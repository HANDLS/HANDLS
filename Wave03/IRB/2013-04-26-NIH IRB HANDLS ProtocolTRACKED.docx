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FD60EF" w14:textId="77777777" w:rsidR="00C42102" w:rsidRPr="00C42102" w:rsidRDefault="00C42102" w:rsidP="00381AF0">
      <w:pPr>
        <w:pStyle w:val="zDefault"/>
        <w:jc w:val="center"/>
        <w:rPr>
          <w:rFonts w:eastAsia="Arial Unicode MS"/>
        </w:rPr>
      </w:pPr>
      <w:r w:rsidRPr="00C42102">
        <w:rPr>
          <w:rFonts w:eastAsia="Arial Unicode MS"/>
        </w:rPr>
        <w:t>NATIONAL INSTITUTES OF HEALTH</w:t>
      </w:r>
    </w:p>
    <w:p w14:paraId="667CB6CB" w14:textId="77777777" w:rsidR="00C42102" w:rsidRPr="00C42102" w:rsidRDefault="00C42102" w:rsidP="00381AF0">
      <w:pPr>
        <w:pStyle w:val="zDefault"/>
        <w:jc w:val="center"/>
        <w:rPr>
          <w:rFonts w:eastAsia="Arial Unicode MS"/>
        </w:rPr>
      </w:pPr>
      <w:r w:rsidRPr="00C42102">
        <w:rPr>
          <w:rFonts w:eastAsia="Arial Unicode MS"/>
        </w:rPr>
        <w:t>NATIONAL INSTITUTE ON AGING</w:t>
      </w:r>
    </w:p>
    <w:p w14:paraId="597D8141" w14:textId="77777777" w:rsidR="00C42102" w:rsidRPr="00C42102" w:rsidRDefault="00C42102" w:rsidP="00381AF0">
      <w:pPr>
        <w:pStyle w:val="zDefault"/>
        <w:jc w:val="center"/>
        <w:rPr>
          <w:rFonts w:eastAsia="Arial Unicode MS"/>
        </w:rPr>
      </w:pPr>
      <w:r w:rsidRPr="00C42102">
        <w:rPr>
          <w:rFonts w:eastAsia="Arial Unicode MS"/>
        </w:rPr>
        <w:t>INTRAMURAL RESEARCH PROGRAM</w:t>
      </w:r>
    </w:p>
    <w:p w14:paraId="3ED48FF4" w14:textId="77777777" w:rsidR="00C42102" w:rsidRPr="00C42102" w:rsidRDefault="00C42102" w:rsidP="00381AF0">
      <w:pPr>
        <w:pStyle w:val="zDefault"/>
        <w:jc w:val="center"/>
        <w:rPr>
          <w:rFonts w:eastAsia="Arial Unicode MS"/>
        </w:rPr>
      </w:pPr>
    </w:p>
    <w:p w14:paraId="7BA34859" w14:textId="77777777" w:rsidR="00C42102" w:rsidRPr="00C42102" w:rsidRDefault="00C42102" w:rsidP="00381AF0">
      <w:pPr>
        <w:pStyle w:val="zDefault"/>
        <w:jc w:val="center"/>
        <w:rPr>
          <w:rFonts w:eastAsia="Arial Unicode MS"/>
        </w:rPr>
      </w:pPr>
    </w:p>
    <w:p w14:paraId="421B6DD3" w14:textId="77777777" w:rsidR="00C42102" w:rsidRPr="00C42102" w:rsidRDefault="00C42102" w:rsidP="00C42102">
      <w:pPr>
        <w:rPr>
          <w:rFonts w:ascii="Arial Unicode MS" w:eastAsia="Arial Unicode MS" w:hAnsi="Arial Unicode MS" w:cs="Arial Unicode MS"/>
        </w:rPr>
      </w:pPr>
      <w:r w:rsidRPr="00C42102">
        <w:rPr>
          <w:rFonts w:ascii="Arial Unicode MS" w:eastAsia="Arial Unicode MS" w:hAnsi="Arial Unicode MS" w:cs="Arial Unicode MS"/>
          <w:noProof/>
        </w:rPr>
        <w:drawing>
          <wp:anchor distT="0" distB="0" distL="114300" distR="114300" simplePos="0" relativeHeight="251659264" behindDoc="0" locked="0" layoutInCell="1" allowOverlap="1" wp14:anchorId="263E1D35" wp14:editId="37F34CAD">
            <wp:simplePos x="0" y="0"/>
            <wp:positionH relativeFrom="column">
              <wp:posOffset>1257300</wp:posOffset>
            </wp:positionH>
            <wp:positionV relativeFrom="paragraph">
              <wp:posOffset>0</wp:posOffset>
            </wp:positionV>
            <wp:extent cx="3543300" cy="1828800"/>
            <wp:effectExtent l="2540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543300" cy="1828800"/>
                    </a:xfrm>
                    <a:prstGeom prst="rect">
                      <a:avLst/>
                    </a:prstGeom>
                    <a:noFill/>
                  </pic:spPr>
                </pic:pic>
              </a:graphicData>
            </a:graphic>
          </wp:anchor>
        </w:drawing>
      </w:r>
    </w:p>
    <w:p w14:paraId="31511C48" w14:textId="77777777" w:rsidR="00C42102" w:rsidRPr="00C42102" w:rsidRDefault="00C42102" w:rsidP="00C42102">
      <w:pPr>
        <w:rPr>
          <w:rFonts w:ascii="Arial Unicode MS" w:eastAsia="Arial Unicode MS" w:hAnsi="Arial Unicode MS" w:cs="Arial Unicode MS"/>
        </w:rPr>
      </w:pPr>
    </w:p>
    <w:p w14:paraId="0FB6CDD3" w14:textId="77777777" w:rsidR="00C42102" w:rsidRPr="00C42102" w:rsidRDefault="00C42102" w:rsidP="00C42102">
      <w:pPr>
        <w:rPr>
          <w:rFonts w:ascii="Arial Unicode MS" w:eastAsia="Arial Unicode MS" w:hAnsi="Arial Unicode MS" w:cs="Arial Unicode MS"/>
        </w:rPr>
      </w:pPr>
    </w:p>
    <w:p w14:paraId="7302DF0E" w14:textId="77777777" w:rsidR="00C42102" w:rsidRPr="00C42102" w:rsidRDefault="00C42102" w:rsidP="00C42102">
      <w:pPr>
        <w:rPr>
          <w:rFonts w:ascii="Arial Unicode MS" w:eastAsia="Arial Unicode MS" w:hAnsi="Arial Unicode MS" w:cs="Arial Unicode MS"/>
        </w:rPr>
      </w:pPr>
    </w:p>
    <w:p w14:paraId="50342042" w14:textId="77777777" w:rsidR="00C42102" w:rsidRPr="00C42102" w:rsidRDefault="00C42102" w:rsidP="00C42102">
      <w:pPr>
        <w:rPr>
          <w:rFonts w:ascii="Arial Unicode MS" w:eastAsia="Arial Unicode MS" w:hAnsi="Arial Unicode MS" w:cs="Arial Unicode MS"/>
        </w:rPr>
      </w:pPr>
    </w:p>
    <w:p w14:paraId="7AC66DB2" w14:textId="77777777" w:rsidR="00C42102" w:rsidRPr="00C42102" w:rsidRDefault="00C42102" w:rsidP="00C42102">
      <w:pPr>
        <w:rPr>
          <w:rFonts w:ascii="Arial Unicode MS" w:eastAsia="Arial Unicode MS" w:hAnsi="Arial Unicode MS" w:cs="Arial Unicode MS"/>
        </w:rPr>
      </w:pPr>
    </w:p>
    <w:p w14:paraId="296B512F" w14:textId="77777777" w:rsidR="00C42102" w:rsidRPr="00C42102" w:rsidRDefault="00C42102" w:rsidP="00C42102">
      <w:pPr>
        <w:ind w:left="360"/>
        <w:rPr>
          <w:rFonts w:ascii="Arial Unicode MS" w:eastAsia="Arial Unicode MS" w:hAnsi="Arial Unicode MS" w:cs="Arial Unicode MS"/>
        </w:rPr>
      </w:pPr>
    </w:p>
    <w:p w14:paraId="151633F2" w14:textId="77777777" w:rsidR="00C42102" w:rsidRPr="00C42102" w:rsidRDefault="00C42102" w:rsidP="00C42102">
      <w:pPr>
        <w:ind w:left="360"/>
        <w:rPr>
          <w:rFonts w:ascii="Arial Unicode MS" w:eastAsia="Arial Unicode MS" w:hAnsi="Arial Unicode MS" w:cs="Arial Unicode MS"/>
        </w:rPr>
      </w:pPr>
    </w:p>
    <w:p w14:paraId="0FD3836A" w14:textId="77777777" w:rsidR="00C42102" w:rsidRPr="00C42102" w:rsidRDefault="00C42102" w:rsidP="00C42102">
      <w:pPr>
        <w:ind w:left="360"/>
        <w:rPr>
          <w:rFonts w:ascii="Arial Unicode MS" w:eastAsia="Arial Unicode MS" w:hAnsi="Arial Unicode MS" w:cs="Arial Unicode MS"/>
        </w:rPr>
      </w:pPr>
    </w:p>
    <w:p w14:paraId="40652B56" w14:textId="77777777" w:rsidR="00C42102" w:rsidRPr="00C42102" w:rsidRDefault="00C42102" w:rsidP="00C42102">
      <w:pPr>
        <w:ind w:left="360"/>
        <w:rPr>
          <w:rFonts w:ascii="Arial Unicode MS" w:eastAsia="Arial Unicode MS" w:hAnsi="Arial Unicode MS" w:cs="Arial Unicode MS"/>
        </w:rPr>
      </w:pPr>
    </w:p>
    <w:p w14:paraId="043C5411" w14:textId="77777777" w:rsidR="00C42102" w:rsidRPr="00C42102" w:rsidRDefault="00C42102" w:rsidP="00C42102">
      <w:pPr>
        <w:ind w:left="360"/>
        <w:rPr>
          <w:rFonts w:ascii="Arial Unicode MS" w:eastAsia="Arial Unicode MS" w:hAnsi="Arial Unicode MS" w:cs="Arial Unicode MS"/>
        </w:rPr>
      </w:pPr>
    </w:p>
    <w:p w14:paraId="1971D124" w14:textId="77777777" w:rsidR="00C42102" w:rsidRPr="00C42102" w:rsidRDefault="00C42102" w:rsidP="00381AF0">
      <w:pPr>
        <w:pStyle w:val="zDefault"/>
        <w:jc w:val="center"/>
        <w:rPr>
          <w:rFonts w:eastAsia="Arial Unicode MS"/>
        </w:rPr>
      </w:pPr>
      <w:r w:rsidRPr="00C42102">
        <w:rPr>
          <w:rFonts w:eastAsia="Arial Unicode MS"/>
        </w:rPr>
        <w:t>Healthy Aging in Neighborhoods of Diversity across the Life Span (HANDLS) study</w:t>
      </w:r>
      <w:r w:rsidRPr="00C42102">
        <w:rPr>
          <w:rFonts w:eastAsia="Arial Unicode MS"/>
        </w:rPr>
        <w:br/>
        <w:t>Wave 3</w:t>
      </w:r>
    </w:p>
    <w:p w14:paraId="3E711810" w14:textId="77777777" w:rsidR="00445A5E" w:rsidRDefault="00445A5E" w:rsidP="00381AF0">
      <w:pPr>
        <w:pStyle w:val="zDefault"/>
        <w:jc w:val="center"/>
        <w:rPr>
          <w:rFonts w:eastAsia="Arial Unicode MS"/>
        </w:rPr>
      </w:pPr>
    </w:p>
    <w:p w14:paraId="13B4EA51" w14:textId="77777777" w:rsidR="00445A5E" w:rsidRDefault="00445A5E" w:rsidP="00381AF0">
      <w:pPr>
        <w:pStyle w:val="zDefault"/>
        <w:jc w:val="center"/>
        <w:rPr>
          <w:rFonts w:eastAsia="Arial Unicode MS"/>
        </w:rPr>
      </w:pPr>
    </w:p>
    <w:p w14:paraId="1E8DEA5D" w14:textId="21B944F2" w:rsidR="00C42102" w:rsidRPr="00C42102" w:rsidRDefault="00C42102" w:rsidP="00381AF0">
      <w:pPr>
        <w:pStyle w:val="zDefault"/>
        <w:jc w:val="center"/>
        <w:rPr>
          <w:rFonts w:eastAsia="Arial Unicode MS"/>
        </w:rPr>
      </w:pPr>
      <w:r w:rsidRPr="00C42102">
        <w:rPr>
          <w:rFonts w:eastAsia="Arial Unicode MS"/>
        </w:rPr>
        <w:t>Principal Investigator</w:t>
      </w:r>
    </w:p>
    <w:p w14:paraId="4564A975" w14:textId="77777777" w:rsidR="00C42102" w:rsidRPr="00C42102" w:rsidRDefault="00C42102" w:rsidP="00381AF0">
      <w:pPr>
        <w:pStyle w:val="zDefault"/>
        <w:jc w:val="center"/>
        <w:rPr>
          <w:rFonts w:eastAsia="Arial Unicode MS"/>
        </w:rPr>
      </w:pPr>
    </w:p>
    <w:p w14:paraId="2C4B30F0" w14:textId="77777777" w:rsidR="00703162" w:rsidRDefault="00C42102" w:rsidP="00381AF0">
      <w:pPr>
        <w:pStyle w:val="zDefault"/>
        <w:jc w:val="center"/>
        <w:rPr>
          <w:rFonts w:eastAsia="Arial Unicode MS"/>
        </w:rPr>
      </w:pPr>
      <w:r w:rsidRPr="00C42102">
        <w:rPr>
          <w:rFonts w:eastAsia="Arial Unicode MS"/>
          <w:lang w:val="de-DE"/>
        </w:rPr>
        <w:t>Michele K. Evans, MD</w:t>
      </w:r>
      <w:r w:rsidR="00381AF0">
        <w:rPr>
          <w:rFonts w:eastAsia="Arial Unicode MS"/>
          <w:lang w:val="de-DE"/>
        </w:rPr>
        <w:br/>
      </w:r>
    </w:p>
    <w:p w14:paraId="51461DE0" w14:textId="77777777" w:rsidR="00703162" w:rsidRDefault="00703162" w:rsidP="00381AF0">
      <w:pPr>
        <w:pStyle w:val="zDefault"/>
        <w:jc w:val="center"/>
        <w:rPr>
          <w:rFonts w:eastAsia="Arial Unicode MS"/>
        </w:rPr>
      </w:pPr>
      <w:r>
        <w:rPr>
          <w:rFonts w:eastAsia="Arial Unicode MS"/>
        </w:rPr>
        <w:t>Lead Associate Investigator</w:t>
      </w:r>
    </w:p>
    <w:p w14:paraId="14020266" w14:textId="77777777" w:rsidR="00703162" w:rsidRDefault="00703162" w:rsidP="00381AF0">
      <w:pPr>
        <w:pStyle w:val="zDefault"/>
        <w:jc w:val="center"/>
        <w:rPr>
          <w:rFonts w:eastAsia="Arial Unicode MS"/>
        </w:rPr>
      </w:pPr>
    </w:p>
    <w:p w14:paraId="41C5C5C5" w14:textId="239006C7" w:rsidR="00C42102" w:rsidRPr="00C42102" w:rsidRDefault="00703162" w:rsidP="00381AF0">
      <w:pPr>
        <w:pStyle w:val="zDefault"/>
        <w:jc w:val="center"/>
        <w:rPr>
          <w:rFonts w:eastAsia="Arial Unicode MS"/>
        </w:rPr>
      </w:pPr>
      <w:r>
        <w:rPr>
          <w:rFonts w:eastAsia="Arial Unicode MS"/>
        </w:rPr>
        <w:t>Alan B. Zonderman, PhD</w:t>
      </w:r>
    </w:p>
    <w:p w14:paraId="5B40EF5B" w14:textId="77777777" w:rsidR="00C42102" w:rsidRPr="00C42102" w:rsidRDefault="00C42102" w:rsidP="00346C7A">
      <w:pPr>
        <w:pStyle w:val="zDefault"/>
        <w:rPr>
          <w:rFonts w:eastAsia="Arial Unicode MS"/>
        </w:rPr>
      </w:pPr>
    </w:p>
    <w:p w14:paraId="545EFCB3" w14:textId="77777777" w:rsidR="00D517CD" w:rsidRDefault="00C42102" w:rsidP="00381AF0">
      <w:pPr>
        <w:pStyle w:val="zDefault"/>
        <w:jc w:val="center"/>
        <w:rPr>
          <w:rFonts w:eastAsia="Arial Unicode MS"/>
        </w:rPr>
      </w:pPr>
      <w:r w:rsidRPr="00C42102">
        <w:rPr>
          <w:rFonts w:eastAsia="Arial Unicode MS"/>
        </w:rPr>
        <w:t>National Institute on Aging</w:t>
      </w:r>
      <w:r w:rsidRPr="00C42102">
        <w:rPr>
          <w:rFonts w:eastAsia="Arial Unicode MS"/>
        </w:rPr>
        <w:br/>
        <w:t xml:space="preserve">Laboratory of </w:t>
      </w:r>
      <w:r w:rsidR="00EC64D8">
        <w:rPr>
          <w:rFonts w:eastAsia="Arial Unicode MS"/>
        </w:rPr>
        <w:t xml:space="preserve">Epidemiology &amp; </w:t>
      </w:r>
      <w:r w:rsidRPr="00C42102">
        <w:rPr>
          <w:rFonts w:eastAsia="Arial Unicode MS"/>
        </w:rPr>
        <w:t>Population Sciences</w:t>
      </w:r>
      <w:r w:rsidR="00381AF0">
        <w:rPr>
          <w:rFonts w:eastAsia="Arial Unicode MS"/>
        </w:rPr>
        <w:br/>
      </w:r>
      <w:r w:rsidRPr="00C42102">
        <w:rPr>
          <w:rFonts w:eastAsia="Arial Unicode MS"/>
        </w:rPr>
        <w:t>Health Disparities Research Section</w:t>
      </w:r>
      <w:r w:rsidR="00381AF0">
        <w:rPr>
          <w:rFonts w:eastAsia="Arial Unicode MS"/>
        </w:rPr>
        <w:br/>
      </w:r>
      <w:r w:rsidRPr="00C42102">
        <w:rPr>
          <w:rFonts w:eastAsia="Arial Unicode MS"/>
        </w:rPr>
        <w:t>NIH Biomedical Research Center</w:t>
      </w:r>
      <w:r w:rsidRPr="00C42102">
        <w:rPr>
          <w:rFonts w:eastAsia="Arial Unicode MS"/>
        </w:rPr>
        <w:br/>
        <w:t xml:space="preserve">251 </w:t>
      </w:r>
      <w:proofErr w:type="spellStart"/>
      <w:r w:rsidRPr="00C42102">
        <w:rPr>
          <w:rFonts w:eastAsia="Arial Unicode MS"/>
        </w:rPr>
        <w:t>Bayview</w:t>
      </w:r>
      <w:proofErr w:type="spellEnd"/>
      <w:r w:rsidRPr="00C42102">
        <w:rPr>
          <w:rFonts w:eastAsia="Arial Unicode MS"/>
        </w:rPr>
        <w:t xml:space="preserve"> Boulevard</w:t>
      </w:r>
      <w:r w:rsidRPr="00C42102">
        <w:rPr>
          <w:rFonts w:eastAsia="Arial Unicode MS"/>
        </w:rPr>
        <w:br/>
        <w:t>Baltimore, MD 21224</w:t>
      </w:r>
    </w:p>
    <w:p w14:paraId="24462DFC" w14:textId="77777777" w:rsidR="00703162" w:rsidRDefault="00703162" w:rsidP="00381AF0">
      <w:pPr>
        <w:pStyle w:val="zDefault"/>
        <w:jc w:val="center"/>
        <w:rPr>
          <w:rFonts w:eastAsia="Arial Unicode MS"/>
        </w:rPr>
      </w:pPr>
    </w:p>
    <w:p w14:paraId="451DBBB9" w14:textId="77777777" w:rsidR="00703162" w:rsidRDefault="00D517CD" w:rsidP="00381AF0">
      <w:pPr>
        <w:pStyle w:val="zDefault"/>
        <w:jc w:val="center"/>
        <w:rPr>
          <w:rFonts w:eastAsia="Arial Unicode MS"/>
        </w:rPr>
      </w:pPr>
      <w:r>
        <w:rPr>
          <w:rFonts w:eastAsia="Arial Unicode MS"/>
        </w:rPr>
        <w:t>NI</w:t>
      </w:r>
      <w:r w:rsidR="00591B0E">
        <w:rPr>
          <w:rFonts w:eastAsia="Arial Unicode MS"/>
        </w:rPr>
        <w:t>EHS Protocol Number</w:t>
      </w:r>
      <w:r>
        <w:rPr>
          <w:rFonts w:eastAsia="Arial Unicode MS"/>
        </w:rPr>
        <w:t>: 09-AG-N248</w:t>
      </w:r>
    </w:p>
    <w:p w14:paraId="335EE18F" w14:textId="0D30B4E5" w:rsidR="00703162" w:rsidRDefault="00703162" w:rsidP="00703162">
      <w:pPr>
        <w:pStyle w:val="zDefault"/>
        <w:jc w:val="center"/>
        <w:rPr>
          <w:rFonts w:eastAsia="Arial Unicode MS"/>
        </w:rPr>
      </w:pPr>
      <w:r>
        <w:rPr>
          <w:rFonts w:eastAsia="Arial Unicode MS"/>
        </w:rPr>
        <w:t xml:space="preserve">Version No: </w:t>
      </w:r>
      <w:r w:rsidR="00346C7A">
        <w:rPr>
          <w:rFonts w:eastAsia="Arial Unicode MS"/>
        </w:rPr>
        <w:t>1.0</w:t>
      </w:r>
      <w:r w:rsidR="00C42102" w:rsidRPr="00C42102">
        <w:rPr>
          <w:rFonts w:eastAsia="Arial Unicode MS"/>
        </w:rPr>
        <w:t xml:space="preserve"> </w:t>
      </w:r>
      <w:r>
        <w:rPr>
          <w:rFonts w:eastAsia="Arial Unicode MS"/>
        </w:rPr>
        <w:t xml:space="preserve"> </w:t>
      </w:r>
    </w:p>
    <w:p w14:paraId="22D5CF63" w14:textId="77777777" w:rsidR="001F4C59" w:rsidRDefault="00703162" w:rsidP="00703162">
      <w:pPr>
        <w:pStyle w:val="zDefault"/>
        <w:jc w:val="center"/>
        <w:rPr>
          <w:rFonts w:eastAsia="Arial Unicode MS"/>
        </w:rPr>
      </w:pPr>
      <w:r>
        <w:rPr>
          <w:rFonts w:eastAsia="Arial Unicode MS"/>
        </w:rPr>
        <w:t>04</w:t>
      </w:r>
      <w:r w:rsidR="00EC64D8">
        <w:rPr>
          <w:rFonts w:eastAsia="Arial Unicode MS"/>
        </w:rPr>
        <w:t>/</w:t>
      </w:r>
      <w:r>
        <w:rPr>
          <w:rFonts w:eastAsia="Arial Unicode MS"/>
        </w:rPr>
        <w:t>26</w:t>
      </w:r>
      <w:r w:rsidR="00A34DD6">
        <w:rPr>
          <w:rFonts w:eastAsia="Arial Unicode MS"/>
        </w:rPr>
        <w:t>/2013</w:t>
      </w:r>
    </w:p>
    <w:p w14:paraId="3209CB7D" w14:textId="77777777" w:rsidR="001F4C59" w:rsidRDefault="001F4C59" w:rsidP="00703162">
      <w:pPr>
        <w:pStyle w:val="zDefault"/>
        <w:jc w:val="center"/>
        <w:rPr>
          <w:rFonts w:eastAsia="Arial Unicode MS"/>
        </w:rPr>
      </w:pPr>
    </w:p>
    <w:p w14:paraId="3CD03C93" w14:textId="77777777" w:rsidR="001F4C59" w:rsidRDefault="001F4C59" w:rsidP="00703162">
      <w:pPr>
        <w:pStyle w:val="zDefault"/>
        <w:jc w:val="center"/>
        <w:rPr>
          <w:rFonts w:eastAsia="Arial Unicode MS"/>
        </w:rPr>
      </w:pPr>
    </w:p>
    <w:p w14:paraId="1BB095CB" w14:textId="77777777" w:rsidR="001F4C59" w:rsidRDefault="001F4C59" w:rsidP="00703162">
      <w:pPr>
        <w:pStyle w:val="zDefault"/>
        <w:jc w:val="center"/>
        <w:rPr>
          <w:rFonts w:eastAsia="Arial Unicode MS"/>
        </w:rPr>
      </w:pPr>
    </w:p>
    <w:p w14:paraId="606F3DAC" w14:textId="77777777" w:rsidR="001F4C59" w:rsidRDefault="001F4C59" w:rsidP="00703162">
      <w:pPr>
        <w:pStyle w:val="zDefault"/>
        <w:jc w:val="center"/>
        <w:rPr>
          <w:rFonts w:eastAsia="Arial Unicode MS"/>
        </w:rPr>
      </w:pPr>
    </w:p>
    <w:p w14:paraId="269DE0C7" w14:textId="77777777" w:rsidR="001F4C59" w:rsidRDefault="001F4C59" w:rsidP="00703162">
      <w:pPr>
        <w:pStyle w:val="zDefault"/>
        <w:jc w:val="center"/>
        <w:rPr>
          <w:rFonts w:eastAsia="Arial Unicode MS"/>
        </w:rPr>
      </w:pPr>
    </w:p>
    <w:p w14:paraId="7DF10FFE" w14:textId="77777777" w:rsidR="00C95075" w:rsidRPr="00C95075" w:rsidRDefault="00C95075" w:rsidP="00250283">
      <w:pPr>
        <w:pStyle w:val="h1"/>
        <w:rPr>
          <w:rFonts w:eastAsia="Arial Unicode MS"/>
        </w:rPr>
      </w:pPr>
      <w:bookmarkStart w:id="0" w:name="_Toc255996989"/>
      <w:bookmarkStart w:id="1" w:name="_Toc135810418"/>
      <w:bookmarkStart w:id="2" w:name="_Toc136250366"/>
      <w:bookmarkStart w:id="3" w:name="_Toc161044625"/>
      <w:r w:rsidRPr="00C95075">
        <w:rPr>
          <w:rFonts w:eastAsia="Arial Unicode MS"/>
        </w:rPr>
        <w:lastRenderedPageBreak/>
        <w:t>HANDLS Study Staff Roster</w:t>
      </w:r>
      <w:bookmarkEnd w:id="0"/>
    </w:p>
    <w:p w14:paraId="0A7ADBC3" w14:textId="1AEF4758" w:rsidR="00C95075" w:rsidRPr="00250283" w:rsidRDefault="00C95075" w:rsidP="00250283">
      <w:pPr>
        <w:pStyle w:val="lp"/>
        <w:rPr>
          <w:rFonts w:eastAsia="Arial Unicode MS"/>
          <w:b/>
        </w:rPr>
      </w:pPr>
      <w:r w:rsidRPr="00250283">
        <w:rPr>
          <w:rFonts w:eastAsia="Arial Unicode MS"/>
          <w:b/>
        </w:rPr>
        <w:t>Medical Advisory Investigator: Michele K. Evans, MD</w:t>
      </w:r>
      <w:r w:rsidR="00250283" w:rsidRPr="00250283">
        <w:rPr>
          <w:rFonts w:eastAsia="Arial Unicode MS"/>
          <w:b/>
        </w:rPr>
        <w:br/>
      </w:r>
      <w:r w:rsidRPr="00250283">
        <w:rPr>
          <w:rFonts w:eastAsia="Arial Unicode MS"/>
          <w:b/>
        </w:rPr>
        <w:t>Lead Associate Investigator: Alan B. Zonderman, PhD</w:t>
      </w:r>
    </w:p>
    <w:p w14:paraId="264D89DB" w14:textId="77777777" w:rsidR="00C95075" w:rsidRPr="00C95075" w:rsidRDefault="00C95075" w:rsidP="00C95075">
      <w:pPr>
        <w:pStyle w:val="zDefault"/>
        <w:rPr>
          <w:rFonts w:eastAsia="Arial Unicode MS"/>
          <w:b/>
        </w:rPr>
      </w:pPr>
    </w:p>
    <w:p w14:paraId="07AE4B03" w14:textId="77777777" w:rsidR="00C95075" w:rsidRPr="00C95075" w:rsidRDefault="00C95075" w:rsidP="00C95075">
      <w:pPr>
        <w:pStyle w:val="zDefault"/>
        <w:rPr>
          <w:rFonts w:eastAsia="Arial Unicode MS"/>
        </w:rPr>
      </w:pPr>
      <w:r w:rsidRPr="00C95075">
        <w:rPr>
          <w:rFonts w:eastAsia="Arial Unicode MS"/>
          <w:b/>
        </w:rPr>
        <w:t>Associate Investigator(s</w:t>
      </w:r>
      <w:r w:rsidRPr="00C95075">
        <w:rPr>
          <w:rFonts w:eastAsia="Arial Unicode MS"/>
        </w:rPr>
        <w:t xml:space="preserve">): </w:t>
      </w:r>
    </w:p>
    <w:p w14:paraId="44806B43" w14:textId="14760BEE" w:rsidR="00C95075" w:rsidRPr="00C95075" w:rsidRDefault="00250283" w:rsidP="00C95075">
      <w:pPr>
        <w:pStyle w:val="zDefault"/>
        <w:rPr>
          <w:rFonts w:eastAsia="Arial Unicode MS"/>
        </w:rPr>
      </w:pPr>
      <w:r>
        <w:rPr>
          <w:rFonts w:eastAsia="Arial Unicode MS"/>
        </w:rPr>
        <w:t>Deidra C. Crews, MD –</w:t>
      </w:r>
      <w:r w:rsidR="00C95075" w:rsidRPr="00C95075">
        <w:rPr>
          <w:rFonts w:eastAsia="Arial Unicode MS"/>
        </w:rPr>
        <w:t xml:space="preserve"> Johns Hopkins Hospital, Division of Nephrology</w:t>
      </w:r>
      <w:r>
        <w:rPr>
          <w:rFonts w:eastAsia="Arial Unicode MS"/>
        </w:rPr>
        <w:br/>
      </w:r>
      <w:r w:rsidR="00C95075" w:rsidRPr="00C95075">
        <w:rPr>
          <w:rFonts w:eastAsia="Arial Unicode MS"/>
        </w:rPr>
        <w:t>1830 East Monument Street, 4</w:t>
      </w:r>
      <w:r w:rsidR="00C95075" w:rsidRPr="00C95075">
        <w:rPr>
          <w:rFonts w:eastAsia="Arial Unicode MS"/>
          <w:vertAlign w:val="superscript"/>
        </w:rPr>
        <w:t>th</w:t>
      </w:r>
      <w:r>
        <w:rPr>
          <w:rFonts w:eastAsia="Arial Unicode MS"/>
        </w:rPr>
        <w:t xml:space="preserve"> Floor</w:t>
      </w:r>
      <w:r>
        <w:rPr>
          <w:rFonts w:eastAsia="Arial Unicode MS"/>
        </w:rPr>
        <w:br/>
        <w:t>Baltimore, MD 21205</w:t>
      </w:r>
      <w:r>
        <w:rPr>
          <w:rFonts w:eastAsia="Arial Unicode MS"/>
        </w:rPr>
        <w:br/>
      </w:r>
      <w:r w:rsidR="00C95075" w:rsidRPr="00C95075">
        <w:rPr>
          <w:rFonts w:eastAsia="Arial Unicode MS"/>
        </w:rPr>
        <w:t>Phone: 410-955-5268</w:t>
      </w:r>
      <w:r w:rsidR="00C95075" w:rsidRPr="00C95075">
        <w:rPr>
          <w:rFonts w:eastAsia="Arial Unicode MS"/>
        </w:rPr>
        <w:br/>
      </w:r>
      <w:r w:rsidR="00C95075" w:rsidRPr="00C95075">
        <w:rPr>
          <w:rFonts w:eastAsia="Arial Unicode MS"/>
        </w:rPr>
        <w:br/>
      </w:r>
      <w:proofErr w:type="spellStart"/>
      <w:r w:rsidR="00C95075" w:rsidRPr="00C95075">
        <w:rPr>
          <w:rFonts w:eastAsia="Arial Unicode MS"/>
        </w:rPr>
        <w:t>Ngozi</w:t>
      </w:r>
      <w:proofErr w:type="spellEnd"/>
      <w:r w:rsidR="00C95075" w:rsidRPr="00C95075">
        <w:rPr>
          <w:rFonts w:eastAsia="Arial Unicode MS"/>
        </w:rPr>
        <w:t xml:space="preserve"> </w:t>
      </w:r>
      <w:proofErr w:type="spellStart"/>
      <w:r w:rsidR="00C95075" w:rsidRPr="00C95075">
        <w:rPr>
          <w:rFonts w:eastAsia="Arial Unicode MS"/>
        </w:rPr>
        <w:t>Ejiogu</w:t>
      </w:r>
      <w:proofErr w:type="spellEnd"/>
      <w:r w:rsidR="00C95075" w:rsidRPr="00C95075">
        <w:rPr>
          <w:rFonts w:eastAsia="Arial Unicode MS"/>
        </w:rPr>
        <w:t>, MD – NIH-NIA-LEPS</w:t>
      </w:r>
      <w:r>
        <w:rPr>
          <w:rFonts w:eastAsia="Arial Unicode MS"/>
        </w:rPr>
        <w:br/>
        <w:t xml:space="preserve">Biomedical Research Center NIA, 251 </w:t>
      </w:r>
      <w:proofErr w:type="spellStart"/>
      <w:r>
        <w:rPr>
          <w:rFonts w:eastAsia="Arial Unicode MS"/>
        </w:rPr>
        <w:t>Bayview</w:t>
      </w:r>
      <w:proofErr w:type="spellEnd"/>
      <w:r>
        <w:rPr>
          <w:rFonts w:eastAsia="Arial Unicode MS"/>
        </w:rPr>
        <w:t xml:space="preserve"> Blvd</w:t>
      </w:r>
      <w:r>
        <w:rPr>
          <w:rFonts w:eastAsia="Arial Unicode MS"/>
        </w:rPr>
        <w:br/>
      </w:r>
      <w:r w:rsidR="00C95075" w:rsidRPr="00C95075">
        <w:rPr>
          <w:rFonts w:eastAsia="Arial Unicode MS"/>
        </w:rPr>
        <w:t>Balti</w:t>
      </w:r>
      <w:r>
        <w:rPr>
          <w:rFonts w:eastAsia="Arial Unicode MS"/>
        </w:rPr>
        <w:t>more, MD 21224</w:t>
      </w:r>
      <w:r>
        <w:rPr>
          <w:rFonts w:eastAsia="Arial Unicode MS"/>
        </w:rPr>
        <w:br/>
      </w:r>
      <w:r w:rsidR="00C95075" w:rsidRPr="00C95075">
        <w:rPr>
          <w:rFonts w:eastAsia="Arial Unicode MS"/>
        </w:rPr>
        <w:t>Phone: 410-558-8627</w:t>
      </w:r>
      <w:r w:rsidR="00C95075" w:rsidRPr="00C95075">
        <w:rPr>
          <w:rFonts w:eastAsia="Arial Unicode MS"/>
        </w:rPr>
        <w:br/>
      </w:r>
      <w:r w:rsidR="00C95075" w:rsidRPr="00C95075">
        <w:rPr>
          <w:rFonts w:eastAsia="Arial Unicode MS"/>
        </w:rPr>
        <w:br/>
        <w:t xml:space="preserve">Marie T. </w:t>
      </w:r>
      <w:proofErr w:type="spellStart"/>
      <w:r w:rsidR="00C95075" w:rsidRPr="00C95075">
        <w:rPr>
          <w:rFonts w:eastAsia="Arial Unicode MS"/>
        </w:rPr>
        <w:t>Fanelli</w:t>
      </w:r>
      <w:proofErr w:type="spellEnd"/>
      <w:r w:rsidR="00C95075" w:rsidRPr="00C95075">
        <w:rPr>
          <w:rFonts w:eastAsia="Arial Unicode MS"/>
        </w:rPr>
        <w:t xml:space="preserve"> </w:t>
      </w:r>
      <w:proofErr w:type="spellStart"/>
      <w:r w:rsidR="009F01F0">
        <w:rPr>
          <w:rFonts w:eastAsia="Arial Unicode MS"/>
        </w:rPr>
        <w:t>Kuczmarski</w:t>
      </w:r>
      <w:proofErr w:type="spellEnd"/>
      <w:r w:rsidR="009F01F0">
        <w:rPr>
          <w:rFonts w:eastAsia="Arial Unicode MS"/>
        </w:rPr>
        <w:t>, PhD, R.D., L.D.N.</w:t>
      </w:r>
      <w:r>
        <w:rPr>
          <w:rFonts w:eastAsia="Arial Unicode MS"/>
        </w:rPr>
        <w:br/>
      </w:r>
      <w:r w:rsidR="00C95075" w:rsidRPr="00C95075">
        <w:rPr>
          <w:rFonts w:eastAsia="Arial Unicode MS"/>
        </w:rPr>
        <w:t xml:space="preserve">University of Delaware, Department of Health, </w:t>
      </w:r>
      <w:r>
        <w:rPr>
          <w:rFonts w:eastAsia="Arial Unicode MS"/>
        </w:rPr>
        <w:t>Nutrition and Exercise Sciences</w:t>
      </w:r>
      <w:r>
        <w:rPr>
          <w:rFonts w:eastAsia="Arial Unicode MS"/>
        </w:rPr>
        <w:br/>
        <w:t>303E Willard Hall</w:t>
      </w:r>
      <w:r>
        <w:rPr>
          <w:rFonts w:eastAsia="Arial Unicode MS"/>
        </w:rPr>
        <w:br/>
        <w:t>Newark, DE 19716</w:t>
      </w:r>
      <w:r>
        <w:rPr>
          <w:rFonts w:eastAsia="Arial Unicode MS"/>
        </w:rPr>
        <w:br/>
      </w:r>
      <w:r w:rsidR="00C95075" w:rsidRPr="00C95075">
        <w:rPr>
          <w:rFonts w:eastAsia="Arial Unicode MS"/>
        </w:rPr>
        <w:t>Phone: 410-995-3639</w:t>
      </w:r>
      <w:r w:rsidR="00C95075" w:rsidRPr="00C95075">
        <w:rPr>
          <w:rFonts w:eastAsia="Arial Unicode MS"/>
        </w:rPr>
        <w:br/>
      </w:r>
      <w:r w:rsidR="00C95075" w:rsidRPr="00C95075">
        <w:rPr>
          <w:rFonts w:eastAsia="Arial Unicode MS"/>
        </w:rPr>
        <w:br/>
        <w:t>Mi</w:t>
      </w:r>
      <w:r>
        <w:rPr>
          <w:rFonts w:eastAsia="Arial Unicode MS"/>
        </w:rPr>
        <w:t xml:space="preserve">chael </w:t>
      </w:r>
      <w:proofErr w:type="spellStart"/>
      <w:r>
        <w:rPr>
          <w:rFonts w:eastAsia="Arial Unicode MS"/>
        </w:rPr>
        <w:t>Nalls</w:t>
      </w:r>
      <w:proofErr w:type="spellEnd"/>
      <w:r>
        <w:rPr>
          <w:rFonts w:eastAsia="Arial Unicode MS"/>
        </w:rPr>
        <w:t>, PhD – NIH-NIA-LNG</w:t>
      </w:r>
      <w:r>
        <w:rPr>
          <w:rFonts w:eastAsia="Arial Unicode MS"/>
        </w:rPr>
        <w:br/>
        <w:t xml:space="preserve">35 Convent </w:t>
      </w:r>
      <w:proofErr w:type="spellStart"/>
      <w:r>
        <w:rPr>
          <w:rFonts w:eastAsia="Arial Unicode MS"/>
        </w:rPr>
        <w:t>Dr</w:t>
      </w:r>
      <w:proofErr w:type="spellEnd"/>
      <w:r>
        <w:rPr>
          <w:rFonts w:eastAsia="Arial Unicode MS"/>
        </w:rPr>
        <w:br/>
      </w:r>
      <w:r w:rsidR="00C95075" w:rsidRPr="00C95075">
        <w:rPr>
          <w:rFonts w:eastAsia="Arial Unicode MS"/>
        </w:rPr>
        <w:t>Bethesda, M</w:t>
      </w:r>
      <w:r>
        <w:rPr>
          <w:rFonts w:eastAsia="Arial Unicode MS"/>
        </w:rPr>
        <w:t>D 20892</w:t>
      </w:r>
      <w:r>
        <w:rPr>
          <w:rFonts w:eastAsia="Arial Unicode MS"/>
        </w:rPr>
        <w:br/>
      </w:r>
      <w:r w:rsidR="00C95075" w:rsidRPr="00C95075">
        <w:rPr>
          <w:rFonts w:eastAsia="Arial Unicode MS"/>
        </w:rPr>
        <w:t>Phone: 301-451-3831</w:t>
      </w:r>
    </w:p>
    <w:p w14:paraId="0D9FB386" w14:textId="77777777" w:rsidR="00C95075" w:rsidRPr="00C95075" w:rsidRDefault="00C95075" w:rsidP="00C95075">
      <w:pPr>
        <w:pStyle w:val="zDefault"/>
        <w:rPr>
          <w:rFonts w:eastAsia="Arial Unicode MS"/>
        </w:rPr>
      </w:pPr>
    </w:p>
    <w:p w14:paraId="42B6C869" w14:textId="77777777" w:rsidR="00C95075" w:rsidRPr="00C95075" w:rsidRDefault="00C95075" w:rsidP="00C95075">
      <w:pPr>
        <w:pStyle w:val="zDefault"/>
        <w:rPr>
          <w:rFonts w:eastAsia="Arial Unicode MS"/>
          <w:b/>
          <w:u w:val="single"/>
        </w:rPr>
      </w:pPr>
      <w:r w:rsidRPr="00C95075">
        <w:rPr>
          <w:rFonts w:eastAsia="Arial Unicode MS"/>
          <w:b/>
          <w:u w:val="single"/>
        </w:rPr>
        <w:t xml:space="preserve">HANDLS Sub-studies Collaborating Institutions: </w:t>
      </w:r>
    </w:p>
    <w:p w14:paraId="79334ED7" w14:textId="77777777" w:rsidR="00C95075" w:rsidRPr="00C95075" w:rsidRDefault="00C95075" w:rsidP="00C95075">
      <w:pPr>
        <w:pStyle w:val="zDefault"/>
        <w:rPr>
          <w:rFonts w:eastAsia="Arial Unicode MS"/>
        </w:rPr>
      </w:pPr>
    </w:p>
    <w:p w14:paraId="4064811F" w14:textId="77777777" w:rsidR="00C95075" w:rsidRPr="00C95075" w:rsidRDefault="00C95075" w:rsidP="00C95075">
      <w:pPr>
        <w:pStyle w:val="zDefault"/>
        <w:rPr>
          <w:rFonts w:eastAsia="Arial Unicode MS"/>
          <w:b/>
        </w:rPr>
      </w:pPr>
      <w:r w:rsidRPr="00C95075">
        <w:rPr>
          <w:rFonts w:eastAsia="Arial Unicode MS"/>
          <w:b/>
        </w:rPr>
        <w:t xml:space="preserve">HANDLS Scan Sub-study </w:t>
      </w:r>
    </w:p>
    <w:p w14:paraId="6ABA5534" w14:textId="77777777" w:rsidR="00C95075" w:rsidRPr="00C95075" w:rsidRDefault="00C95075" w:rsidP="00C95075">
      <w:pPr>
        <w:pStyle w:val="zDefault"/>
        <w:rPr>
          <w:rFonts w:eastAsia="Arial Unicode MS"/>
          <w:b/>
        </w:rPr>
      </w:pPr>
      <w:r w:rsidRPr="00C95075">
        <w:rPr>
          <w:rFonts w:eastAsia="Arial Unicode MS"/>
          <w:b/>
        </w:rPr>
        <w:t>University of Maryland Baltimore – FWA00007145</w:t>
      </w:r>
    </w:p>
    <w:p w14:paraId="0963AF05" w14:textId="77777777" w:rsidR="00C95075" w:rsidRPr="00C95075" w:rsidRDefault="00C95075" w:rsidP="00C95075">
      <w:pPr>
        <w:pStyle w:val="zDefault"/>
        <w:rPr>
          <w:rFonts w:eastAsia="Arial Unicode MS"/>
        </w:rPr>
      </w:pPr>
    </w:p>
    <w:p w14:paraId="503E0159" w14:textId="77777777" w:rsidR="00C95075" w:rsidRPr="00C95075" w:rsidRDefault="00C95075" w:rsidP="00C95075">
      <w:pPr>
        <w:pStyle w:val="zDefault"/>
        <w:rPr>
          <w:rFonts w:eastAsia="Arial Unicode MS"/>
          <w:b/>
        </w:rPr>
      </w:pPr>
      <w:r w:rsidRPr="00C95075">
        <w:rPr>
          <w:rFonts w:eastAsia="Arial Unicode MS"/>
          <w:b/>
        </w:rPr>
        <w:t xml:space="preserve">PI: Leslie </w:t>
      </w:r>
      <w:proofErr w:type="spellStart"/>
      <w:r w:rsidRPr="00C95075">
        <w:rPr>
          <w:rFonts w:eastAsia="Arial Unicode MS"/>
          <w:b/>
        </w:rPr>
        <w:t>Katzel</w:t>
      </w:r>
      <w:proofErr w:type="spellEnd"/>
      <w:r w:rsidRPr="00C95075">
        <w:rPr>
          <w:rFonts w:eastAsia="Arial Unicode MS"/>
          <w:b/>
        </w:rPr>
        <w:t>, MD, PhD</w:t>
      </w:r>
    </w:p>
    <w:p w14:paraId="75C68573" w14:textId="77777777" w:rsidR="00C95075" w:rsidRPr="00C95075" w:rsidRDefault="00C95075" w:rsidP="00C95075">
      <w:pPr>
        <w:pStyle w:val="zDefault"/>
        <w:rPr>
          <w:rFonts w:eastAsia="Arial Unicode MS"/>
        </w:rPr>
      </w:pPr>
      <w:r w:rsidRPr="00C95075">
        <w:rPr>
          <w:rFonts w:eastAsia="Arial Unicode MS"/>
        </w:rPr>
        <w:t>Associate Professor, Department of Medicine</w:t>
      </w:r>
    </w:p>
    <w:p w14:paraId="5BFA8FFA" w14:textId="77777777" w:rsidR="00C95075" w:rsidRPr="00C95075" w:rsidRDefault="00C95075" w:rsidP="00C95075">
      <w:pPr>
        <w:pStyle w:val="zDefault"/>
        <w:rPr>
          <w:rFonts w:eastAsia="Arial Unicode MS"/>
        </w:rPr>
      </w:pPr>
      <w:r w:rsidRPr="00C95075">
        <w:rPr>
          <w:rFonts w:eastAsia="Arial Unicode MS"/>
        </w:rPr>
        <w:t>University of Maryland Medical Center</w:t>
      </w:r>
      <w:r w:rsidRPr="00C95075">
        <w:rPr>
          <w:rFonts w:eastAsia="Arial Unicode MS"/>
        </w:rPr>
        <w:br/>
        <w:t>22 S. Greene St.</w:t>
      </w:r>
      <w:r w:rsidRPr="00C95075">
        <w:rPr>
          <w:rFonts w:eastAsia="Arial Unicode MS"/>
        </w:rPr>
        <w:br/>
        <w:t xml:space="preserve">Baltimore, MD 21201-1595 </w:t>
      </w:r>
    </w:p>
    <w:p w14:paraId="367245C2" w14:textId="77777777" w:rsidR="00C95075" w:rsidRPr="00C95075" w:rsidRDefault="00C95075" w:rsidP="00C95075">
      <w:pPr>
        <w:pStyle w:val="zDefault"/>
        <w:rPr>
          <w:rFonts w:eastAsia="Arial Unicode MS"/>
        </w:rPr>
      </w:pPr>
      <w:r w:rsidRPr="00C95075">
        <w:rPr>
          <w:rFonts w:eastAsia="Arial Unicode MS"/>
        </w:rPr>
        <w:t>Email: lkatzel@grecc.umaryland.edu</w:t>
      </w:r>
    </w:p>
    <w:p w14:paraId="58EAF872" w14:textId="77777777" w:rsidR="00C95075" w:rsidRPr="00C95075" w:rsidRDefault="00C95075" w:rsidP="00C95075">
      <w:pPr>
        <w:pStyle w:val="zDefault"/>
        <w:rPr>
          <w:rFonts w:eastAsia="Arial Unicode MS"/>
        </w:rPr>
      </w:pPr>
      <w:r w:rsidRPr="00C95075">
        <w:rPr>
          <w:rFonts w:eastAsia="Arial Unicode MS"/>
        </w:rPr>
        <w:t>Phone: 410-605-7185</w:t>
      </w:r>
    </w:p>
    <w:p w14:paraId="494A0681" w14:textId="77777777" w:rsidR="00C95075" w:rsidRPr="00C95075" w:rsidRDefault="00C95075" w:rsidP="00C95075">
      <w:pPr>
        <w:pStyle w:val="zDefault"/>
        <w:rPr>
          <w:rFonts w:eastAsia="Arial Unicode MS"/>
        </w:rPr>
      </w:pPr>
    </w:p>
    <w:p w14:paraId="37E85B94" w14:textId="77777777" w:rsidR="00C95075" w:rsidRPr="00C95075" w:rsidRDefault="00C95075" w:rsidP="00C95075">
      <w:pPr>
        <w:pStyle w:val="zDefault"/>
        <w:rPr>
          <w:rFonts w:eastAsia="Arial Unicode MS"/>
          <w:b/>
        </w:rPr>
      </w:pPr>
      <w:r w:rsidRPr="00C95075">
        <w:rPr>
          <w:rFonts w:eastAsia="Arial Unicode MS"/>
          <w:b/>
        </w:rPr>
        <w:t>University of Maryland Baltimore County – FWA00000069</w:t>
      </w:r>
    </w:p>
    <w:p w14:paraId="680E1900" w14:textId="77777777" w:rsidR="00C95075" w:rsidRPr="00C95075" w:rsidRDefault="00C95075" w:rsidP="00C95075">
      <w:pPr>
        <w:pStyle w:val="zDefault"/>
        <w:rPr>
          <w:rFonts w:eastAsia="Arial Unicode MS"/>
          <w:b/>
        </w:rPr>
      </w:pPr>
    </w:p>
    <w:p w14:paraId="7FE205D7" w14:textId="77777777" w:rsidR="00C95075" w:rsidRPr="00C95075" w:rsidRDefault="00C95075" w:rsidP="00C95075">
      <w:pPr>
        <w:pStyle w:val="zDefault"/>
        <w:rPr>
          <w:rFonts w:eastAsia="Arial Unicode MS"/>
          <w:b/>
        </w:rPr>
      </w:pPr>
      <w:r w:rsidRPr="00C95075">
        <w:rPr>
          <w:rFonts w:eastAsia="Arial Unicode MS"/>
          <w:b/>
        </w:rPr>
        <w:t xml:space="preserve">PI: Shari </w:t>
      </w:r>
      <w:proofErr w:type="spellStart"/>
      <w:r w:rsidRPr="00C95075">
        <w:rPr>
          <w:rFonts w:eastAsia="Arial Unicode MS"/>
          <w:b/>
        </w:rPr>
        <w:t>Waldstein</w:t>
      </w:r>
      <w:proofErr w:type="spellEnd"/>
      <w:r w:rsidRPr="00C95075">
        <w:rPr>
          <w:rFonts w:eastAsia="Arial Unicode MS"/>
          <w:b/>
        </w:rPr>
        <w:t>, PhD</w:t>
      </w:r>
    </w:p>
    <w:p w14:paraId="1D06F814" w14:textId="474812B6" w:rsidR="00C95075" w:rsidRPr="00C95075" w:rsidRDefault="00C95075" w:rsidP="00C95075">
      <w:pPr>
        <w:pStyle w:val="zDefault"/>
        <w:rPr>
          <w:rFonts w:eastAsia="Arial Unicode MS"/>
        </w:rPr>
      </w:pPr>
      <w:r w:rsidRPr="00C95075">
        <w:rPr>
          <w:rFonts w:eastAsia="Arial Unicode MS"/>
        </w:rPr>
        <w:t>Professor, Department of Psychology</w:t>
      </w:r>
      <w:r w:rsidRPr="00C95075">
        <w:rPr>
          <w:rFonts w:eastAsia="Arial Unicode MS"/>
        </w:rPr>
        <w:br/>
        <w:t>University of Maryland, Baltimore County</w:t>
      </w:r>
      <w:r w:rsidRPr="00C95075">
        <w:rPr>
          <w:rFonts w:eastAsia="Arial Unicode MS"/>
        </w:rPr>
        <w:br/>
      </w:r>
      <w:r w:rsidRPr="00C95075">
        <w:rPr>
          <w:rFonts w:eastAsia="Arial Unicode MS"/>
        </w:rPr>
        <w:lastRenderedPageBreak/>
        <w:t>Adjunct Professor of Medicine</w:t>
      </w:r>
      <w:r w:rsidRPr="00C95075">
        <w:rPr>
          <w:rFonts w:eastAsia="Arial Unicode MS"/>
        </w:rPr>
        <w:br/>
        <w:t>University of Maryland School of Medicine</w:t>
      </w:r>
      <w:r w:rsidRPr="00C95075">
        <w:rPr>
          <w:rFonts w:eastAsia="Arial Unicode MS"/>
        </w:rPr>
        <w:br/>
        <w:t>Affiliated Research Scientist</w:t>
      </w:r>
      <w:r w:rsidRPr="00C95075">
        <w:rPr>
          <w:rFonts w:eastAsia="Arial Unicode MS"/>
        </w:rPr>
        <w:br/>
        <w:t>Geriatric Research Education &amp; Clinical Center</w:t>
      </w:r>
    </w:p>
    <w:p w14:paraId="2F67CB31" w14:textId="77777777" w:rsidR="00C95075" w:rsidRPr="00C95075" w:rsidRDefault="00C95075" w:rsidP="00C95075">
      <w:pPr>
        <w:pStyle w:val="zDefault"/>
        <w:rPr>
          <w:rFonts w:eastAsia="Arial Unicode MS"/>
        </w:rPr>
      </w:pPr>
      <w:r w:rsidRPr="00C95075">
        <w:rPr>
          <w:rFonts w:eastAsia="Arial Unicode MS"/>
        </w:rPr>
        <w:t>Department of Psychology</w:t>
      </w:r>
      <w:r w:rsidRPr="00C95075">
        <w:rPr>
          <w:rFonts w:eastAsia="Arial Unicode MS"/>
        </w:rPr>
        <w:br/>
        <w:t>University of Maryland, Baltimore County</w:t>
      </w:r>
      <w:r w:rsidRPr="00C95075">
        <w:rPr>
          <w:rFonts w:eastAsia="Arial Unicode MS"/>
        </w:rPr>
        <w:br/>
        <w:t>1000 Hilltop Circle</w:t>
      </w:r>
      <w:r w:rsidRPr="00C95075">
        <w:rPr>
          <w:rFonts w:eastAsia="Arial Unicode MS"/>
        </w:rPr>
        <w:br/>
        <w:t>Baltimore, MD 21250</w:t>
      </w:r>
    </w:p>
    <w:p w14:paraId="3BEAEBEB" w14:textId="77777777" w:rsidR="00C95075" w:rsidRPr="00C95075" w:rsidRDefault="00C95075" w:rsidP="00C95075">
      <w:pPr>
        <w:pStyle w:val="zDefault"/>
        <w:rPr>
          <w:rFonts w:eastAsia="Arial Unicode MS"/>
        </w:rPr>
      </w:pPr>
      <w:r w:rsidRPr="00C95075">
        <w:rPr>
          <w:rFonts w:eastAsia="Arial Unicode MS"/>
        </w:rPr>
        <w:t>Email: waldstei@umbc.edu</w:t>
      </w:r>
    </w:p>
    <w:p w14:paraId="3E697D66" w14:textId="77777777" w:rsidR="00C95075" w:rsidRPr="00C95075" w:rsidRDefault="00C95075" w:rsidP="00C95075">
      <w:pPr>
        <w:pStyle w:val="zDefault"/>
        <w:rPr>
          <w:rFonts w:eastAsia="Arial Unicode MS"/>
        </w:rPr>
      </w:pPr>
      <w:r w:rsidRPr="00C95075">
        <w:rPr>
          <w:rFonts w:eastAsia="Arial Unicode MS"/>
        </w:rPr>
        <w:t>Phone: 410-455-2374</w:t>
      </w:r>
    </w:p>
    <w:p w14:paraId="6FFC8286" w14:textId="77777777" w:rsidR="00C95075" w:rsidRPr="00C95075" w:rsidRDefault="00C95075" w:rsidP="00C95075">
      <w:pPr>
        <w:pStyle w:val="zDefault"/>
        <w:rPr>
          <w:rFonts w:eastAsia="Arial Unicode MS"/>
        </w:rPr>
      </w:pPr>
    </w:p>
    <w:p w14:paraId="45285207" w14:textId="77777777" w:rsidR="00C95075" w:rsidRPr="00C95075" w:rsidRDefault="00C95075" w:rsidP="00C95075">
      <w:pPr>
        <w:pStyle w:val="zDefault"/>
        <w:rPr>
          <w:rFonts w:eastAsia="Arial Unicode MS"/>
          <w:b/>
        </w:rPr>
      </w:pPr>
      <w:r w:rsidRPr="00C95075">
        <w:rPr>
          <w:rFonts w:eastAsia="Arial Unicode MS"/>
          <w:b/>
        </w:rPr>
        <w:t>Subjective Experience of Diabetes Sub-study</w:t>
      </w:r>
    </w:p>
    <w:p w14:paraId="36DFC06B" w14:textId="77777777" w:rsidR="00C95075" w:rsidRPr="00C95075" w:rsidRDefault="00C95075" w:rsidP="00C95075">
      <w:pPr>
        <w:pStyle w:val="zDefault"/>
        <w:rPr>
          <w:rFonts w:eastAsia="Arial Unicode MS"/>
          <w:b/>
        </w:rPr>
      </w:pPr>
      <w:r w:rsidRPr="00C95075">
        <w:rPr>
          <w:rFonts w:eastAsia="Arial Unicode MS"/>
          <w:b/>
        </w:rPr>
        <w:t>University of Maryland Baltimore County – FWA00000069</w:t>
      </w:r>
    </w:p>
    <w:p w14:paraId="40E59599" w14:textId="77777777" w:rsidR="00C95075" w:rsidRPr="00C95075" w:rsidRDefault="00C95075" w:rsidP="00C95075">
      <w:pPr>
        <w:pStyle w:val="zDefault"/>
        <w:rPr>
          <w:rFonts w:eastAsia="Arial Unicode MS"/>
        </w:rPr>
      </w:pPr>
    </w:p>
    <w:p w14:paraId="42A8E86C" w14:textId="77777777" w:rsidR="00C95075" w:rsidRPr="00C95075" w:rsidRDefault="00C95075" w:rsidP="00C95075">
      <w:pPr>
        <w:pStyle w:val="zDefault"/>
        <w:rPr>
          <w:rFonts w:eastAsia="Arial Unicode MS"/>
          <w:b/>
        </w:rPr>
      </w:pPr>
      <w:r w:rsidRPr="00C95075">
        <w:rPr>
          <w:rFonts w:eastAsia="Arial Unicode MS"/>
          <w:b/>
        </w:rPr>
        <w:t>PI: J. Kevin Eckert, PhD</w:t>
      </w:r>
    </w:p>
    <w:p w14:paraId="64E948E7" w14:textId="77777777" w:rsidR="00C95075" w:rsidRPr="00C95075" w:rsidRDefault="00C95075" w:rsidP="00C95075">
      <w:pPr>
        <w:pStyle w:val="zDefault"/>
        <w:rPr>
          <w:rFonts w:eastAsia="Arial Unicode MS"/>
        </w:rPr>
      </w:pPr>
      <w:r w:rsidRPr="00C95075">
        <w:rPr>
          <w:rFonts w:eastAsia="Arial Unicode MS"/>
        </w:rPr>
        <w:t>Professor and Chair, Department of Sociology and Anthropology</w:t>
      </w:r>
      <w:r w:rsidRPr="00C95075">
        <w:rPr>
          <w:rFonts w:eastAsia="Arial Unicode MS"/>
        </w:rPr>
        <w:br/>
        <w:t>Adjunct Professor, Epidemiology and Preventive Medicine</w:t>
      </w:r>
    </w:p>
    <w:p w14:paraId="649EC5AB" w14:textId="77777777" w:rsidR="00C95075" w:rsidRPr="00C95075" w:rsidRDefault="00C95075" w:rsidP="00C95075">
      <w:pPr>
        <w:pStyle w:val="zDefault"/>
        <w:rPr>
          <w:rFonts w:eastAsia="Arial Unicode MS"/>
        </w:rPr>
      </w:pPr>
      <w:r w:rsidRPr="00C95075">
        <w:rPr>
          <w:rFonts w:eastAsia="Arial Unicode MS"/>
        </w:rPr>
        <w:t>1000 Hilltop Circle</w:t>
      </w:r>
      <w:r w:rsidRPr="00C95075">
        <w:rPr>
          <w:rFonts w:eastAsia="Arial Unicode MS"/>
        </w:rPr>
        <w:br/>
        <w:t>Baltimore, MD 21250</w:t>
      </w:r>
    </w:p>
    <w:p w14:paraId="3A1225B6" w14:textId="77777777" w:rsidR="00C95075" w:rsidRPr="00C95075" w:rsidRDefault="00C95075" w:rsidP="00C95075">
      <w:pPr>
        <w:pStyle w:val="zDefault"/>
        <w:rPr>
          <w:rFonts w:eastAsia="Arial Unicode MS"/>
        </w:rPr>
      </w:pPr>
      <w:r w:rsidRPr="00C95075">
        <w:rPr>
          <w:rFonts w:eastAsia="Arial Unicode MS"/>
        </w:rPr>
        <w:t>Email: Eckert@umbc.edu</w:t>
      </w:r>
    </w:p>
    <w:p w14:paraId="653D82DE" w14:textId="77777777" w:rsidR="00C95075" w:rsidRPr="00C95075" w:rsidRDefault="00C95075" w:rsidP="00C95075">
      <w:pPr>
        <w:pStyle w:val="zDefault"/>
        <w:rPr>
          <w:rFonts w:eastAsia="Arial Unicode MS"/>
        </w:rPr>
      </w:pPr>
      <w:r w:rsidRPr="00C95075">
        <w:rPr>
          <w:rFonts w:eastAsia="Arial Unicode MS"/>
        </w:rPr>
        <w:t>Phone: 410-455-5698</w:t>
      </w:r>
    </w:p>
    <w:p w14:paraId="03D270FE" w14:textId="77777777" w:rsidR="00C95075" w:rsidRPr="00C95075" w:rsidRDefault="00C95075" w:rsidP="00C95075">
      <w:pPr>
        <w:pStyle w:val="zDefault"/>
        <w:rPr>
          <w:rFonts w:eastAsia="Arial Unicode MS"/>
        </w:rPr>
      </w:pPr>
    </w:p>
    <w:p w14:paraId="3B457ACB" w14:textId="77777777" w:rsidR="00C95075" w:rsidRPr="00C95075" w:rsidRDefault="00C95075" w:rsidP="00C95075">
      <w:pPr>
        <w:pStyle w:val="zDefault"/>
        <w:rPr>
          <w:rFonts w:eastAsia="Arial Unicode MS"/>
          <w:b/>
        </w:rPr>
      </w:pPr>
      <w:r w:rsidRPr="00C95075">
        <w:rPr>
          <w:rFonts w:eastAsia="Arial Unicode MS"/>
          <w:b/>
        </w:rPr>
        <w:t>Circadian Rhythm Sub-study</w:t>
      </w:r>
    </w:p>
    <w:p w14:paraId="73849243" w14:textId="77777777" w:rsidR="00C95075" w:rsidRPr="00C95075" w:rsidRDefault="00C95075" w:rsidP="00C95075">
      <w:pPr>
        <w:pStyle w:val="zDefault"/>
        <w:rPr>
          <w:rFonts w:eastAsia="Arial Unicode MS"/>
          <w:b/>
        </w:rPr>
      </w:pPr>
      <w:r w:rsidRPr="00C95075">
        <w:rPr>
          <w:rFonts w:eastAsia="Arial Unicode MS"/>
          <w:b/>
        </w:rPr>
        <w:t>Rensselaer Polytechnic Institute – FWA00009470</w:t>
      </w:r>
    </w:p>
    <w:p w14:paraId="3FEC1059" w14:textId="77777777" w:rsidR="00C95075" w:rsidRPr="00C95075" w:rsidRDefault="00C95075" w:rsidP="00C95075">
      <w:pPr>
        <w:pStyle w:val="zDefault"/>
        <w:rPr>
          <w:rFonts w:eastAsia="Arial Unicode MS"/>
        </w:rPr>
      </w:pPr>
    </w:p>
    <w:p w14:paraId="5E3BF17C" w14:textId="77777777" w:rsidR="00C95075" w:rsidRPr="00C95075" w:rsidRDefault="00C95075" w:rsidP="00C95075">
      <w:pPr>
        <w:pStyle w:val="zDefault"/>
        <w:rPr>
          <w:rFonts w:eastAsia="Arial Unicode MS"/>
          <w:b/>
        </w:rPr>
      </w:pPr>
      <w:r w:rsidRPr="00C95075">
        <w:rPr>
          <w:rFonts w:eastAsia="Arial Unicode MS"/>
          <w:b/>
        </w:rPr>
        <w:t xml:space="preserve">PI: Mariana </w:t>
      </w:r>
      <w:proofErr w:type="spellStart"/>
      <w:r w:rsidRPr="00C95075">
        <w:rPr>
          <w:rFonts w:eastAsia="Arial Unicode MS"/>
          <w:b/>
        </w:rPr>
        <w:t>Figueiro</w:t>
      </w:r>
      <w:proofErr w:type="spellEnd"/>
      <w:r w:rsidRPr="00C95075">
        <w:rPr>
          <w:rFonts w:eastAsia="Arial Unicode MS"/>
          <w:b/>
        </w:rPr>
        <w:t>, PhD</w:t>
      </w:r>
    </w:p>
    <w:p w14:paraId="3CAC0301" w14:textId="77777777" w:rsidR="00C95075" w:rsidRDefault="00C95075" w:rsidP="00C95075">
      <w:pPr>
        <w:pStyle w:val="zDefault"/>
        <w:rPr>
          <w:rFonts w:eastAsia="Arial Unicode MS"/>
        </w:rPr>
      </w:pPr>
      <w:r w:rsidRPr="00C95075">
        <w:rPr>
          <w:rFonts w:eastAsia="Arial Unicode MS"/>
        </w:rPr>
        <w:t>Program Director</w:t>
      </w:r>
      <w:r w:rsidRPr="00C95075">
        <w:rPr>
          <w:rFonts w:eastAsia="Arial Unicode MS"/>
        </w:rPr>
        <w:br/>
        <w:t>Associate Professor</w:t>
      </w:r>
      <w:r w:rsidRPr="00C95075">
        <w:rPr>
          <w:rFonts w:eastAsia="Arial Unicode MS"/>
        </w:rPr>
        <w:br/>
        <w:t>Rensselaer Polytechnic Institute</w:t>
      </w:r>
    </w:p>
    <w:p w14:paraId="3302A1A4" w14:textId="06FFDC09" w:rsidR="00C95075" w:rsidRPr="00C95075" w:rsidRDefault="00C95075" w:rsidP="00C95075">
      <w:pPr>
        <w:pStyle w:val="zDefault"/>
        <w:rPr>
          <w:rFonts w:eastAsia="Arial Unicode MS"/>
        </w:rPr>
      </w:pPr>
      <w:r>
        <w:rPr>
          <w:rFonts w:eastAsia="Arial Unicode MS"/>
        </w:rPr>
        <w:t>Lighting Research Center</w:t>
      </w:r>
    </w:p>
    <w:p w14:paraId="2DFC18DA" w14:textId="77777777" w:rsidR="00C95075" w:rsidRPr="00C95075" w:rsidRDefault="00C95075" w:rsidP="00C95075">
      <w:pPr>
        <w:pStyle w:val="zDefault"/>
        <w:rPr>
          <w:rFonts w:eastAsia="Arial Unicode MS"/>
        </w:rPr>
      </w:pPr>
      <w:r w:rsidRPr="00C95075">
        <w:rPr>
          <w:rFonts w:eastAsia="Arial Unicode MS"/>
        </w:rPr>
        <w:t>Troy, NY 12180</w:t>
      </w:r>
    </w:p>
    <w:p w14:paraId="3B5234B8" w14:textId="77777777" w:rsidR="00C95075" w:rsidRPr="00C95075" w:rsidRDefault="00C95075" w:rsidP="00C95075">
      <w:pPr>
        <w:pStyle w:val="zDefault"/>
        <w:rPr>
          <w:rFonts w:eastAsia="Arial Unicode MS"/>
        </w:rPr>
      </w:pPr>
      <w:r w:rsidRPr="00C95075">
        <w:rPr>
          <w:rFonts w:eastAsia="Arial Unicode MS"/>
        </w:rPr>
        <w:t xml:space="preserve">Email: </w:t>
      </w:r>
      <w:hyperlink r:id="rId10" w:history="1">
        <w:r w:rsidRPr="00C95075">
          <w:rPr>
            <w:rStyle w:val="Hyperlink"/>
            <w:rFonts w:eastAsia="Arial Unicode MS"/>
          </w:rPr>
          <w:t>figuem@rpi.edu</w:t>
        </w:r>
      </w:hyperlink>
      <w:r w:rsidRPr="00C95075">
        <w:rPr>
          <w:rFonts w:eastAsia="Arial Unicode MS"/>
        </w:rPr>
        <w:t xml:space="preserve"> </w:t>
      </w:r>
    </w:p>
    <w:p w14:paraId="06A53415" w14:textId="20A8F560" w:rsidR="00C95075" w:rsidRPr="00C95075" w:rsidRDefault="00C95075" w:rsidP="00C95075">
      <w:pPr>
        <w:pStyle w:val="zDefault"/>
        <w:rPr>
          <w:rFonts w:eastAsia="Arial Unicode MS"/>
        </w:rPr>
      </w:pPr>
      <w:r w:rsidRPr="00C95075">
        <w:rPr>
          <w:rFonts w:eastAsia="Arial Unicode MS"/>
        </w:rPr>
        <w:t xml:space="preserve">Phone: 518-687-7142 </w:t>
      </w:r>
    </w:p>
    <w:p w14:paraId="0ACBAE46" w14:textId="77777777" w:rsidR="00C95075" w:rsidRPr="00C95075" w:rsidRDefault="00C95075" w:rsidP="00C95075">
      <w:pPr>
        <w:pStyle w:val="zDefault"/>
        <w:rPr>
          <w:rFonts w:eastAsia="Arial Unicode MS"/>
        </w:rPr>
      </w:pPr>
    </w:p>
    <w:p w14:paraId="42E96016" w14:textId="77777777" w:rsidR="00C95075" w:rsidRPr="00C95075" w:rsidRDefault="00C95075" w:rsidP="00C95075">
      <w:pPr>
        <w:pStyle w:val="zDefault"/>
        <w:rPr>
          <w:rFonts w:eastAsia="Arial Unicode MS"/>
        </w:rPr>
      </w:pPr>
      <w:r w:rsidRPr="00C95075">
        <w:rPr>
          <w:rFonts w:eastAsia="Arial Unicode MS"/>
          <w:b/>
          <w:u w:val="single"/>
        </w:rPr>
        <w:t xml:space="preserve">Other Collaborating Institutions: </w:t>
      </w:r>
    </w:p>
    <w:p w14:paraId="0E180FBA" w14:textId="77777777" w:rsidR="00C95075" w:rsidRPr="00C95075" w:rsidRDefault="00C95075" w:rsidP="00C95075">
      <w:pPr>
        <w:pStyle w:val="zDefault"/>
        <w:rPr>
          <w:rFonts w:eastAsia="Arial Unicode MS"/>
          <w:b/>
        </w:rPr>
      </w:pPr>
    </w:p>
    <w:p w14:paraId="4C1FFCFB" w14:textId="77777777" w:rsidR="00C95075" w:rsidRPr="00C95075" w:rsidRDefault="00C95075" w:rsidP="00C95075">
      <w:pPr>
        <w:pStyle w:val="zDefault"/>
        <w:rPr>
          <w:rFonts w:eastAsia="Arial Unicode MS"/>
          <w:b/>
        </w:rPr>
      </w:pPr>
      <w:r w:rsidRPr="00C95075">
        <w:rPr>
          <w:rFonts w:eastAsia="Arial Unicode MS"/>
          <w:b/>
        </w:rPr>
        <w:t>Johns Hopkins Medical Institutions - FWA00005752</w:t>
      </w:r>
    </w:p>
    <w:p w14:paraId="0238FBAF" w14:textId="77777777" w:rsidR="00C95075" w:rsidRPr="00C95075" w:rsidRDefault="00C95075" w:rsidP="00C95075">
      <w:pPr>
        <w:pStyle w:val="zDefault"/>
        <w:rPr>
          <w:rFonts w:eastAsia="Arial Unicode MS"/>
        </w:rPr>
      </w:pPr>
    </w:p>
    <w:p w14:paraId="5F1C1B86" w14:textId="77777777" w:rsidR="00C95075" w:rsidRPr="00C95075" w:rsidRDefault="00C95075" w:rsidP="00C95075">
      <w:pPr>
        <w:pStyle w:val="zDefault"/>
        <w:rPr>
          <w:rFonts w:eastAsia="Arial Unicode MS"/>
          <w:b/>
        </w:rPr>
      </w:pPr>
      <w:r w:rsidRPr="00C95075">
        <w:rPr>
          <w:rFonts w:eastAsia="Arial Unicode MS"/>
          <w:b/>
        </w:rPr>
        <w:t>PI: Deidra Crews – Listed above under Associate Investigator</w:t>
      </w:r>
    </w:p>
    <w:p w14:paraId="5458D14D" w14:textId="77777777" w:rsidR="00C95075" w:rsidRPr="00C95075" w:rsidRDefault="00C95075" w:rsidP="00C95075">
      <w:pPr>
        <w:pStyle w:val="zDefault"/>
        <w:rPr>
          <w:rFonts w:eastAsia="Arial Unicode MS"/>
        </w:rPr>
      </w:pPr>
    </w:p>
    <w:p w14:paraId="6E625DD9" w14:textId="77777777" w:rsidR="00C95075" w:rsidRPr="00C95075" w:rsidRDefault="00C95075" w:rsidP="00C95075">
      <w:pPr>
        <w:pStyle w:val="zDefault"/>
        <w:rPr>
          <w:rFonts w:eastAsia="Arial Unicode MS"/>
          <w:b/>
        </w:rPr>
      </w:pPr>
      <w:r w:rsidRPr="00C95075">
        <w:rPr>
          <w:rFonts w:eastAsia="Arial Unicode MS"/>
          <w:b/>
        </w:rPr>
        <w:t xml:space="preserve">PI: Lee </w:t>
      </w:r>
      <w:proofErr w:type="spellStart"/>
      <w:r w:rsidRPr="00C95075">
        <w:rPr>
          <w:rFonts w:eastAsia="Arial Unicode MS"/>
          <w:b/>
        </w:rPr>
        <w:t>Peterlin</w:t>
      </w:r>
      <w:proofErr w:type="spellEnd"/>
      <w:r w:rsidRPr="00C95075">
        <w:rPr>
          <w:rFonts w:eastAsia="Arial Unicode MS"/>
          <w:b/>
        </w:rPr>
        <w:t>, MD</w:t>
      </w:r>
    </w:p>
    <w:p w14:paraId="4EB736BB" w14:textId="77777777" w:rsidR="00C95075" w:rsidRPr="00C95075" w:rsidRDefault="00C95075" w:rsidP="00C95075">
      <w:pPr>
        <w:pStyle w:val="zDefault"/>
        <w:rPr>
          <w:rFonts w:eastAsia="Arial Unicode MS"/>
        </w:rPr>
      </w:pPr>
      <w:r w:rsidRPr="00C95075">
        <w:rPr>
          <w:rFonts w:eastAsia="Arial Unicode MS"/>
        </w:rPr>
        <w:t>Associate Professor of Neurology</w:t>
      </w:r>
    </w:p>
    <w:p w14:paraId="65BB8929" w14:textId="77777777" w:rsidR="00C95075" w:rsidRPr="00C95075" w:rsidRDefault="00C95075" w:rsidP="00C95075">
      <w:pPr>
        <w:pStyle w:val="zDefault"/>
        <w:rPr>
          <w:rFonts w:eastAsia="Arial Unicode MS"/>
        </w:rPr>
      </w:pPr>
      <w:r w:rsidRPr="00C95075">
        <w:rPr>
          <w:rFonts w:eastAsia="Arial Unicode MS"/>
        </w:rPr>
        <w:t>Director of Headache Research</w:t>
      </w:r>
    </w:p>
    <w:p w14:paraId="6689D2F1" w14:textId="77777777" w:rsidR="00C95075" w:rsidRPr="00C95075" w:rsidRDefault="00C95075" w:rsidP="00C95075">
      <w:pPr>
        <w:pStyle w:val="zDefault"/>
        <w:rPr>
          <w:rFonts w:eastAsia="Arial Unicode MS"/>
        </w:rPr>
      </w:pPr>
      <w:r w:rsidRPr="00C95075">
        <w:rPr>
          <w:rFonts w:eastAsia="Arial Unicode MS"/>
        </w:rPr>
        <w:t xml:space="preserve">The Johns Hopkins </w:t>
      </w:r>
      <w:proofErr w:type="spellStart"/>
      <w:r w:rsidRPr="00C95075">
        <w:rPr>
          <w:rFonts w:eastAsia="Arial Unicode MS"/>
        </w:rPr>
        <w:t>Bayview</w:t>
      </w:r>
      <w:proofErr w:type="spellEnd"/>
      <w:r w:rsidRPr="00C95075">
        <w:rPr>
          <w:rFonts w:eastAsia="Arial Unicode MS"/>
        </w:rPr>
        <w:t xml:space="preserve"> Medical </w:t>
      </w:r>
      <w:proofErr w:type="spellStart"/>
      <w:r w:rsidRPr="00C95075">
        <w:rPr>
          <w:rFonts w:eastAsia="Arial Unicode MS"/>
        </w:rPr>
        <w:t>Ctr</w:t>
      </w:r>
      <w:proofErr w:type="spellEnd"/>
      <w:r w:rsidRPr="00C95075">
        <w:rPr>
          <w:rFonts w:eastAsia="Arial Unicode MS"/>
        </w:rPr>
        <w:br/>
        <w:t xml:space="preserve">301 </w:t>
      </w:r>
      <w:proofErr w:type="spellStart"/>
      <w:r w:rsidRPr="00C95075">
        <w:rPr>
          <w:rFonts w:eastAsia="Arial Unicode MS"/>
        </w:rPr>
        <w:t>Bldg</w:t>
      </w:r>
      <w:proofErr w:type="spellEnd"/>
      <w:r w:rsidRPr="00C95075">
        <w:rPr>
          <w:rFonts w:eastAsia="Arial Unicode MS"/>
        </w:rPr>
        <w:t>, Suite 2100</w:t>
      </w:r>
      <w:r w:rsidRPr="00C95075">
        <w:rPr>
          <w:rFonts w:eastAsia="Arial Unicode MS"/>
        </w:rPr>
        <w:br/>
      </w:r>
      <w:r w:rsidRPr="00C95075">
        <w:rPr>
          <w:rFonts w:eastAsia="Arial Unicode MS"/>
        </w:rPr>
        <w:lastRenderedPageBreak/>
        <w:t>4940 Eastern Avenue</w:t>
      </w:r>
      <w:r w:rsidRPr="00C95075">
        <w:rPr>
          <w:rFonts w:eastAsia="Arial Unicode MS"/>
        </w:rPr>
        <w:br/>
        <w:t>Baltimore, MD  21224</w:t>
      </w:r>
    </w:p>
    <w:p w14:paraId="506E5AB7" w14:textId="77777777" w:rsidR="00C95075" w:rsidRPr="00C95075" w:rsidRDefault="00C95075" w:rsidP="00C95075">
      <w:pPr>
        <w:pStyle w:val="zDefault"/>
        <w:rPr>
          <w:rFonts w:eastAsia="Arial Unicode MS"/>
        </w:rPr>
      </w:pPr>
      <w:r w:rsidRPr="00C95075">
        <w:rPr>
          <w:rFonts w:eastAsia="Arial Unicode MS"/>
        </w:rPr>
        <w:t xml:space="preserve">Email: </w:t>
      </w:r>
      <w:hyperlink r:id="rId11" w:history="1">
        <w:r w:rsidRPr="00C95075">
          <w:rPr>
            <w:rStyle w:val="Hyperlink"/>
            <w:rFonts w:eastAsia="Arial Unicode MS"/>
          </w:rPr>
          <w:t>lpeterlin@jhmi.edu</w:t>
        </w:r>
      </w:hyperlink>
    </w:p>
    <w:p w14:paraId="349AFF4A" w14:textId="77777777" w:rsidR="00C95075" w:rsidRPr="00C95075" w:rsidRDefault="00C95075" w:rsidP="00C95075">
      <w:pPr>
        <w:pStyle w:val="zDefault"/>
        <w:rPr>
          <w:rFonts w:eastAsia="Arial Unicode MS"/>
        </w:rPr>
      </w:pPr>
      <w:r w:rsidRPr="00C95075">
        <w:rPr>
          <w:rFonts w:eastAsia="Arial Unicode MS"/>
        </w:rPr>
        <w:t>Phone: 410-550-2243</w:t>
      </w:r>
    </w:p>
    <w:p w14:paraId="3940876F" w14:textId="77777777" w:rsidR="00C95075" w:rsidRPr="00C95075" w:rsidRDefault="00C95075" w:rsidP="00C95075">
      <w:pPr>
        <w:pStyle w:val="zDefault"/>
        <w:rPr>
          <w:rFonts w:eastAsia="Arial Unicode MS"/>
        </w:rPr>
      </w:pPr>
    </w:p>
    <w:p w14:paraId="7B988716" w14:textId="77777777" w:rsidR="00C95075" w:rsidRPr="00C95075" w:rsidRDefault="00C95075" w:rsidP="00C95075">
      <w:pPr>
        <w:pStyle w:val="zDefault"/>
        <w:rPr>
          <w:rFonts w:eastAsia="Arial Unicode MS"/>
          <w:b/>
        </w:rPr>
      </w:pPr>
      <w:r w:rsidRPr="00C95075">
        <w:rPr>
          <w:rFonts w:eastAsia="Arial Unicode MS"/>
          <w:b/>
        </w:rPr>
        <w:t>PI: Roland Thorpe, PhD</w:t>
      </w:r>
    </w:p>
    <w:p w14:paraId="25834810" w14:textId="77777777" w:rsidR="00C95075" w:rsidRPr="00C95075" w:rsidRDefault="00C95075" w:rsidP="00C95075">
      <w:pPr>
        <w:pStyle w:val="zDefault"/>
        <w:rPr>
          <w:rFonts w:eastAsia="Arial Unicode MS"/>
        </w:rPr>
      </w:pPr>
      <w:r w:rsidRPr="00C95075">
        <w:rPr>
          <w:rFonts w:eastAsia="Arial Unicode MS"/>
        </w:rPr>
        <w:t>Associate Scientist</w:t>
      </w:r>
    </w:p>
    <w:p w14:paraId="38704509" w14:textId="77777777" w:rsidR="00C95075" w:rsidRPr="00C95075" w:rsidRDefault="00C95075" w:rsidP="00C95075">
      <w:pPr>
        <w:pStyle w:val="zDefault"/>
        <w:rPr>
          <w:rFonts w:eastAsia="Arial Unicode MS"/>
        </w:rPr>
      </w:pPr>
      <w:r w:rsidRPr="00C95075">
        <w:rPr>
          <w:rFonts w:eastAsia="Arial Unicode MS"/>
        </w:rPr>
        <w:t>Department of Health Policy and Management</w:t>
      </w:r>
    </w:p>
    <w:p w14:paraId="46153F17" w14:textId="77777777" w:rsidR="00C95075" w:rsidRPr="00C95075" w:rsidRDefault="00C95075" w:rsidP="00C95075">
      <w:pPr>
        <w:pStyle w:val="zDefault"/>
        <w:rPr>
          <w:rFonts w:eastAsia="Arial Unicode MS"/>
        </w:rPr>
      </w:pPr>
      <w:r w:rsidRPr="00C95075">
        <w:rPr>
          <w:rFonts w:eastAsia="Arial Unicode MS"/>
        </w:rPr>
        <w:t xml:space="preserve">624 N. Broadway </w:t>
      </w:r>
      <w:proofErr w:type="gramStart"/>
      <w:r w:rsidRPr="00C95075">
        <w:rPr>
          <w:rFonts w:eastAsia="Arial Unicode MS"/>
        </w:rPr>
        <w:t>Suite</w:t>
      </w:r>
      <w:proofErr w:type="gramEnd"/>
      <w:r w:rsidRPr="00C95075">
        <w:rPr>
          <w:rFonts w:eastAsia="Arial Unicode MS"/>
        </w:rPr>
        <w:t xml:space="preserve"> 309</w:t>
      </w:r>
    </w:p>
    <w:p w14:paraId="38222082" w14:textId="77777777" w:rsidR="00C95075" w:rsidRPr="00C95075" w:rsidRDefault="00C95075" w:rsidP="00C95075">
      <w:pPr>
        <w:pStyle w:val="zDefault"/>
        <w:rPr>
          <w:rFonts w:eastAsia="Arial Unicode MS"/>
        </w:rPr>
      </w:pPr>
      <w:r w:rsidRPr="00C95075">
        <w:rPr>
          <w:rFonts w:eastAsia="Arial Unicode MS"/>
        </w:rPr>
        <w:t xml:space="preserve">Email: </w:t>
      </w:r>
      <w:hyperlink r:id="rId12" w:history="1">
        <w:r w:rsidRPr="00C95075">
          <w:rPr>
            <w:rStyle w:val="Hyperlink"/>
            <w:rFonts w:eastAsia="Arial Unicode MS"/>
          </w:rPr>
          <w:t>rthorpe@jhsph.edu</w:t>
        </w:r>
      </w:hyperlink>
      <w:r w:rsidRPr="00C95075">
        <w:rPr>
          <w:rFonts w:eastAsia="Arial Unicode MS"/>
        </w:rPr>
        <w:t xml:space="preserve"> </w:t>
      </w:r>
    </w:p>
    <w:p w14:paraId="1045FC30" w14:textId="77777777" w:rsidR="00C95075" w:rsidRPr="00C95075" w:rsidRDefault="00C95075" w:rsidP="00C95075">
      <w:pPr>
        <w:pStyle w:val="zDefault"/>
        <w:rPr>
          <w:rFonts w:eastAsia="Arial Unicode MS"/>
        </w:rPr>
      </w:pPr>
      <w:r w:rsidRPr="00C95075">
        <w:rPr>
          <w:rFonts w:eastAsia="Arial Unicode MS"/>
        </w:rPr>
        <w:t>Phone: 443-287-5297</w:t>
      </w:r>
    </w:p>
    <w:p w14:paraId="67E8728F" w14:textId="77777777" w:rsidR="00C95075" w:rsidRPr="00C95075" w:rsidRDefault="00C95075" w:rsidP="00C95075">
      <w:pPr>
        <w:pStyle w:val="zDefault"/>
        <w:rPr>
          <w:rFonts w:eastAsia="Arial Unicode MS"/>
          <w:b/>
        </w:rPr>
      </w:pPr>
    </w:p>
    <w:p w14:paraId="5B7FCFD5" w14:textId="77777777" w:rsidR="00C95075" w:rsidRPr="00C95075" w:rsidRDefault="00C95075" w:rsidP="00C95075">
      <w:pPr>
        <w:pStyle w:val="zDefault"/>
        <w:rPr>
          <w:rFonts w:eastAsia="Arial Unicode MS"/>
          <w:b/>
        </w:rPr>
      </w:pPr>
      <w:r w:rsidRPr="00C95075">
        <w:rPr>
          <w:rFonts w:eastAsia="Arial Unicode MS"/>
          <w:b/>
        </w:rPr>
        <w:t>Massachusetts General Hospital - FWA00003136</w:t>
      </w:r>
    </w:p>
    <w:p w14:paraId="51551032" w14:textId="77777777" w:rsidR="00C95075" w:rsidRPr="00C95075" w:rsidRDefault="00C95075" w:rsidP="00C95075">
      <w:pPr>
        <w:pStyle w:val="zDefault"/>
        <w:rPr>
          <w:rFonts w:eastAsia="Arial Unicode MS"/>
          <w:b/>
        </w:rPr>
      </w:pPr>
    </w:p>
    <w:p w14:paraId="475B24A2" w14:textId="77777777" w:rsidR="00C95075" w:rsidRPr="00C95075" w:rsidRDefault="00C95075" w:rsidP="00C95075">
      <w:pPr>
        <w:pStyle w:val="zDefault"/>
        <w:rPr>
          <w:rFonts w:eastAsia="Arial Unicode MS"/>
          <w:b/>
        </w:rPr>
      </w:pPr>
      <w:r w:rsidRPr="00C95075">
        <w:rPr>
          <w:rFonts w:eastAsia="Arial Unicode MS"/>
          <w:b/>
        </w:rPr>
        <w:t xml:space="preserve">PI: Ravi </w:t>
      </w:r>
      <w:proofErr w:type="spellStart"/>
      <w:r w:rsidRPr="00C95075">
        <w:rPr>
          <w:rFonts w:eastAsia="Arial Unicode MS"/>
          <w:b/>
        </w:rPr>
        <w:t>Thadhani</w:t>
      </w:r>
      <w:proofErr w:type="spellEnd"/>
      <w:r w:rsidRPr="00C95075">
        <w:rPr>
          <w:rFonts w:eastAsia="Arial Unicode MS"/>
          <w:b/>
        </w:rPr>
        <w:t>, MD, PhD</w:t>
      </w:r>
    </w:p>
    <w:p w14:paraId="0E9925DC" w14:textId="77777777" w:rsidR="00C95075" w:rsidRPr="00C95075" w:rsidRDefault="00C95075" w:rsidP="00C95075">
      <w:pPr>
        <w:pStyle w:val="zDefault"/>
        <w:rPr>
          <w:rFonts w:eastAsia="Arial Unicode MS"/>
        </w:rPr>
      </w:pPr>
      <w:r w:rsidRPr="00C95075">
        <w:rPr>
          <w:rFonts w:eastAsia="Arial Unicode MS"/>
        </w:rPr>
        <w:t>Professor of Medicine</w:t>
      </w:r>
    </w:p>
    <w:p w14:paraId="244E1595" w14:textId="77777777" w:rsidR="00C95075" w:rsidRPr="00C95075" w:rsidRDefault="00C95075" w:rsidP="00C95075">
      <w:pPr>
        <w:pStyle w:val="zDefault"/>
        <w:rPr>
          <w:rFonts w:eastAsia="Arial Unicode MS"/>
        </w:rPr>
      </w:pPr>
      <w:r w:rsidRPr="00C95075">
        <w:rPr>
          <w:rFonts w:eastAsia="Arial Unicode MS"/>
        </w:rPr>
        <w:t>Division of Nephrology</w:t>
      </w:r>
      <w:r w:rsidRPr="00C95075">
        <w:rPr>
          <w:rFonts w:eastAsia="Arial Unicode MS"/>
        </w:rPr>
        <w:br/>
        <w:t>55 Fruit Street, Bulfinch 127</w:t>
      </w:r>
      <w:r w:rsidRPr="00C95075">
        <w:rPr>
          <w:rFonts w:eastAsia="Arial Unicode MS"/>
        </w:rPr>
        <w:br/>
        <w:t>Boston, MA 02114</w:t>
      </w:r>
      <w:r w:rsidRPr="00C95075">
        <w:rPr>
          <w:rFonts w:eastAsia="Arial Unicode MS"/>
        </w:rPr>
        <w:br/>
        <w:t xml:space="preserve">Email: </w:t>
      </w:r>
      <w:hyperlink r:id="rId13" w:history="1">
        <w:r w:rsidRPr="00C95075">
          <w:rPr>
            <w:rStyle w:val="Hyperlink"/>
            <w:rFonts w:eastAsia="Arial Unicode MS"/>
          </w:rPr>
          <w:t>thadhani.ravi@mgh.harvard.edu</w:t>
        </w:r>
      </w:hyperlink>
    </w:p>
    <w:p w14:paraId="629EB27E" w14:textId="77777777" w:rsidR="00C95075" w:rsidRPr="00C95075" w:rsidRDefault="00C95075" w:rsidP="00C95075">
      <w:pPr>
        <w:pStyle w:val="zDefault"/>
        <w:rPr>
          <w:rFonts w:eastAsia="Arial Unicode MS"/>
        </w:rPr>
      </w:pPr>
      <w:r w:rsidRPr="00C95075">
        <w:rPr>
          <w:rFonts w:eastAsia="Arial Unicode MS"/>
        </w:rPr>
        <w:t>Phone: 617-724-1207</w:t>
      </w:r>
    </w:p>
    <w:p w14:paraId="7D3282E8" w14:textId="77777777" w:rsidR="00C95075" w:rsidRPr="00C95075" w:rsidRDefault="00C95075" w:rsidP="00C95075">
      <w:pPr>
        <w:pStyle w:val="zDefault"/>
        <w:rPr>
          <w:rFonts w:eastAsia="Arial Unicode MS"/>
        </w:rPr>
      </w:pPr>
    </w:p>
    <w:p w14:paraId="15D4F725" w14:textId="77777777" w:rsidR="00C95075" w:rsidRPr="00C95075" w:rsidRDefault="00C95075" w:rsidP="00C95075">
      <w:pPr>
        <w:pStyle w:val="zDefault"/>
        <w:rPr>
          <w:rFonts w:eastAsia="Arial Unicode MS"/>
          <w:b/>
        </w:rPr>
      </w:pPr>
      <w:r w:rsidRPr="00C95075">
        <w:rPr>
          <w:rFonts w:eastAsia="Arial Unicode MS"/>
          <w:b/>
        </w:rPr>
        <w:t>US Department of Housing and Urban Development</w:t>
      </w:r>
    </w:p>
    <w:p w14:paraId="2619F978" w14:textId="77777777" w:rsidR="00C95075" w:rsidRPr="00C95075" w:rsidRDefault="00C95075" w:rsidP="00C95075">
      <w:pPr>
        <w:pStyle w:val="zDefault"/>
        <w:rPr>
          <w:rFonts w:eastAsia="Arial Unicode MS"/>
        </w:rPr>
      </w:pPr>
    </w:p>
    <w:p w14:paraId="4D843ED2" w14:textId="77777777" w:rsidR="00C95075" w:rsidRPr="00C95075" w:rsidRDefault="00C95075" w:rsidP="00C95075">
      <w:pPr>
        <w:pStyle w:val="zDefault"/>
        <w:rPr>
          <w:rFonts w:eastAsia="Arial Unicode MS"/>
          <w:b/>
        </w:rPr>
      </w:pPr>
      <w:r w:rsidRPr="00C95075">
        <w:rPr>
          <w:rFonts w:eastAsia="Arial Unicode MS"/>
          <w:b/>
        </w:rPr>
        <w:t>PI: Ron E. Wilson</w:t>
      </w:r>
    </w:p>
    <w:p w14:paraId="656ACA0A" w14:textId="77777777" w:rsidR="00C95075" w:rsidRPr="00C95075" w:rsidRDefault="00C95075" w:rsidP="00C95075">
      <w:pPr>
        <w:pStyle w:val="zDefault"/>
        <w:rPr>
          <w:rFonts w:eastAsia="Arial Unicode MS"/>
        </w:rPr>
      </w:pPr>
      <w:r w:rsidRPr="00C95075">
        <w:rPr>
          <w:rFonts w:eastAsia="Arial Unicode MS"/>
        </w:rPr>
        <w:t>Social Science Analyst</w:t>
      </w:r>
    </w:p>
    <w:p w14:paraId="4CD5D3F9" w14:textId="77777777" w:rsidR="00C95075" w:rsidRPr="00C95075" w:rsidRDefault="00C95075" w:rsidP="00C95075">
      <w:pPr>
        <w:pStyle w:val="zDefault"/>
        <w:rPr>
          <w:rFonts w:eastAsia="Arial Unicode MS"/>
        </w:rPr>
      </w:pPr>
      <w:r w:rsidRPr="00C95075">
        <w:rPr>
          <w:rFonts w:eastAsia="Arial Unicode MS"/>
        </w:rPr>
        <w:t>Office of Policy Development and Research</w:t>
      </w:r>
    </w:p>
    <w:p w14:paraId="4231D857" w14:textId="77777777" w:rsidR="00C95075" w:rsidRPr="00C95075" w:rsidRDefault="00C95075" w:rsidP="00C95075">
      <w:pPr>
        <w:pStyle w:val="zDefault"/>
        <w:rPr>
          <w:rFonts w:eastAsia="Arial Unicode MS"/>
        </w:rPr>
      </w:pPr>
      <w:r w:rsidRPr="00C95075">
        <w:rPr>
          <w:rFonts w:eastAsia="Arial Unicode MS"/>
        </w:rPr>
        <w:t xml:space="preserve">Department of Housing and Urban Development </w:t>
      </w:r>
    </w:p>
    <w:p w14:paraId="0D455621" w14:textId="77777777" w:rsidR="00C95075" w:rsidRPr="00C95075" w:rsidRDefault="00C95075" w:rsidP="00C95075">
      <w:pPr>
        <w:pStyle w:val="zDefault"/>
        <w:rPr>
          <w:rFonts w:eastAsia="Arial Unicode MS"/>
        </w:rPr>
      </w:pPr>
      <w:r w:rsidRPr="00C95075">
        <w:rPr>
          <w:rFonts w:eastAsia="Arial Unicode MS"/>
        </w:rPr>
        <w:t>451 7</w:t>
      </w:r>
      <w:r w:rsidRPr="00C95075">
        <w:rPr>
          <w:rFonts w:eastAsia="Arial Unicode MS"/>
          <w:vertAlign w:val="superscript"/>
        </w:rPr>
        <w:t>th</w:t>
      </w:r>
      <w:r w:rsidRPr="00C95075">
        <w:rPr>
          <w:rFonts w:eastAsia="Arial Unicode MS"/>
        </w:rPr>
        <w:t xml:space="preserve"> Street SW, Room 8126</w:t>
      </w:r>
    </w:p>
    <w:p w14:paraId="3805DF45" w14:textId="77777777" w:rsidR="00C95075" w:rsidRPr="00C95075" w:rsidRDefault="00C95075" w:rsidP="00C95075">
      <w:pPr>
        <w:pStyle w:val="zDefault"/>
        <w:rPr>
          <w:rFonts w:eastAsia="Arial Unicode MS"/>
        </w:rPr>
      </w:pPr>
      <w:r w:rsidRPr="00C95075">
        <w:rPr>
          <w:rFonts w:eastAsia="Arial Unicode MS"/>
        </w:rPr>
        <w:t>Washington, DC 20410</w:t>
      </w:r>
    </w:p>
    <w:p w14:paraId="54532525" w14:textId="77777777" w:rsidR="00C95075" w:rsidRPr="00C95075" w:rsidRDefault="00C95075" w:rsidP="00C95075">
      <w:pPr>
        <w:pStyle w:val="zDefault"/>
        <w:rPr>
          <w:rFonts w:eastAsia="Arial Unicode MS"/>
        </w:rPr>
      </w:pPr>
      <w:r w:rsidRPr="00C95075">
        <w:rPr>
          <w:rFonts w:eastAsia="Arial Unicode MS"/>
        </w:rPr>
        <w:t xml:space="preserve">Email: </w:t>
      </w:r>
      <w:hyperlink r:id="rId14" w:history="1">
        <w:r w:rsidRPr="00C95075">
          <w:rPr>
            <w:rStyle w:val="Hyperlink"/>
            <w:rFonts w:eastAsia="Arial Unicode MS"/>
          </w:rPr>
          <w:t>Ronald.E.Wilson@hud.gov</w:t>
        </w:r>
      </w:hyperlink>
    </w:p>
    <w:p w14:paraId="14C4D66F" w14:textId="77777777" w:rsidR="00C95075" w:rsidRPr="00C95075" w:rsidRDefault="00C95075" w:rsidP="00C95075">
      <w:pPr>
        <w:pStyle w:val="zDefault"/>
        <w:rPr>
          <w:rFonts w:eastAsia="Arial Unicode MS"/>
        </w:rPr>
      </w:pPr>
      <w:r w:rsidRPr="00C95075">
        <w:rPr>
          <w:rFonts w:eastAsia="Arial Unicode MS"/>
        </w:rPr>
        <w:t>Phone: 202-402-5848</w:t>
      </w:r>
    </w:p>
    <w:p w14:paraId="5E631991" w14:textId="77777777" w:rsidR="00C95075" w:rsidRPr="00C95075" w:rsidRDefault="00C95075" w:rsidP="00C95075">
      <w:pPr>
        <w:pStyle w:val="zDefault"/>
        <w:rPr>
          <w:rFonts w:eastAsia="Arial Unicode MS"/>
        </w:rPr>
      </w:pPr>
    </w:p>
    <w:p w14:paraId="1AD8C730" w14:textId="77777777" w:rsidR="00C95075" w:rsidRPr="00C95075" w:rsidRDefault="00C95075" w:rsidP="00C95075">
      <w:pPr>
        <w:pStyle w:val="zDefault"/>
        <w:rPr>
          <w:rFonts w:eastAsia="Arial Unicode MS"/>
          <w:b/>
        </w:rPr>
      </w:pPr>
      <w:r w:rsidRPr="00C95075">
        <w:rPr>
          <w:rFonts w:eastAsia="Arial Unicode MS"/>
          <w:b/>
        </w:rPr>
        <w:t xml:space="preserve">University of Delaware – FWA00004379 </w:t>
      </w:r>
    </w:p>
    <w:p w14:paraId="095E4B6A" w14:textId="77777777" w:rsidR="00C95075" w:rsidRPr="00C95075" w:rsidRDefault="00C95075" w:rsidP="00C95075">
      <w:pPr>
        <w:pStyle w:val="zDefault"/>
        <w:rPr>
          <w:rFonts w:eastAsia="Arial Unicode MS"/>
        </w:rPr>
      </w:pPr>
    </w:p>
    <w:p w14:paraId="017FE639" w14:textId="77777777" w:rsidR="00C95075" w:rsidRDefault="00C95075" w:rsidP="00C95075">
      <w:pPr>
        <w:pStyle w:val="zDefault"/>
        <w:rPr>
          <w:rFonts w:eastAsia="Arial Unicode MS"/>
          <w:b/>
        </w:rPr>
      </w:pPr>
      <w:r w:rsidRPr="00C95075">
        <w:rPr>
          <w:rFonts w:eastAsia="Arial Unicode MS"/>
          <w:b/>
        </w:rPr>
        <w:t xml:space="preserve">PI: Marie T. </w:t>
      </w:r>
      <w:proofErr w:type="spellStart"/>
      <w:r w:rsidRPr="00C95075">
        <w:rPr>
          <w:rFonts w:eastAsia="Arial Unicode MS"/>
          <w:b/>
        </w:rPr>
        <w:t>Fanelli</w:t>
      </w:r>
      <w:proofErr w:type="spellEnd"/>
      <w:r w:rsidRPr="00C95075">
        <w:rPr>
          <w:rFonts w:eastAsia="Arial Unicode MS"/>
          <w:b/>
        </w:rPr>
        <w:t xml:space="preserve"> </w:t>
      </w:r>
      <w:proofErr w:type="spellStart"/>
      <w:r w:rsidRPr="00C95075">
        <w:rPr>
          <w:rFonts w:eastAsia="Arial Unicode MS"/>
          <w:b/>
        </w:rPr>
        <w:t>Kuczmarski</w:t>
      </w:r>
      <w:proofErr w:type="spellEnd"/>
      <w:r w:rsidRPr="00C95075">
        <w:rPr>
          <w:rFonts w:eastAsia="Arial Unicode MS"/>
          <w:b/>
        </w:rPr>
        <w:t xml:space="preserve">, PhD, R.D., </w:t>
      </w:r>
      <w:proofErr w:type="gramStart"/>
      <w:r w:rsidRPr="00C95075">
        <w:rPr>
          <w:rFonts w:eastAsia="Arial Unicode MS"/>
          <w:b/>
        </w:rPr>
        <w:t>L.D.N</w:t>
      </w:r>
      <w:proofErr w:type="gramEnd"/>
      <w:r w:rsidRPr="00C95075">
        <w:rPr>
          <w:rFonts w:eastAsia="Arial Unicode MS"/>
          <w:b/>
        </w:rPr>
        <w:t>.</w:t>
      </w:r>
    </w:p>
    <w:p w14:paraId="0CDA2EE2" w14:textId="074EBF0B" w:rsidR="00C95075" w:rsidRPr="00C95075" w:rsidRDefault="00C95075" w:rsidP="00C95075">
      <w:pPr>
        <w:pStyle w:val="zDefault"/>
        <w:rPr>
          <w:rFonts w:eastAsia="Arial Unicode MS"/>
          <w:b/>
        </w:rPr>
      </w:pPr>
      <w:r>
        <w:rPr>
          <w:rFonts w:eastAsia="Arial Unicode MS"/>
          <w:b/>
        </w:rPr>
        <w:t>Associate Investigator – HANDLS (listed above)</w:t>
      </w:r>
    </w:p>
    <w:p w14:paraId="22AFBB7A" w14:textId="77777777" w:rsidR="00C95075" w:rsidRPr="00C95075" w:rsidRDefault="00C95075" w:rsidP="00C95075">
      <w:pPr>
        <w:pStyle w:val="zDefault"/>
        <w:rPr>
          <w:rFonts w:eastAsia="Arial Unicode MS"/>
        </w:rPr>
      </w:pPr>
      <w:r w:rsidRPr="00C95075">
        <w:rPr>
          <w:rFonts w:eastAsia="Arial Unicode MS"/>
          <w:bCs/>
        </w:rPr>
        <w:t>Professor</w:t>
      </w:r>
      <w:r w:rsidRPr="00C95075">
        <w:rPr>
          <w:rFonts w:eastAsia="Arial Unicode MS"/>
        </w:rPr>
        <w:t>, Behavioral Health &amp; Nutrition</w:t>
      </w:r>
    </w:p>
    <w:p w14:paraId="4AB7F596" w14:textId="77777777" w:rsidR="00C95075" w:rsidRPr="00C95075" w:rsidRDefault="00C95075" w:rsidP="00C95075">
      <w:pPr>
        <w:pStyle w:val="zDefault"/>
        <w:rPr>
          <w:rFonts w:eastAsia="Arial Unicode MS"/>
        </w:rPr>
      </w:pPr>
      <w:r w:rsidRPr="00C95075">
        <w:rPr>
          <w:rFonts w:eastAsia="Arial Unicode MS"/>
        </w:rPr>
        <w:t>University of Delaware, Department of Health, Nutrition and Exercise Sciences 303E Willard Hall Newark, DE 19716</w:t>
      </w:r>
    </w:p>
    <w:p w14:paraId="0E555EAA" w14:textId="77777777" w:rsidR="00C95075" w:rsidRPr="00C95075" w:rsidRDefault="00C95075" w:rsidP="00C95075">
      <w:pPr>
        <w:pStyle w:val="zDefault"/>
        <w:rPr>
          <w:rFonts w:eastAsia="Arial Unicode MS"/>
        </w:rPr>
      </w:pPr>
      <w:r w:rsidRPr="00C95075">
        <w:rPr>
          <w:rFonts w:eastAsia="Arial Unicode MS"/>
        </w:rPr>
        <w:t>Email: MFK@udel.edu</w:t>
      </w:r>
    </w:p>
    <w:p w14:paraId="7C1D4F69" w14:textId="77777777" w:rsidR="00C95075" w:rsidRPr="00C95075" w:rsidRDefault="00C95075" w:rsidP="00C95075">
      <w:pPr>
        <w:pStyle w:val="zDefault"/>
        <w:rPr>
          <w:rFonts w:eastAsia="Arial Unicode MS"/>
        </w:rPr>
      </w:pPr>
      <w:r w:rsidRPr="00C95075">
        <w:rPr>
          <w:rFonts w:eastAsia="Arial Unicode MS"/>
        </w:rPr>
        <w:t>Phone: 410-995-3639</w:t>
      </w:r>
    </w:p>
    <w:p w14:paraId="0B7C5D11" w14:textId="77777777" w:rsidR="00C95075" w:rsidRPr="00C95075" w:rsidRDefault="00C95075" w:rsidP="00C95075">
      <w:pPr>
        <w:pStyle w:val="zDefault"/>
        <w:rPr>
          <w:rFonts w:eastAsia="Arial Unicode MS"/>
          <w:bCs/>
        </w:rPr>
      </w:pPr>
    </w:p>
    <w:p w14:paraId="652B5943" w14:textId="79C16345" w:rsidR="00C42102" w:rsidRPr="00706F9F" w:rsidRDefault="00C95075" w:rsidP="00706F9F">
      <w:pPr>
        <w:pStyle w:val="lp"/>
        <w:keepNext/>
        <w:rPr>
          <w:rFonts w:eastAsia="Arial Unicode MS"/>
          <w:b/>
        </w:rPr>
      </w:pPr>
      <w:r w:rsidRPr="00C95075">
        <w:rPr>
          <w:rFonts w:eastAsia="Arial Unicode MS"/>
        </w:rPr>
        <w:t xml:space="preserve">Contractual Arrangements – </w:t>
      </w:r>
      <w:r w:rsidRPr="00C95075">
        <w:rPr>
          <w:rFonts w:eastAsia="Arial Unicode MS"/>
          <w:b/>
        </w:rPr>
        <w:t>University of Delaware</w:t>
      </w:r>
      <w:bookmarkEnd w:id="1"/>
      <w:bookmarkEnd w:id="2"/>
      <w:bookmarkEnd w:id="3"/>
      <w:r w:rsidR="00C42102" w:rsidRPr="00C42102">
        <w:rPr>
          <w:rFonts w:eastAsia="Arial Unicode MS"/>
        </w:rPr>
        <w:br w:type="page"/>
      </w:r>
    </w:p>
    <w:p w14:paraId="4B0C4C0F" w14:textId="77777777" w:rsidR="00445A5E" w:rsidRPr="00445A5E" w:rsidRDefault="00092250" w:rsidP="00936F77">
      <w:pPr>
        <w:pStyle w:val="h1"/>
        <w:rPr>
          <w:rFonts w:eastAsia="Arial Unicode MS"/>
        </w:rPr>
      </w:pPr>
      <w:bookmarkStart w:id="4" w:name="_Toc224805183"/>
      <w:r>
        <w:rPr>
          <w:rFonts w:eastAsia="Arial Unicode MS"/>
        </w:rPr>
        <w:lastRenderedPageBreak/>
        <w:t>Statement of Compliance</w:t>
      </w:r>
      <w:bookmarkEnd w:id="4"/>
    </w:p>
    <w:p w14:paraId="3CE5EC42" w14:textId="261ACFFB" w:rsidR="00445A5E" w:rsidRPr="00F45607" w:rsidRDefault="00445A5E" w:rsidP="00E62736">
      <w:pPr>
        <w:pStyle w:val="lp"/>
        <w:rPr>
          <w:rFonts w:eastAsia="Arial Unicode MS"/>
          <w:u w:val="single"/>
        </w:rPr>
      </w:pPr>
      <w:r w:rsidRPr="00445A5E">
        <w:rPr>
          <w:rFonts w:eastAsia="Arial Unicode MS"/>
        </w:rPr>
        <w:t>The</w:t>
      </w:r>
      <w:r w:rsidR="00FD6DA5">
        <w:rPr>
          <w:rFonts w:eastAsia="Arial Unicode MS"/>
        </w:rPr>
        <w:t xml:space="preserve"> HANDLS</w:t>
      </w:r>
      <w:r w:rsidRPr="00445A5E">
        <w:rPr>
          <w:rFonts w:eastAsia="Arial Unicode MS"/>
        </w:rPr>
        <w:t xml:space="preserve"> study will be conducted in accordance with the design and specific provisions of this IRB-approved protocol, in accordance with the ethical principles that have their origin in the Declaration of Helsinki</w:t>
      </w:r>
      <w:r w:rsidR="00C6562E">
        <w:rPr>
          <w:rFonts w:eastAsia="Arial Unicode MS"/>
        </w:rPr>
        <w:t xml:space="preserve">, the requirements set forth in </w:t>
      </w:r>
      <w:r>
        <w:rPr>
          <w:rFonts w:eastAsia="Arial Unicode MS"/>
        </w:rPr>
        <w:t xml:space="preserve">the </w:t>
      </w:r>
      <w:r w:rsidR="00C6562E">
        <w:rPr>
          <w:rFonts w:eastAsia="Arial Unicode MS"/>
        </w:rPr>
        <w:t xml:space="preserve">US code of Federal Regulation </w:t>
      </w:r>
      <w:r>
        <w:rPr>
          <w:rFonts w:eastAsia="Arial Unicode MS"/>
        </w:rPr>
        <w:t>applicable to clinical studies (45 CFR 46</w:t>
      </w:r>
      <w:r w:rsidR="00C6562E">
        <w:rPr>
          <w:rFonts w:eastAsia="Arial Unicode MS"/>
        </w:rPr>
        <w:t>, parts A through D) concerning i</w:t>
      </w:r>
      <w:r w:rsidR="00C6562E">
        <w:rPr>
          <w:rFonts w:eastAsia="Arial Unicode MS"/>
        </w:rPr>
        <w:t>n</w:t>
      </w:r>
      <w:r w:rsidR="00C6562E">
        <w:rPr>
          <w:rFonts w:eastAsia="Arial Unicode MS"/>
        </w:rPr>
        <w:t>formed consent and IRB regulations</w:t>
      </w:r>
      <w:r w:rsidR="005657BD">
        <w:rPr>
          <w:rFonts w:eastAsia="Arial Unicode MS"/>
        </w:rPr>
        <w:t>;</w:t>
      </w:r>
      <w:r w:rsidR="00C6562E">
        <w:rPr>
          <w:rFonts w:eastAsia="Arial Unicode MS"/>
        </w:rPr>
        <w:t xml:space="preserve"> and </w:t>
      </w:r>
      <w:r w:rsidR="005657BD">
        <w:rPr>
          <w:rFonts w:eastAsia="Arial Unicode MS"/>
        </w:rPr>
        <w:t xml:space="preserve">in compliance with </w:t>
      </w:r>
      <w:r w:rsidR="00C6562E">
        <w:rPr>
          <w:rFonts w:eastAsia="Arial Unicode MS"/>
        </w:rPr>
        <w:t xml:space="preserve">the International Conference on </w:t>
      </w:r>
      <w:r w:rsidR="005657BD">
        <w:rPr>
          <w:rFonts w:eastAsia="Arial Unicode MS"/>
        </w:rPr>
        <w:t xml:space="preserve">Harmonization’s guidelines </w:t>
      </w:r>
      <w:r w:rsidR="00C6562E">
        <w:rPr>
          <w:rFonts w:eastAsia="Arial Unicode MS"/>
        </w:rPr>
        <w:t>for Good Clinical Practices</w:t>
      </w:r>
      <w:r w:rsidR="005657BD">
        <w:rPr>
          <w:rFonts w:eastAsia="Arial Unicode MS"/>
        </w:rPr>
        <w:t xml:space="preserve"> (ICH GCP)</w:t>
      </w:r>
      <w:r w:rsidR="00C6562E">
        <w:rPr>
          <w:rFonts w:eastAsia="Arial Unicode MS"/>
        </w:rPr>
        <w:t>.</w:t>
      </w:r>
      <w:r w:rsidRPr="00445A5E">
        <w:rPr>
          <w:rFonts w:eastAsia="Arial Unicode MS"/>
        </w:rPr>
        <w:t xml:space="preserve"> The Principal Inve</w:t>
      </w:r>
      <w:r w:rsidRPr="00445A5E">
        <w:rPr>
          <w:rFonts w:eastAsia="Arial Unicode MS"/>
        </w:rPr>
        <w:t>s</w:t>
      </w:r>
      <w:r w:rsidRPr="00445A5E">
        <w:rPr>
          <w:rFonts w:eastAsia="Arial Unicode MS"/>
        </w:rPr>
        <w:t>tigator will assure that no deviation from, or changes to the protocol will take place without prior agreement from the sponsor and documented approval from the IRB, except where necessary to eliminate an immediate hazard(s) to the study participants. The Principal I</w:t>
      </w:r>
      <w:r w:rsidRPr="00445A5E">
        <w:rPr>
          <w:rFonts w:eastAsia="Arial Unicode MS"/>
        </w:rPr>
        <w:t>n</w:t>
      </w:r>
      <w:r w:rsidRPr="00445A5E">
        <w:rPr>
          <w:rFonts w:eastAsia="Arial Unicode MS"/>
        </w:rPr>
        <w:t>vestigator will promptly report to the IRB and the sponsor any changes in research activity and all unanticipated problems involving risk to human subjects, or others.</w:t>
      </w:r>
    </w:p>
    <w:p w14:paraId="76D1B200" w14:textId="7303BC05" w:rsidR="005657BD" w:rsidRPr="00C95075" w:rsidRDefault="00C42102" w:rsidP="00C95075">
      <w:pPr>
        <w:rPr>
          <w:rFonts w:ascii="Arial Unicode MS" w:eastAsia="Arial Unicode MS" w:hAnsi="Arial Unicode MS" w:cs="Arial Unicode MS"/>
          <w:sz w:val="22"/>
          <w:szCs w:val="22"/>
        </w:rPr>
      </w:pPr>
      <w:r w:rsidRPr="002D1088">
        <w:rPr>
          <w:rFonts w:ascii="Arial Unicode MS" w:eastAsia="Arial Unicode MS" w:hAnsi="Arial Unicode MS" w:cs="Arial Unicode MS"/>
          <w:sz w:val="22"/>
          <w:szCs w:val="22"/>
        </w:rPr>
        <w:br w:type="page"/>
      </w:r>
    </w:p>
    <w:p w14:paraId="6D5A8382" w14:textId="77777777" w:rsidR="00B91282" w:rsidRDefault="00B91282" w:rsidP="00641F70">
      <w:pPr>
        <w:pStyle w:val="h1"/>
        <w:rPr>
          <w:rFonts w:eastAsia="Arial Unicode MS"/>
        </w:rPr>
      </w:pPr>
      <w:r w:rsidRPr="00B91282">
        <w:rPr>
          <w:rFonts w:eastAsia="Arial Unicode MS"/>
        </w:rPr>
        <w:lastRenderedPageBreak/>
        <w:t>List of Abbreviations</w:t>
      </w:r>
    </w:p>
    <w:p w14:paraId="67A658D8" w14:textId="77777777" w:rsidR="00672C9B" w:rsidRPr="00672C9B" w:rsidRDefault="00672C9B" w:rsidP="00672C9B">
      <w:pPr>
        <w:pStyle w:val="zDefault"/>
        <w:rPr>
          <w:rFonts w:eastAsia="Arial Unicode MS"/>
        </w:rPr>
      </w:pPr>
    </w:p>
    <w:p w14:paraId="47DCE935" w14:textId="77777777" w:rsidR="00305BF3" w:rsidRPr="00305BF3" w:rsidRDefault="00305BF3" w:rsidP="00305BF3">
      <w:pPr>
        <w:pStyle w:val="abbrev"/>
      </w:pPr>
      <w:r w:rsidRPr="00305BF3">
        <w:t>HANDLS</w:t>
      </w:r>
      <w:r w:rsidRPr="00305BF3">
        <w:tab/>
        <w:t>Healthy Aging in Neighborhoods of Diversity across the Life Span</w:t>
      </w:r>
    </w:p>
    <w:p w14:paraId="00EB623C" w14:textId="77777777" w:rsidR="00305BF3" w:rsidRPr="00305BF3" w:rsidRDefault="00305BF3" w:rsidP="00305BF3">
      <w:pPr>
        <w:pStyle w:val="abbrev"/>
      </w:pPr>
      <w:r w:rsidRPr="00305BF3">
        <w:t>MRVs</w:t>
      </w:r>
      <w:r w:rsidRPr="00305BF3">
        <w:tab/>
        <w:t>Medical Research Vehicles</w:t>
      </w:r>
    </w:p>
    <w:p w14:paraId="61245250" w14:textId="77777777" w:rsidR="00305BF3" w:rsidRPr="00305BF3" w:rsidRDefault="00305BF3" w:rsidP="00305BF3">
      <w:pPr>
        <w:pStyle w:val="abbrev"/>
      </w:pPr>
      <w:r w:rsidRPr="00305BF3">
        <w:t>SES</w:t>
      </w:r>
      <w:r w:rsidRPr="00305BF3">
        <w:tab/>
        <w:t>socioeconomic status</w:t>
      </w:r>
    </w:p>
    <w:p w14:paraId="4976C1F2" w14:textId="77777777" w:rsidR="00305BF3" w:rsidRPr="00305BF3" w:rsidRDefault="00305BF3" w:rsidP="00305BF3">
      <w:pPr>
        <w:pStyle w:val="abbrev"/>
      </w:pPr>
      <w:r w:rsidRPr="00305BF3">
        <w:t>MRI</w:t>
      </w:r>
      <w:r w:rsidRPr="00305BF3">
        <w:tab/>
        <w:t>magnetic resonance imaging</w:t>
      </w:r>
    </w:p>
    <w:p w14:paraId="6BFB4205" w14:textId="64D39CBE" w:rsidR="00305BF3" w:rsidRPr="00305BF3" w:rsidRDefault="00305BF3" w:rsidP="00305BF3">
      <w:pPr>
        <w:pStyle w:val="abbrev"/>
      </w:pPr>
      <w:r>
        <w:t>DXA</w:t>
      </w:r>
      <w:r>
        <w:tab/>
        <w:t>Dual-</w:t>
      </w:r>
      <w:r w:rsidRPr="00305BF3">
        <w:t>energy X-ray absorptiometry</w:t>
      </w:r>
    </w:p>
    <w:p w14:paraId="2120A33E" w14:textId="77777777" w:rsidR="00305BF3" w:rsidRPr="00305BF3" w:rsidRDefault="00305BF3" w:rsidP="00305BF3">
      <w:pPr>
        <w:pStyle w:val="abbrev"/>
      </w:pPr>
      <w:r w:rsidRPr="00305BF3">
        <w:t>DNA</w:t>
      </w:r>
      <w:r w:rsidRPr="00305BF3">
        <w:tab/>
        <w:t>deoxyribonucleic acid</w:t>
      </w:r>
    </w:p>
    <w:p w14:paraId="7C234AE0" w14:textId="77777777" w:rsidR="00305BF3" w:rsidRPr="00305BF3" w:rsidRDefault="00305BF3" w:rsidP="00305BF3">
      <w:pPr>
        <w:pStyle w:val="abbrev"/>
      </w:pPr>
      <w:r w:rsidRPr="00305BF3">
        <w:t>AA</w:t>
      </w:r>
      <w:r w:rsidRPr="00305BF3">
        <w:tab/>
        <w:t>African American</w:t>
      </w:r>
    </w:p>
    <w:p w14:paraId="70FC6CE8" w14:textId="77777777" w:rsidR="00305BF3" w:rsidRPr="00305BF3" w:rsidRDefault="00305BF3" w:rsidP="00305BF3">
      <w:pPr>
        <w:pStyle w:val="abbrev"/>
      </w:pPr>
      <w:r w:rsidRPr="00305BF3">
        <w:t>DTI</w:t>
      </w:r>
      <w:r w:rsidRPr="00305BF3">
        <w:tab/>
        <w:t>diffusion tensor imaging</w:t>
      </w:r>
    </w:p>
    <w:p w14:paraId="1EEAF21A" w14:textId="77777777" w:rsidR="00305BF3" w:rsidRPr="00305BF3" w:rsidRDefault="00305BF3" w:rsidP="00305BF3">
      <w:pPr>
        <w:pStyle w:val="abbrev"/>
      </w:pPr>
      <w:r w:rsidRPr="00305BF3">
        <w:t>ADC</w:t>
      </w:r>
      <w:r w:rsidRPr="00305BF3">
        <w:tab/>
        <w:t>apparent diffusion coefficient</w:t>
      </w:r>
    </w:p>
    <w:p w14:paraId="36567FA0" w14:textId="77777777" w:rsidR="00305BF3" w:rsidRPr="00305BF3" w:rsidRDefault="00305BF3" w:rsidP="00305BF3">
      <w:pPr>
        <w:pStyle w:val="abbrev"/>
      </w:pPr>
      <w:r w:rsidRPr="00305BF3">
        <w:t>LRC</w:t>
      </w:r>
      <w:r w:rsidRPr="00305BF3">
        <w:tab/>
        <w:t>Lighting Research Center at Rensselaer Polytechnic Institute</w:t>
      </w:r>
    </w:p>
    <w:p w14:paraId="2F6AEF19" w14:textId="77777777" w:rsidR="00305BF3" w:rsidRPr="00305BF3" w:rsidRDefault="00305BF3" w:rsidP="00305BF3">
      <w:pPr>
        <w:pStyle w:val="abbrev"/>
      </w:pPr>
      <w:r w:rsidRPr="00305BF3">
        <w:t>SOP</w:t>
      </w:r>
      <w:r w:rsidRPr="00305BF3">
        <w:tab/>
        <w:t>Standard Operating Procedures</w:t>
      </w:r>
    </w:p>
    <w:p w14:paraId="346360FC" w14:textId="77777777" w:rsidR="00305BF3" w:rsidRPr="00305BF3" w:rsidRDefault="00305BF3" w:rsidP="00305BF3">
      <w:pPr>
        <w:pStyle w:val="abbrev"/>
      </w:pPr>
      <w:r w:rsidRPr="00305BF3">
        <w:t>SSB</w:t>
      </w:r>
      <w:r w:rsidRPr="00305BF3">
        <w:tab/>
        <w:t>single strand breaks</w:t>
      </w:r>
    </w:p>
    <w:p w14:paraId="638C6149" w14:textId="77777777" w:rsidR="00305BF3" w:rsidRPr="00305BF3" w:rsidRDefault="00305BF3" w:rsidP="00305BF3">
      <w:pPr>
        <w:pStyle w:val="abbrev"/>
      </w:pPr>
      <w:r w:rsidRPr="00305BF3">
        <w:t>DRC</w:t>
      </w:r>
      <w:r w:rsidRPr="00305BF3">
        <w:tab/>
        <w:t>DNA repair capacity</w:t>
      </w:r>
    </w:p>
    <w:p w14:paraId="1B7D2123" w14:textId="77777777" w:rsidR="00305BF3" w:rsidRPr="00305BF3" w:rsidRDefault="00305BF3" w:rsidP="00305BF3">
      <w:pPr>
        <w:pStyle w:val="abbrev"/>
      </w:pPr>
      <w:r w:rsidRPr="00305BF3">
        <w:t>SNP</w:t>
      </w:r>
      <w:r w:rsidRPr="00305BF3">
        <w:tab/>
        <w:t>single nucleotide polymorphism</w:t>
      </w:r>
    </w:p>
    <w:p w14:paraId="2A6CF99B" w14:textId="77777777" w:rsidR="00305BF3" w:rsidRPr="00305BF3" w:rsidRDefault="00305BF3" w:rsidP="00305BF3">
      <w:pPr>
        <w:pStyle w:val="abbrev"/>
      </w:pPr>
      <w:r w:rsidRPr="00305BF3">
        <w:t>GWAS</w:t>
      </w:r>
      <w:r w:rsidRPr="00305BF3">
        <w:tab/>
        <w:t>genome wide association study</w:t>
      </w:r>
    </w:p>
    <w:p w14:paraId="31B08A7F" w14:textId="77777777" w:rsidR="00305BF3" w:rsidRPr="00305BF3" w:rsidRDefault="00305BF3" w:rsidP="00305BF3">
      <w:pPr>
        <w:pStyle w:val="abbrev"/>
      </w:pPr>
      <w:r w:rsidRPr="00305BF3">
        <w:t>COGENT</w:t>
      </w:r>
      <w:r w:rsidRPr="00305BF3">
        <w:tab/>
        <w:t>Continental Origins and Genetic Epidemiology Network</w:t>
      </w:r>
    </w:p>
    <w:p w14:paraId="5CBE0626" w14:textId="77777777" w:rsidR="00305BF3" w:rsidRPr="00305BF3" w:rsidRDefault="00305BF3" w:rsidP="00305BF3">
      <w:pPr>
        <w:pStyle w:val="abbrev"/>
      </w:pPr>
      <w:proofErr w:type="spellStart"/>
      <w:r w:rsidRPr="00305BF3">
        <w:t>CARe</w:t>
      </w:r>
      <w:proofErr w:type="spellEnd"/>
      <w:r w:rsidRPr="00305BF3">
        <w:tab/>
        <w:t>Candidate</w:t>
      </w:r>
      <w:r w:rsidRPr="00305BF3">
        <w:tab/>
        <w:t>gene Association Resource consortium</w:t>
      </w:r>
    </w:p>
    <w:p w14:paraId="00FEBBBF" w14:textId="77777777" w:rsidR="00305BF3" w:rsidRPr="00305BF3" w:rsidRDefault="00305BF3" w:rsidP="00305BF3">
      <w:pPr>
        <w:pStyle w:val="abbrev"/>
      </w:pPr>
      <w:r w:rsidRPr="00305BF3">
        <w:t>NHANES</w:t>
      </w:r>
      <w:r w:rsidRPr="00305BF3">
        <w:tab/>
        <w:t>The National Health and Nutrition Examination Survey</w:t>
      </w:r>
    </w:p>
    <w:p w14:paraId="47753CFE" w14:textId="77777777" w:rsidR="00305BF3" w:rsidRPr="00305BF3" w:rsidRDefault="00305BF3" w:rsidP="00305BF3">
      <w:pPr>
        <w:pStyle w:val="abbrev"/>
      </w:pPr>
      <w:r w:rsidRPr="00305BF3">
        <w:t>CKD</w:t>
      </w:r>
      <w:r w:rsidRPr="00305BF3">
        <w:tab/>
        <w:t>chronic kidney disease</w:t>
      </w:r>
    </w:p>
    <w:p w14:paraId="77B1B55C" w14:textId="77777777" w:rsidR="00305BF3" w:rsidRPr="00305BF3" w:rsidRDefault="00305BF3" w:rsidP="00305BF3">
      <w:pPr>
        <w:pStyle w:val="abbrev"/>
      </w:pPr>
      <w:r w:rsidRPr="00305BF3">
        <w:t>ESRD</w:t>
      </w:r>
      <w:r w:rsidRPr="00305BF3">
        <w:tab/>
        <w:t>end stage renal disease</w:t>
      </w:r>
    </w:p>
    <w:p w14:paraId="778794F6" w14:textId="77777777" w:rsidR="00305BF3" w:rsidRPr="00305BF3" w:rsidRDefault="00305BF3" w:rsidP="00305BF3">
      <w:pPr>
        <w:pStyle w:val="abbrev"/>
      </w:pPr>
      <w:r w:rsidRPr="00305BF3">
        <w:t>KIM</w:t>
      </w:r>
      <w:r w:rsidRPr="00305BF3">
        <w:tab/>
        <w:t>1 kidney injury molecule-1</w:t>
      </w:r>
    </w:p>
    <w:p w14:paraId="276A9C07" w14:textId="77777777" w:rsidR="00305BF3" w:rsidRPr="00305BF3" w:rsidRDefault="00305BF3" w:rsidP="00305BF3">
      <w:pPr>
        <w:pStyle w:val="abbrev"/>
      </w:pPr>
      <w:r w:rsidRPr="00305BF3">
        <w:t>ASPIRES</w:t>
      </w:r>
      <w:r w:rsidRPr="00305BF3">
        <w:tab/>
        <w:t>Assessment of Spirituality and Religious Sentiments</w:t>
      </w:r>
    </w:p>
    <w:p w14:paraId="3FF0795B" w14:textId="77777777" w:rsidR="00305BF3" w:rsidRPr="00305BF3" w:rsidRDefault="00305BF3" w:rsidP="00305BF3">
      <w:pPr>
        <w:pStyle w:val="abbrev"/>
      </w:pPr>
      <w:r w:rsidRPr="00305BF3">
        <w:t>FA</w:t>
      </w:r>
      <w:r w:rsidRPr="00305BF3">
        <w:tab/>
        <w:t>fractional anisotropy</w:t>
      </w:r>
    </w:p>
    <w:p w14:paraId="076C7679" w14:textId="77777777" w:rsidR="00305BF3" w:rsidRPr="00305BF3" w:rsidRDefault="00305BF3" w:rsidP="00305BF3">
      <w:pPr>
        <w:pStyle w:val="abbrev"/>
      </w:pPr>
      <w:r w:rsidRPr="00305BF3">
        <w:t>GM</w:t>
      </w:r>
      <w:r w:rsidRPr="00305BF3">
        <w:tab/>
        <w:t>gray matter</w:t>
      </w:r>
    </w:p>
    <w:p w14:paraId="6709AE56" w14:textId="77777777" w:rsidR="00305BF3" w:rsidRPr="00305BF3" w:rsidRDefault="00305BF3" w:rsidP="00305BF3">
      <w:pPr>
        <w:pStyle w:val="abbrev"/>
      </w:pPr>
      <w:r w:rsidRPr="00305BF3">
        <w:t>WM</w:t>
      </w:r>
      <w:r w:rsidRPr="00305BF3">
        <w:tab/>
        <w:t>white matter</w:t>
      </w:r>
    </w:p>
    <w:p w14:paraId="797203C9" w14:textId="77777777" w:rsidR="00305BF3" w:rsidRPr="00305BF3" w:rsidRDefault="00305BF3" w:rsidP="00305BF3">
      <w:pPr>
        <w:pStyle w:val="abbrev"/>
      </w:pPr>
      <w:r w:rsidRPr="00305BF3">
        <w:t>T2DM</w:t>
      </w:r>
      <w:r w:rsidRPr="00305BF3">
        <w:tab/>
        <w:t>Type 2 Diabetes Mellitus</w:t>
      </w:r>
    </w:p>
    <w:p w14:paraId="26084177" w14:textId="77777777" w:rsidR="00305BF3" w:rsidRPr="00305BF3" w:rsidRDefault="00305BF3" w:rsidP="00305BF3">
      <w:pPr>
        <w:pStyle w:val="abbrev"/>
      </w:pPr>
      <w:r w:rsidRPr="00305BF3">
        <w:t>UMBC</w:t>
      </w:r>
      <w:r w:rsidRPr="00305BF3">
        <w:tab/>
        <w:t>University of Maryland Baltimore County</w:t>
      </w:r>
    </w:p>
    <w:p w14:paraId="25C4270F" w14:textId="77777777" w:rsidR="00305BF3" w:rsidRPr="00305BF3" w:rsidRDefault="00305BF3" w:rsidP="00305BF3">
      <w:pPr>
        <w:pStyle w:val="abbrev"/>
      </w:pPr>
      <w:r w:rsidRPr="00305BF3">
        <w:t>MINI</w:t>
      </w:r>
      <w:r w:rsidRPr="00305BF3">
        <w:tab/>
        <w:t>McGill Illness Narrative Interview</w:t>
      </w:r>
    </w:p>
    <w:p w14:paraId="711B2018" w14:textId="77777777" w:rsidR="00305BF3" w:rsidRPr="00305BF3" w:rsidRDefault="00305BF3" w:rsidP="00305BF3">
      <w:pPr>
        <w:pStyle w:val="abbrev"/>
      </w:pPr>
      <w:r w:rsidRPr="00305BF3">
        <w:t>HIV</w:t>
      </w:r>
      <w:r w:rsidRPr="00305BF3">
        <w:tab/>
        <w:t>human immunodeficiency virus</w:t>
      </w:r>
    </w:p>
    <w:p w14:paraId="38AB3B05" w14:textId="77777777" w:rsidR="00305BF3" w:rsidRPr="00305BF3" w:rsidRDefault="00305BF3" w:rsidP="00305BF3">
      <w:pPr>
        <w:pStyle w:val="abbrev"/>
      </w:pPr>
      <w:r w:rsidRPr="00305BF3">
        <w:t>FTA</w:t>
      </w:r>
      <w:r w:rsidRPr="00305BF3">
        <w:tab/>
        <w:t>fast technology for analysis</w:t>
      </w:r>
    </w:p>
    <w:p w14:paraId="1C0403DD" w14:textId="77777777" w:rsidR="00305BF3" w:rsidRPr="00305BF3" w:rsidRDefault="00305BF3" w:rsidP="00305BF3">
      <w:pPr>
        <w:pStyle w:val="abbrev"/>
      </w:pPr>
      <w:proofErr w:type="gramStart"/>
      <w:r w:rsidRPr="00305BF3">
        <w:t>mRNA</w:t>
      </w:r>
      <w:proofErr w:type="gramEnd"/>
      <w:r w:rsidRPr="00305BF3">
        <w:tab/>
        <w:t>messenger ribonucleic acid</w:t>
      </w:r>
    </w:p>
    <w:p w14:paraId="6114EEFA" w14:textId="77777777" w:rsidR="00305BF3" w:rsidRPr="00305BF3" w:rsidRDefault="00305BF3" w:rsidP="00305BF3">
      <w:pPr>
        <w:pStyle w:val="abbrev"/>
      </w:pPr>
      <w:r w:rsidRPr="00305BF3">
        <w:t>AMPM</w:t>
      </w:r>
      <w:r w:rsidRPr="00305BF3">
        <w:tab/>
        <w:t>Automated Multiple Pass Method</w:t>
      </w:r>
    </w:p>
    <w:p w14:paraId="7B20E7C6" w14:textId="77777777" w:rsidR="00305BF3" w:rsidRPr="00305BF3" w:rsidRDefault="00305BF3" w:rsidP="00305BF3">
      <w:pPr>
        <w:pStyle w:val="abbrev"/>
      </w:pPr>
      <w:r w:rsidRPr="00305BF3">
        <w:t>BVRT</w:t>
      </w:r>
      <w:r w:rsidRPr="00305BF3">
        <w:tab/>
        <w:t>Benton Visual Retention Test</w:t>
      </w:r>
    </w:p>
    <w:p w14:paraId="386899E8" w14:textId="77777777" w:rsidR="00305BF3" w:rsidRPr="00305BF3" w:rsidRDefault="00305BF3" w:rsidP="00305BF3">
      <w:pPr>
        <w:pStyle w:val="abbrev"/>
      </w:pPr>
      <w:r w:rsidRPr="00305BF3">
        <w:t>REALM</w:t>
      </w:r>
      <w:r w:rsidRPr="00305BF3">
        <w:tab/>
        <w:t>Rapid Estimate of Adult Literacy</w:t>
      </w:r>
    </w:p>
    <w:p w14:paraId="1FE5203E" w14:textId="77777777" w:rsidR="00305BF3" w:rsidRPr="00305BF3" w:rsidRDefault="00305BF3" w:rsidP="00305BF3">
      <w:pPr>
        <w:pStyle w:val="abbrev"/>
      </w:pPr>
      <w:r w:rsidRPr="00305BF3">
        <w:t>TOFHLA</w:t>
      </w:r>
      <w:r w:rsidRPr="00305BF3">
        <w:tab/>
        <w:t>Test of Functional Health Literacy in Adults</w:t>
      </w:r>
    </w:p>
    <w:p w14:paraId="34129E86" w14:textId="77777777" w:rsidR="00305BF3" w:rsidRPr="00305BF3" w:rsidRDefault="00305BF3" w:rsidP="00305BF3">
      <w:pPr>
        <w:pStyle w:val="abbrev"/>
      </w:pPr>
      <w:r w:rsidRPr="00305BF3">
        <w:t>WRAT</w:t>
      </w:r>
      <w:r w:rsidRPr="00305BF3">
        <w:tab/>
        <w:t>Wide Range Achievement Test</w:t>
      </w:r>
    </w:p>
    <w:p w14:paraId="495856C4" w14:textId="77777777" w:rsidR="00305BF3" w:rsidRPr="00305BF3" w:rsidRDefault="00305BF3" w:rsidP="00305BF3">
      <w:pPr>
        <w:pStyle w:val="abbrev"/>
      </w:pPr>
      <w:r w:rsidRPr="00305BF3">
        <w:t>IVA</w:t>
      </w:r>
      <w:r w:rsidRPr="00305BF3">
        <w:tab/>
        <w:t>Instant Vertebral Assessment</w:t>
      </w:r>
    </w:p>
    <w:p w14:paraId="5D05801B" w14:textId="77777777" w:rsidR="00305BF3" w:rsidRPr="00305BF3" w:rsidRDefault="00305BF3" w:rsidP="00305BF3">
      <w:pPr>
        <w:pStyle w:val="abbrev"/>
      </w:pPr>
      <w:proofErr w:type="spellStart"/>
      <w:proofErr w:type="gramStart"/>
      <w:r w:rsidRPr="00305BF3">
        <w:t>mrem</w:t>
      </w:r>
      <w:proofErr w:type="spellEnd"/>
      <w:proofErr w:type="gramEnd"/>
      <w:r w:rsidRPr="00305BF3">
        <w:tab/>
      </w:r>
      <w:proofErr w:type="spellStart"/>
      <w:r w:rsidRPr="00305BF3">
        <w:t>millirem</w:t>
      </w:r>
      <w:proofErr w:type="spellEnd"/>
    </w:p>
    <w:p w14:paraId="37108305" w14:textId="77777777" w:rsidR="00305BF3" w:rsidRPr="00305BF3" w:rsidRDefault="00305BF3" w:rsidP="00305BF3">
      <w:pPr>
        <w:pStyle w:val="abbrev"/>
      </w:pPr>
      <w:r w:rsidRPr="00305BF3">
        <w:t>ATM</w:t>
      </w:r>
      <w:r w:rsidRPr="00305BF3">
        <w:tab/>
        <w:t>automated teller machine</w:t>
      </w:r>
    </w:p>
    <w:p w14:paraId="0F7F3049" w14:textId="77777777" w:rsidR="00305BF3" w:rsidRPr="00305BF3" w:rsidRDefault="00305BF3" w:rsidP="00305BF3">
      <w:pPr>
        <w:pStyle w:val="abbrev"/>
      </w:pPr>
      <w:r w:rsidRPr="00305BF3">
        <w:t>FDA</w:t>
      </w:r>
      <w:r w:rsidRPr="00305BF3">
        <w:tab/>
        <w:t>Food and Drug Administration</w:t>
      </w:r>
    </w:p>
    <w:p w14:paraId="1D6C0F5A" w14:textId="77777777" w:rsidR="00305BF3" w:rsidRPr="00305BF3" w:rsidRDefault="00305BF3" w:rsidP="00305BF3">
      <w:pPr>
        <w:pStyle w:val="abbrev"/>
      </w:pPr>
      <w:r w:rsidRPr="00305BF3">
        <w:t>NIA</w:t>
      </w:r>
      <w:r w:rsidRPr="00305BF3">
        <w:tab/>
        <w:t>National Institute on Aging</w:t>
      </w:r>
    </w:p>
    <w:p w14:paraId="5595B753" w14:textId="77777777" w:rsidR="00305BF3" w:rsidRPr="00305BF3" w:rsidRDefault="00305BF3" w:rsidP="00305BF3">
      <w:pPr>
        <w:pStyle w:val="abbrev"/>
      </w:pPr>
      <w:r w:rsidRPr="00305BF3">
        <w:t>NIH</w:t>
      </w:r>
      <w:r w:rsidRPr="00305BF3">
        <w:tab/>
        <w:t>National Institutes of Health</w:t>
      </w:r>
    </w:p>
    <w:p w14:paraId="6BA6DDDD" w14:textId="77777777" w:rsidR="00305BF3" w:rsidRPr="00305BF3" w:rsidRDefault="00305BF3" w:rsidP="00305BF3">
      <w:pPr>
        <w:pStyle w:val="abbrev"/>
      </w:pPr>
      <w:r w:rsidRPr="00305BF3">
        <w:t>OHRP</w:t>
      </w:r>
      <w:r w:rsidRPr="00305BF3">
        <w:tab/>
        <w:t>Office of Human Research Protection</w:t>
      </w:r>
    </w:p>
    <w:p w14:paraId="2EA6D54C" w14:textId="77777777" w:rsidR="007D15B8" w:rsidRDefault="007D15B8">
      <w:pPr>
        <w:rPr>
          <w:rFonts w:ascii="Utopia Std" w:eastAsia="Arial Unicode MS" w:hAnsi="Utopia Std"/>
          <w:b/>
          <w:szCs w:val="24"/>
        </w:rPr>
      </w:pPr>
      <w:r>
        <w:rPr>
          <w:rFonts w:eastAsia="Arial Unicode MS"/>
          <w:b/>
        </w:rPr>
        <w:lastRenderedPageBreak/>
        <w:br w:type="page"/>
      </w:r>
    </w:p>
    <w:p w14:paraId="515184D2" w14:textId="77777777" w:rsidR="00672A0A" w:rsidRPr="00672A0A" w:rsidRDefault="00672A0A" w:rsidP="00CB286A">
      <w:pPr>
        <w:pStyle w:val="h1"/>
        <w:rPr>
          <w:rFonts w:eastAsia="Arial Unicode MS"/>
        </w:rPr>
      </w:pPr>
      <w:bookmarkStart w:id="5" w:name="_Toc224805185"/>
      <w:r w:rsidRPr="00672A0A">
        <w:rPr>
          <w:rFonts w:eastAsia="Arial Unicode MS"/>
        </w:rPr>
        <w:lastRenderedPageBreak/>
        <w:t>Protocol Summary</w:t>
      </w:r>
      <w:bookmarkEnd w:id="5"/>
    </w:p>
    <w:p w14:paraId="3F615FAE" w14:textId="77777777" w:rsidR="00672A0A" w:rsidRPr="00C83365" w:rsidRDefault="00672A0A" w:rsidP="00672A0A">
      <w:pPr>
        <w:pStyle w:val="lp"/>
        <w:rPr>
          <w:rFonts w:eastAsia="Arial Unicode MS"/>
          <w:b/>
        </w:rPr>
      </w:pPr>
      <w:r w:rsidRPr="00C83365">
        <w:rPr>
          <w:rFonts w:eastAsia="Arial Unicode MS"/>
          <w:b/>
        </w:rPr>
        <w:t>Healthy Aging in Neighborhoods of Diversity across the Life Span (HANDLS) – Wave 3</w:t>
      </w:r>
    </w:p>
    <w:p w14:paraId="15A06590" w14:textId="48204C34" w:rsidR="00672A0A" w:rsidRPr="00165B3D" w:rsidRDefault="009A6C64" w:rsidP="007D15B8">
      <w:pPr>
        <w:pStyle w:val="Summary"/>
      </w:pPr>
      <w:r w:rsidRPr="009A6C64">
        <w:rPr>
          <w:b/>
        </w:rPr>
        <w:t>Short T</w:t>
      </w:r>
      <w:r w:rsidR="00672A0A" w:rsidRPr="009A6C64">
        <w:rPr>
          <w:b/>
        </w:rPr>
        <w:t>itle:</w:t>
      </w:r>
      <w:r w:rsidR="00672A0A" w:rsidRPr="005657BD">
        <w:tab/>
      </w:r>
      <w:r w:rsidR="00672A0A">
        <w:t>HANDLS</w:t>
      </w:r>
    </w:p>
    <w:p w14:paraId="45650680" w14:textId="77777777" w:rsidR="00FD6DA5" w:rsidRDefault="007D15B8" w:rsidP="007D15B8">
      <w:pPr>
        <w:pStyle w:val="Summary"/>
      </w:pPr>
      <w:r>
        <w:rPr>
          <w:b/>
        </w:rPr>
        <w:t>Conducted by:</w:t>
      </w:r>
      <w:r>
        <w:rPr>
          <w:b/>
        </w:rPr>
        <w:tab/>
      </w:r>
      <w:r w:rsidR="00672A0A">
        <w:t>National Institute on Aging</w:t>
      </w:r>
      <w:r w:rsidR="00FD6DA5">
        <w:t>, Intramural Research Pro</w:t>
      </w:r>
      <w:r>
        <w:t>gram,</w:t>
      </w:r>
      <w:r>
        <w:br/>
      </w:r>
      <w:r w:rsidR="00F534F3">
        <w:t>La</w:t>
      </w:r>
      <w:r w:rsidR="00FD6DA5">
        <w:t>b</w:t>
      </w:r>
      <w:r w:rsidR="00F534F3">
        <w:t>oratory of Epidemiology and Population Sciences, Health Disparities Research Section</w:t>
      </w:r>
    </w:p>
    <w:p w14:paraId="06331A0F" w14:textId="73AB53F9" w:rsidR="0072481A" w:rsidRDefault="00672A0A" w:rsidP="009A6C64">
      <w:pPr>
        <w:pStyle w:val="Summary"/>
        <w:rPr>
          <w:ins w:id="6" w:author="NorbeckJennifer" w:date="2013-04-23T08:53:00Z"/>
        </w:rPr>
      </w:pPr>
      <w:r w:rsidRPr="00CF418D">
        <w:rPr>
          <w:b/>
        </w:rPr>
        <w:t>Principal Investigator:</w:t>
      </w:r>
      <w:r w:rsidRPr="005657BD">
        <w:tab/>
      </w:r>
      <w:r w:rsidR="007D15B8">
        <w:t>Michele K. Evans, M.D.</w:t>
      </w:r>
      <w:r w:rsidR="00F14E4A">
        <w:br/>
      </w:r>
      <w:r w:rsidR="009F3CA1">
        <w:t>p: 410-558-8573 email:</w:t>
      </w:r>
      <w:r w:rsidR="00907E3A">
        <w:t xml:space="preserve"> </w:t>
      </w:r>
      <w:ins w:id="7" w:author="NorbeckJennifer" w:date="2013-04-23T08:53:00Z">
        <w:r w:rsidR="0072481A">
          <w:fldChar w:fldCharType="begin"/>
        </w:r>
        <w:r w:rsidR="0072481A">
          <w:instrText xml:space="preserve"> HYPERLINK "mailto:</w:instrText>
        </w:r>
      </w:ins>
      <w:r w:rsidR="0072481A" w:rsidRPr="00445944">
        <w:instrText>EvansM@grc.nia.nih.gov</w:instrText>
      </w:r>
      <w:ins w:id="8" w:author="NorbeckJennifer" w:date="2013-04-23T08:53:00Z">
        <w:r w:rsidR="0072481A">
          <w:instrText xml:space="preserve">" </w:instrText>
        </w:r>
        <w:r w:rsidR="0072481A">
          <w:fldChar w:fldCharType="separate"/>
        </w:r>
      </w:ins>
      <w:r w:rsidR="0072481A" w:rsidRPr="00887911">
        <w:rPr>
          <w:rStyle w:val="Hyperlink"/>
        </w:rPr>
        <w:t>EvansM@grc.nia.nih.gov</w:t>
      </w:r>
      <w:ins w:id="9" w:author="NorbeckJennifer" w:date="2013-04-23T08:53:00Z">
        <w:r w:rsidR="0072481A">
          <w:fldChar w:fldCharType="end"/>
        </w:r>
      </w:ins>
    </w:p>
    <w:p w14:paraId="1316A624" w14:textId="0EC15AD1" w:rsidR="009F3CA1" w:rsidRDefault="0072481A" w:rsidP="00641F70">
      <w:pPr>
        <w:pStyle w:val="Summary"/>
      </w:pPr>
      <w:ins w:id="10" w:author="NorbeckJennifer" w:date="2013-04-23T08:53:00Z">
        <w:r>
          <w:rPr>
            <w:b/>
          </w:rPr>
          <w:t>Lead Associate Investigator:</w:t>
        </w:r>
      </w:ins>
      <w:ins w:id="11" w:author="NorbeckJennifer" w:date="2013-04-23T08:54:00Z">
        <w:r>
          <w:t xml:space="preserve"> </w:t>
        </w:r>
      </w:ins>
      <w:r w:rsidR="00641F70">
        <w:tab/>
      </w:r>
      <w:r w:rsidR="00672A0A" w:rsidRPr="00435030">
        <w:t>Alan B. Zonder</w:t>
      </w:r>
      <w:r w:rsidR="009F3CA1">
        <w:t xml:space="preserve">man, </w:t>
      </w:r>
      <w:proofErr w:type="spellStart"/>
      <w:r w:rsidR="009F3CA1">
        <w:t>Ph</w:t>
      </w:r>
      <w:r w:rsidR="00672A0A" w:rsidRPr="00435030">
        <w:t>.D</w:t>
      </w:r>
      <w:proofErr w:type="spellEnd"/>
      <w:r w:rsidR="00F14E4A">
        <w:br/>
      </w:r>
      <w:r w:rsidR="009F3CA1">
        <w:t xml:space="preserve">p: 410-558-8280 email: </w:t>
      </w:r>
      <w:r w:rsidR="00445944" w:rsidRPr="00445944">
        <w:t>zondermana@mail.nih.gov</w:t>
      </w:r>
    </w:p>
    <w:p w14:paraId="31A08FFB" w14:textId="4B123EE7" w:rsidR="009F3CA1" w:rsidRDefault="009F3CA1" w:rsidP="00CF418D">
      <w:pPr>
        <w:pStyle w:val="Summary"/>
      </w:pPr>
      <w:r w:rsidRPr="009F3CA1">
        <w:rPr>
          <w:b/>
        </w:rPr>
        <w:t>Study Coordinator:</w:t>
      </w:r>
      <w:r>
        <w:t xml:space="preserve"> </w:t>
      </w:r>
      <w:r>
        <w:tab/>
        <w:t>Jennifer H. Norbeck, MSW, CCRC</w:t>
      </w:r>
      <w:r w:rsidR="00CF418D">
        <w:br/>
      </w:r>
      <w:r>
        <w:t xml:space="preserve">p: 410-558-8622 email: </w:t>
      </w:r>
      <w:hyperlink r:id="rId15" w:history="1">
        <w:r w:rsidR="00F534F3" w:rsidRPr="00CF418D">
          <w:t>norbeckj@mail.nih.gov</w:t>
        </w:r>
      </w:hyperlink>
    </w:p>
    <w:p w14:paraId="5FA639A0" w14:textId="3690E01B" w:rsidR="00F534F3" w:rsidRPr="00F534F3" w:rsidRDefault="00F534F3" w:rsidP="00CF418D">
      <w:pPr>
        <w:pStyle w:val="Summary"/>
      </w:pPr>
      <w:r w:rsidRPr="00FD6DA5">
        <w:rPr>
          <w:b/>
        </w:rPr>
        <w:t>Associate Investigators:</w:t>
      </w:r>
      <w:r w:rsidRPr="00F534F3">
        <w:t xml:space="preserve"> </w:t>
      </w:r>
      <w:r w:rsidRPr="00F534F3">
        <w:tab/>
        <w:t>Deidra C. Crews, MD – Johns Hopkins Hospital, Division of</w:t>
      </w:r>
      <w:r w:rsidR="00CF418D">
        <w:t xml:space="preserve"> </w:t>
      </w:r>
      <w:r w:rsidRPr="00F534F3">
        <w:t>Nephrology 1830 East Monument Street, 4</w:t>
      </w:r>
      <w:r w:rsidRPr="00F534F3">
        <w:rPr>
          <w:vertAlign w:val="superscript"/>
        </w:rPr>
        <w:t>th</w:t>
      </w:r>
      <w:r>
        <w:t xml:space="preserve"> Floor Balt</w:t>
      </w:r>
      <w:r>
        <w:t>i</w:t>
      </w:r>
      <w:r>
        <w:t>more, MD</w:t>
      </w:r>
      <w:r w:rsidR="00907E3A">
        <w:t xml:space="preserve"> </w:t>
      </w:r>
      <w:r>
        <w:t xml:space="preserve">21205 </w:t>
      </w:r>
      <w:r w:rsidRPr="00F534F3">
        <w:t>Phone: 410-955-5268</w:t>
      </w:r>
      <w:r w:rsidR="00CF418D">
        <w:br/>
      </w:r>
      <w:r w:rsidR="00CF418D">
        <w:br/>
      </w:r>
      <w:proofErr w:type="spellStart"/>
      <w:r w:rsidRPr="00F534F3">
        <w:t>Ngozi</w:t>
      </w:r>
      <w:proofErr w:type="spellEnd"/>
      <w:r w:rsidRPr="00F534F3">
        <w:t xml:space="preserve"> </w:t>
      </w:r>
      <w:proofErr w:type="spellStart"/>
      <w:r w:rsidRPr="00F534F3">
        <w:t>Ejiogu</w:t>
      </w:r>
      <w:proofErr w:type="spellEnd"/>
      <w:r w:rsidRPr="00F534F3">
        <w:t xml:space="preserve">, MD </w:t>
      </w:r>
      <w:r w:rsidR="00CF418D">
        <w:t>– NIH-NIA-LEPS</w:t>
      </w:r>
      <w:r w:rsidRPr="00F534F3">
        <w:t>, 5600 Nathan Shock Dr., Box 6 Bal</w:t>
      </w:r>
      <w:r>
        <w:t xml:space="preserve">timore, MD 21224 </w:t>
      </w:r>
      <w:r w:rsidRPr="00F534F3">
        <w:t>Phone: 410-558-8627</w:t>
      </w:r>
      <w:r w:rsidR="00CF418D">
        <w:br/>
      </w:r>
      <w:r w:rsidR="00CF418D">
        <w:br/>
      </w:r>
      <w:r w:rsidRPr="00F534F3">
        <w:t xml:space="preserve">Marie T. </w:t>
      </w:r>
      <w:proofErr w:type="spellStart"/>
      <w:r w:rsidRPr="00F534F3">
        <w:t>Fanelli</w:t>
      </w:r>
      <w:proofErr w:type="spellEnd"/>
      <w:r w:rsidRPr="00F534F3">
        <w:t xml:space="preserve"> </w:t>
      </w:r>
      <w:proofErr w:type="spellStart"/>
      <w:r w:rsidR="00FD6DA5">
        <w:t>Kuczmarski</w:t>
      </w:r>
      <w:proofErr w:type="spellEnd"/>
      <w:r w:rsidR="00FD6DA5">
        <w:t>, PhD, R.D., L.D.N.</w:t>
      </w:r>
      <w:r w:rsidR="00CF418D">
        <w:t xml:space="preserve"> – </w:t>
      </w:r>
      <w:r w:rsidRPr="00F534F3">
        <w:t>University of Delaware, Department of Health, Nutrition and Exercise Sciences 303</w:t>
      </w:r>
      <w:r w:rsidR="00CF418D">
        <w:t>E Willard Hall Newark, DE 19716</w:t>
      </w:r>
      <w:r w:rsidR="00CF418D">
        <w:br/>
      </w:r>
      <w:r w:rsidRPr="00F534F3">
        <w:t>Phone: 410-995-3639</w:t>
      </w:r>
      <w:r w:rsidR="00CF418D">
        <w:br/>
      </w:r>
      <w:r w:rsidR="00CF418D">
        <w:br/>
      </w:r>
      <w:r w:rsidRPr="00F534F3">
        <w:t xml:space="preserve">Michael </w:t>
      </w:r>
      <w:proofErr w:type="spellStart"/>
      <w:r w:rsidRPr="00F534F3">
        <w:t>Nalls</w:t>
      </w:r>
      <w:proofErr w:type="spellEnd"/>
      <w:r w:rsidRPr="00F534F3">
        <w:t>, PhD – NIH-NIA-LNG, 35 Conve</w:t>
      </w:r>
      <w:r w:rsidR="00CF418D">
        <w:t>nt Dr., B</w:t>
      </w:r>
      <w:r w:rsidRPr="00F534F3">
        <w:t>e</w:t>
      </w:r>
      <w:r>
        <w:t xml:space="preserve">thesda, MD 20892 </w:t>
      </w:r>
      <w:r w:rsidRPr="00F534F3">
        <w:t>Phone: 301-451-3831</w:t>
      </w:r>
    </w:p>
    <w:p w14:paraId="06FD8812" w14:textId="401EE663" w:rsidR="00672A0A" w:rsidRPr="00165B3D" w:rsidRDefault="00672A0A" w:rsidP="00706041">
      <w:pPr>
        <w:pStyle w:val="Summary"/>
      </w:pPr>
      <w:r w:rsidRPr="00706041">
        <w:rPr>
          <w:b/>
        </w:rPr>
        <w:t>Sample Size</w:t>
      </w:r>
      <w:r w:rsidR="00706041">
        <w:rPr>
          <w:b/>
        </w:rPr>
        <w:t>:</w:t>
      </w:r>
      <w:r w:rsidR="00C003AF">
        <w:tab/>
      </w:r>
      <w:r>
        <w:t>3720</w:t>
      </w:r>
    </w:p>
    <w:p w14:paraId="4759BEF4" w14:textId="6FF941BF" w:rsidR="00672A0A" w:rsidRPr="00165B3D" w:rsidRDefault="00672A0A" w:rsidP="00706041">
      <w:pPr>
        <w:pStyle w:val="Summary"/>
      </w:pPr>
      <w:r w:rsidRPr="009A6C64">
        <w:rPr>
          <w:b/>
        </w:rPr>
        <w:t>Accrual Ceiling:</w:t>
      </w:r>
      <w:r w:rsidR="00706041">
        <w:tab/>
      </w:r>
      <w:r>
        <w:t>4000</w:t>
      </w:r>
    </w:p>
    <w:p w14:paraId="58FF7B1E" w14:textId="2AC5B202" w:rsidR="00672A0A" w:rsidRPr="00165B3D" w:rsidRDefault="00672A0A" w:rsidP="009A6C64">
      <w:pPr>
        <w:pStyle w:val="Summary"/>
      </w:pPr>
      <w:r w:rsidRPr="00435030">
        <w:rPr>
          <w:b/>
        </w:rPr>
        <w:t>Study Population:</w:t>
      </w:r>
      <w:r w:rsidR="009A6C64">
        <w:tab/>
      </w:r>
      <w:r w:rsidRPr="00165B3D">
        <w:t xml:space="preserve">The baseline HANDLS sample consists of 3720 community-dwelling African American and white adults aged 30-64. </w:t>
      </w:r>
      <w:r w:rsidR="00FD6DA5" w:rsidRPr="00165B3D">
        <w:t>Participants</w:t>
      </w:r>
      <w:r w:rsidRPr="00165B3D">
        <w:t xml:space="preserve"> were drawn from 13 neighborhoods (groups of contiguous census tracts) in Baltimore City, sampling re</w:t>
      </w:r>
      <w:r w:rsidRPr="00165B3D">
        <w:t>p</w:t>
      </w:r>
      <w:r w:rsidRPr="00165B3D">
        <w:t>resentatively across a wide range of socioeconomic and i</w:t>
      </w:r>
      <w:r w:rsidRPr="00165B3D">
        <w:t>n</w:t>
      </w:r>
      <w:r w:rsidRPr="00165B3D">
        <w:t>come circum</w:t>
      </w:r>
      <w:r w:rsidR="00706041">
        <w:t>stances.</w:t>
      </w:r>
    </w:p>
    <w:p w14:paraId="5C231DFD" w14:textId="2155BBD7" w:rsidR="00672A0A" w:rsidRPr="00165B3D" w:rsidRDefault="009A6C64" w:rsidP="009A6C64">
      <w:pPr>
        <w:pStyle w:val="Summary"/>
      </w:pPr>
      <w:r w:rsidRPr="007C6798">
        <w:rPr>
          <w:b/>
        </w:rPr>
        <w:t>Accrual Period:</w:t>
      </w:r>
      <w:r>
        <w:tab/>
      </w:r>
      <w:r w:rsidR="00672A0A">
        <w:t>2004-2009</w:t>
      </w:r>
    </w:p>
    <w:p w14:paraId="4A4268EC" w14:textId="046886AA" w:rsidR="00672A0A" w:rsidRPr="00435030" w:rsidRDefault="00672A0A" w:rsidP="009A6C64">
      <w:pPr>
        <w:pStyle w:val="Summary"/>
      </w:pPr>
      <w:r w:rsidRPr="005657BD">
        <w:rPr>
          <w:b/>
        </w:rPr>
        <w:t>Study Design:</w:t>
      </w:r>
      <w:r w:rsidRPr="005657BD">
        <w:tab/>
      </w:r>
      <w:r w:rsidRPr="00165B3D">
        <w:t>The heuristic study design is a factorial cross of four factors: age, sex, race, and SES with approximately equal numbers of subjects per “cell” (Figure 2</w:t>
      </w:r>
      <w:r>
        <w:t xml:space="preserve"> on page </w:t>
      </w:r>
      <w:r w:rsidR="00185F46">
        <w:t>2</w:t>
      </w:r>
      <w:r w:rsidR="00EA74F4">
        <w:t>3</w:t>
      </w:r>
      <w:r w:rsidR="00185F46">
        <w:t>)</w:t>
      </w:r>
      <w:r w:rsidRPr="00165B3D">
        <w:t xml:space="preserve">. HANDLS is </w:t>
      </w:r>
      <w:r w:rsidRPr="00165B3D">
        <w:lastRenderedPageBreak/>
        <w:t>planned as a 20-year longitudinal study of the 3720 indivi</w:t>
      </w:r>
      <w:r w:rsidRPr="00165B3D">
        <w:t>d</w:t>
      </w:r>
      <w:r w:rsidRPr="00165B3D">
        <w:t>uals accrued (Figure 3</w:t>
      </w:r>
      <w:r w:rsidR="00EA74F4">
        <w:t xml:space="preserve"> on page 23</w:t>
      </w:r>
      <w:r w:rsidRPr="00165B3D">
        <w:t>). Using our mobile med</w:t>
      </w:r>
      <w:r w:rsidRPr="00165B3D">
        <w:t>i</w:t>
      </w:r>
      <w:r w:rsidRPr="00165B3D">
        <w:t>cal research vehicles, we are revisiting each census tract for 2-3 months over the next 3 years.</w:t>
      </w:r>
    </w:p>
    <w:p w14:paraId="70C002CB" w14:textId="5CB4E203" w:rsidR="00672A0A" w:rsidRPr="00435030" w:rsidRDefault="00672A0A" w:rsidP="009A6C64">
      <w:pPr>
        <w:pStyle w:val="Summary"/>
      </w:pPr>
      <w:r w:rsidRPr="005657BD">
        <w:rPr>
          <w:b/>
        </w:rPr>
        <w:t>Study Duration:</w:t>
      </w:r>
      <w:r w:rsidRPr="005657BD">
        <w:rPr>
          <w:b/>
        </w:rPr>
        <w:tab/>
      </w:r>
      <w:r w:rsidRPr="005657BD">
        <w:t>Start Date:</w:t>
      </w:r>
      <w:r w:rsidR="00907E3A">
        <w:t xml:space="preserve"> </w:t>
      </w:r>
      <w:r>
        <w:t>2004</w:t>
      </w:r>
      <w:r w:rsidR="009A6C64">
        <w:t xml:space="preserve">; </w:t>
      </w:r>
      <w:r w:rsidRPr="005657BD">
        <w:t>End Date:</w:t>
      </w:r>
      <w:r w:rsidRPr="005657BD">
        <w:rPr>
          <w:i/>
        </w:rPr>
        <w:t xml:space="preserve"> </w:t>
      </w:r>
      <w:r>
        <w:t>2024</w:t>
      </w:r>
    </w:p>
    <w:p w14:paraId="11381684" w14:textId="4A49F118" w:rsidR="00672A0A" w:rsidRPr="00435030" w:rsidRDefault="00672A0A" w:rsidP="009A6C64">
      <w:pPr>
        <w:pStyle w:val="Summary"/>
      </w:pPr>
      <w:r w:rsidRPr="005657BD">
        <w:rPr>
          <w:b/>
          <w:bCs/>
        </w:rPr>
        <w:t>Primary Objective:</w:t>
      </w:r>
      <w:r w:rsidRPr="005657BD">
        <w:rPr>
          <w:b/>
          <w:bCs/>
        </w:rPr>
        <w:tab/>
      </w:r>
      <w:r w:rsidRPr="00533A34">
        <w:t>The primary objective of HANDLS is to conduct a longit</w:t>
      </w:r>
      <w:r w:rsidRPr="00533A34">
        <w:t>u</w:t>
      </w:r>
      <w:r w:rsidRPr="00533A34">
        <w:t>dinal study of minority health</w:t>
      </w:r>
      <w:r w:rsidR="00EC64D8">
        <w:t>, aging,</w:t>
      </w:r>
      <w:r>
        <w:t xml:space="preserve"> and health disparities</w:t>
      </w:r>
      <w:r w:rsidRPr="00533A34">
        <w:t xml:space="preserve"> focused </w:t>
      </w:r>
      <w:r w:rsidR="009A6C64">
        <w:t xml:space="preserve">on </w:t>
      </w:r>
      <w:r w:rsidRPr="00533A34">
        <w:t>investigating the differential influences of race and socioeconomic status on</w:t>
      </w:r>
      <w:r>
        <w:t xml:space="preserve"> health in an urban popul</w:t>
      </w:r>
      <w:r>
        <w:t>a</w:t>
      </w:r>
      <w:r>
        <w:t>tion.</w:t>
      </w:r>
    </w:p>
    <w:p w14:paraId="1BC34C68" w14:textId="77777777" w:rsidR="009A6C64" w:rsidRDefault="009A6C64">
      <w:pPr>
        <w:rPr>
          <w:rFonts w:ascii="Utopia Std Semibold Subhead" w:eastAsia="Arial Unicode MS" w:hAnsi="Utopia Std Semibold Subhead"/>
          <w:bCs/>
          <w:szCs w:val="24"/>
        </w:rPr>
      </w:pPr>
      <w:r>
        <w:rPr>
          <w:rFonts w:eastAsia="Arial Unicode MS"/>
        </w:rPr>
        <w:br w:type="page"/>
      </w:r>
    </w:p>
    <w:p w14:paraId="3A940F09" w14:textId="25DB5C41" w:rsidR="00DA208E" w:rsidRPr="002D1088" w:rsidRDefault="00FF1413" w:rsidP="00CB286A">
      <w:pPr>
        <w:pStyle w:val="h1"/>
        <w:rPr>
          <w:rFonts w:eastAsia="Arial Unicode MS"/>
          <w:sz w:val="22"/>
          <w:szCs w:val="22"/>
        </w:rPr>
      </w:pPr>
      <w:bookmarkStart w:id="12" w:name="_Toc224805186"/>
      <w:r w:rsidRPr="00445A5E">
        <w:rPr>
          <w:rFonts w:eastAsia="Arial Unicode MS"/>
        </w:rPr>
        <w:lastRenderedPageBreak/>
        <w:t>Pr</w:t>
      </w:r>
      <w:r w:rsidR="00F33E8B">
        <w:rPr>
          <w:rFonts w:eastAsia="Arial Unicode MS"/>
        </w:rPr>
        <w:t>écis</w:t>
      </w:r>
      <w:bookmarkEnd w:id="12"/>
    </w:p>
    <w:p w14:paraId="5D119446" w14:textId="19313793" w:rsidR="00DA208E" w:rsidRPr="00533A34" w:rsidRDefault="00DA208E" w:rsidP="007D1BC3">
      <w:pPr>
        <w:pStyle w:val="lp"/>
        <w:rPr>
          <w:rFonts w:eastAsia="Arial Unicode MS"/>
        </w:rPr>
      </w:pPr>
      <w:r w:rsidRPr="00533A34">
        <w:rPr>
          <w:rFonts w:eastAsia="Arial Unicode MS"/>
        </w:rPr>
        <w:t xml:space="preserve">The Healthy Aging in Neighborhoods of Diversity across the Life Span </w:t>
      </w:r>
      <w:r w:rsidR="001C0042" w:rsidRPr="00533A34">
        <w:rPr>
          <w:rFonts w:eastAsia="Arial Unicode MS"/>
        </w:rPr>
        <w:t>(HANDLS)</w:t>
      </w:r>
      <w:r w:rsidR="001C0042">
        <w:rPr>
          <w:rFonts w:eastAsia="Arial Unicode MS"/>
        </w:rPr>
        <w:t xml:space="preserve"> </w:t>
      </w:r>
      <w:r w:rsidRPr="00533A34">
        <w:rPr>
          <w:rFonts w:eastAsia="Arial Unicode MS"/>
        </w:rPr>
        <w:t>study</w:t>
      </w:r>
      <w:r w:rsidR="001C0042">
        <w:rPr>
          <w:rFonts w:eastAsia="Arial Unicode MS"/>
        </w:rPr>
        <w:t xml:space="preserve"> </w:t>
      </w:r>
      <w:r w:rsidRPr="00533A34">
        <w:rPr>
          <w:rFonts w:eastAsia="Arial Unicode MS"/>
        </w:rPr>
        <w:t>is an interdisciplinary, community-based, prospective longitudinal epidemiologic study e</w:t>
      </w:r>
      <w:r w:rsidRPr="00533A34">
        <w:rPr>
          <w:rFonts w:eastAsia="Arial Unicode MS"/>
        </w:rPr>
        <w:t>x</w:t>
      </w:r>
      <w:r w:rsidRPr="00533A34">
        <w:rPr>
          <w:rFonts w:eastAsia="Arial Unicode MS"/>
        </w:rPr>
        <w:t xml:space="preserve">amining the influences of race and socioeconomic status (SES) on the development of age-related health disparities among socioeconomically diverse African Americans and whites in Baltimore. This study investigates whether health disparities develop or persist due to differences in SES, differences in race, or their interaction. </w:t>
      </w:r>
      <w:r w:rsidR="001C0042">
        <w:rPr>
          <w:rFonts w:eastAsia="Arial Unicode MS"/>
        </w:rPr>
        <w:t>Planned as a 20-year longitud</w:t>
      </w:r>
      <w:r w:rsidR="001C0042">
        <w:rPr>
          <w:rFonts w:eastAsia="Arial Unicode MS"/>
        </w:rPr>
        <w:t>i</w:t>
      </w:r>
      <w:r w:rsidR="001C0042">
        <w:rPr>
          <w:rFonts w:eastAsia="Arial Unicode MS"/>
        </w:rPr>
        <w:t xml:space="preserve">nal study, HANDLS </w:t>
      </w:r>
      <w:r w:rsidRPr="00533A34">
        <w:rPr>
          <w:rFonts w:eastAsia="Arial Unicode MS"/>
        </w:rPr>
        <w:t>is uniqu</w:t>
      </w:r>
      <w:r w:rsidR="001C0042">
        <w:rPr>
          <w:rFonts w:eastAsia="Arial Unicode MS"/>
        </w:rPr>
        <w:t xml:space="preserve">e because it assesses </w:t>
      </w:r>
      <w:r w:rsidRPr="00533A34">
        <w:rPr>
          <w:rFonts w:eastAsia="Arial Unicode MS"/>
        </w:rPr>
        <w:t>physical parameters as well as ev</w:t>
      </w:r>
      <w:r w:rsidR="001C0042">
        <w:rPr>
          <w:rFonts w:eastAsia="Arial Unicode MS"/>
        </w:rPr>
        <w:t>aluating</w:t>
      </w:r>
      <w:r w:rsidRPr="00533A34">
        <w:rPr>
          <w:rFonts w:eastAsia="Arial Unicode MS"/>
        </w:rPr>
        <w:t xml:space="preserve"> genetic, biologic, demographic, and psychosocial parameters of African American and white participants </w:t>
      </w:r>
      <w:r w:rsidR="001C0042">
        <w:rPr>
          <w:rFonts w:eastAsia="Arial Unicode MS"/>
        </w:rPr>
        <w:t xml:space="preserve">over a wide range of socioeconomic statuses. HANDLS </w:t>
      </w:r>
      <w:r w:rsidRPr="00533A34">
        <w:rPr>
          <w:rFonts w:eastAsia="Arial Unicode MS"/>
        </w:rPr>
        <w:t xml:space="preserve">also employs novel research tools, mobile medical research vehicles, in hopes of improving participation rates and retention among non-traditional research participants. The domains of the HANDLS study include: nutrition, cognition, biologic biomarkers, body composition and bone quality, physical function and performance, </w:t>
      </w:r>
      <w:r w:rsidR="002B3D7C">
        <w:rPr>
          <w:rFonts w:eastAsia="Arial Unicode MS"/>
        </w:rPr>
        <w:t>psychology, genomics</w:t>
      </w:r>
      <w:r w:rsidRPr="00533A34">
        <w:rPr>
          <w:rFonts w:eastAsia="Arial Unicode MS"/>
        </w:rPr>
        <w:t>, neighborhood e</w:t>
      </w:r>
      <w:r w:rsidRPr="00533A34">
        <w:rPr>
          <w:rFonts w:eastAsia="Arial Unicode MS"/>
        </w:rPr>
        <w:t>n</w:t>
      </w:r>
      <w:r w:rsidRPr="00533A34">
        <w:rPr>
          <w:rFonts w:eastAsia="Arial Unicode MS"/>
        </w:rPr>
        <w:t>vironment and cardiovascular disease. Utilizing data from these study domains will facil</w:t>
      </w:r>
      <w:r w:rsidRPr="00533A34">
        <w:rPr>
          <w:rFonts w:eastAsia="Arial Unicode MS"/>
        </w:rPr>
        <w:t>i</w:t>
      </w:r>
      <w:r w:rsidRPr="00533A34">
        <w:rPr>
          <w:rFonts w:eastAsia="Arial Unicode MS"/>
        </w:rPr>
        <w:t xml:space="preserve">tate </w:t>
      </w:r>
      <w:r w:rsidR="001C0042">
        <w:rPr>
          <w:rFonts w:eastAsia="Arial Unicode MS"/>
        </w:rPr>
        <w:t xml:space="preserve">an </w:t>
      </w:r>
      <w:r w:rsidRPr="00533A34">
        <w:rPr>
          <w:rFonts w:eastAsia="Arial Unicode MS"/>
        </w:rPr>
        <w:t>understand</w:t>
      </w:r>
      <w:r w:rsidR="001C0042">
        <w:rPr>
          <w:rFonts w:eastAsia="Arial Unicode MS"/>
        </w:rPr>
        <w:t>ing of</w:t>
      </w:r>
      <w:r w:rsidRPr="00533A34">
        <w:rPr>
          <w:rFonts w:eastAsia="Arial Unicode MS"/>
        </w:rPr>
        <w:t xml:space="preserve"> </w:t>
      </w:r>
      <w:r w:rsidR="00EC64D8">
        <w:rPr>
          <w:rFonts w:eastAsia="Arial Unicode MS"/>
        </w:rPr>
        <w:t xml:space="preserve">selected </w:t>
      </w:r>
      <w:r w:rsidR="001C0042">
        <w:rPr>
          <w:rFonts w:eastAsia="Arial Unicode MS"/>
        </w:rPr>
        <w:t xml:space="preserve">underlying </w:t>
      </w:r>
      <w:r w:rsidRPr="00533A34">
        <w:rPr>
          <w:rFonts w:eastAsia="Arial Unicode MS"/>
        </w:rPr>
        <w:t xml:space="preserve">factors </w:t>
      </w:r>
      <w:r w:rsidR="001C0042">
        <w:rPr>
          <w:rFonts w:eastAsia="Arial Unicode MS"/>
        </w:rPr>
        <w:t xml:space="preserve">of </w:t>
      </w:r>
      <w:r w:rsidRPr="00533A34">
        <w:rPr>
          <w:rFonts w:eastAsia="Arial Unicode MS"/>
        </w:rPr>
        <w:t>persistent black-white health dispa</w:t>
      </w:r>
      <w:r w:rsidRPr="00533A34">
        <w:rPr>
          <w:rFonts w:eastAsia="Arial Unicode MS"/>
        </w:rPr>
        <w:t>r</w:t>
      </w:r>
      <w:r w:rsidRPr="00533A34">
        <w:rPr>
          <w:rFonts w:eastAsia="Arial Unicode MS"/>
        </w:rPr>
        <w:t>ities in overall longevity, cardiovascular disease, and cognitive decline.</w:t>
      </w:r>
    </w:p>
    <w:p w14:paraId="067230A1" w14:textId="12C517FA" w:rsidR="00F534F3" w:rsidRDefault="007D1BC3" w:rsidP="00B62497">
      <w:pPr>
        <w:pStyle w:val="lp"/>
        <w:rPr>
          <w:rFonts w:eastAsia="Arial Unicode MS"/>
        </w:rPr>
      </w:pPr>
      <w:r>
        <w:rPr>
          <w:rFonts w:eastAsia="Arial Unicode MS"/>
        </w:rPr>
        <w:t>HANDLS recruited a fixed cohort as an area probability sample of Baltimore City from A</w:t>
      </w:r>
      <w:r>
        <w:rPr>
          <w:rFonts w:eastAsia="Arial Unicode MS"/>
        </w:rPr>
        <w:t>u</w:t>
      </w:r>
      <w:r>
        <w:rPr>
          <w:rFonts w:eastAsia="Arial Unicode MS"/>
        </w:rPr>
        <w:t xml:space="preserve">gust 2004 through November 2009 as </w:t>
      </w:r>
      <w:r w:rsidR="00DA208E" w:rsidRPr="00533A34">
        <w:rPr>
          <w:rFonts w:eastAsia="Arial Unicode MS"/>
        </w:rPr>
        <w:t>Wave 1</w:t>
      </w:r>
      <w:r>
        <w:rPr>
          <w:rFonts w:eastAsia="Arial Unicode MS"/>
        </w:rPr>
        <w:t xml:space="preserve"> (Figure 1). </w:t>
      </w:r>
      <w:r w:rsidR="00DA208E" w:rsidRPr="00533A34">
        <w:rPr>
          <w:rFonts w:eastAsia="Arial Unicode MS"/>
        </w:rPr>
        <w:t xml:space="preserve">HANDLS Wave 2 entitled </w:t>
      </w:r>
      <w:r w:rsidR="00DA208E" w:rsidRPr="007D1BC3">
        <w:rPr>
          <w:rFonts w:eastAsia="Arial Unicode MS"/>
          <w:i/>
        </w:rPr>
        <w:t>The Ass</w:t>
      </w:r>
      <w:r w:rsidR="00DA208E" w:rsidRPr="007D1BC3">
        <w:rPr>
          <w:rFonts w:eastAsia="Arial Unicode MS"/>
          <w:i/>
        </w:rPr>
        <w:t>o</w:t>
      </w:r>
      <w:r w:rsidR="00DA208E" w:rsidRPr="007D1BC3">
        <w:rPr>
          <w:rFonts w:eastAsia="Arial Unicode MS"/>
          <w:i/>
        </w:rPr>
        <w:t>ciation of Personality and Socioeconomic status with Health Status – An Interim Follow-up Study</w:t>
      </w:r>
      <w:r w:rsidR="00DA208E" w:rsidRPr="00533A34">
        <w:rPr>
          <w:rFonts w:eastAsia="Arial Unicode MS"/>
        </w:rPr>
        <w:t xml:space="preserve"> began in June 2006 under a separate protocol</w:t>
      </w:r>
      <w:r>
        <w:rPr>
          <w:rFonts w:eastAsia="Arial Unicode MS"/>
        </w:rPr>
        <w:t>. It</w:t>
      </w:r>
      <w:r w:rsidR="00DA208E" w:rsidRPr="00533A34">
        <w:rPr>
          <w:rFonts w:eastAsia="Arial Unicode MS"/>
        </w:rPr>
        <w:t xml:space="preserve"> was designed as a </w:t>
      </w:r>
      <w:r>
        <w:rPr>
          <w:rFonts w:eastAsia="Arial Unicode MS"/>
        </w:rPr>
        <w:t xml:space="preserve">follow-up </w:t>
      </w:r>
      <w:r w:rsidR="00DA208E" w:rsidRPr="00533A34">
        <w:rPr>
          <w:rFonts w:eastAsia="Arial Unicode MS"/>
        </w:rPr>
        <w:t>tel</w:t>
      </w:r>
      <w:r w:rsidR="00DA208E" w:rsidRPr="00533A34">
        <w:rPr>
          <w:rFonts w:eastAsia="Arial Unicode MS"/>
        </w:rPr>
        <w:t>e</w:t>
      </w:r>
      <w:r w:rsidR="00DA208E" w:rsidRPr="00533A34">
        <w:rPr>
          <w:rFonts w:eastAsia="Arial Unicode MS"/>
        </w:rPr>
        <w:t xml:space="preserve">phone interview approximately 18 months after the </w:t>
      </w:r>
      <w:r>
        <w:rPr>
          <w:rFonts w:eastAsia="Arial Unicode MS"/>
        </w:rPr>
        <w:t>initial examination (Wave 1) was co</w:t>
      </w:r>
      <w:r>
        <w:rPr>
          <w:rFonts w:eastAsia="Arial Unicode MS"/>
        </w:rPr>
        <w:t>m</w:t>
      </w:r>
      <w:r>
        <w:rPr>
          <w:rFonts w:eastAsia="Arial Unicode MS"/>
        </w:rPr>
        <w:t>plete.</w:t>
      </w:r>
      <w:r w:rsidR="00DA208E" w:rsidRPr="00533A34">
        <w:rPr>
          <w:rFonts w:eastAsia="Arial Unicode MS"/>
        </w:rPr>
        <w:t xml:space="preserve"> Wave 2 provided interim contact with study participants, and important interim i</w:t>
      </w:r>
      <w:r w:rsidR="00DA208E" w:rsidRPr="00533A34">
        <w:rPr>
          <w:rFonts w:eastAsia="Arial Unicode MS"/>
        </w:rPr>
        <w:t>n</w:t>
      </w:r>
      <w:r w:rsidR="00DA208E" w:rsidRPr="00533A34">
        <w:rPr>
          <w:rFonts w:eastAsia="Arial Unicode MS"/>
        </w:rPr>
        <w:t>formation regard</w:t>
      </w:r>
      <w:r>
        <w:rPr>
          <w:rFonts w:eastAsia="Arial Unicode MS"/>
        </w:rPr>
        <w:t xml:space="preserve">ing their health. </w:t>
      </w:r>
      <w:r w:rsidR="00DA208E" w:rsidRPr="00533A34">
        <w:rPr>
          <w:rFonts w:eastAsia="Arial Unicode MS"/>
        </w:rPr>
        <w:t xml:space="preserve">The current protocol outlines </w:t>
      </w:r>
      <w:r>
        <w:rPr>
          <w:rFonts w:eastAsia="Arial Unicode MS"/>
        </w:rPr>
        <w:t xml:space="preserve">Wave 3, the first follow-up examination and participants’ second visit to our </w:t>
      </w:r>
      <w:r w:rsidR="00DA208E" w:rsidRPr="00533A34">
        <w:rPr>
          <w:rFonts w:eastAsia="Arial Unicode MS"/>
        </w:rPr>
        <w:t>mobile Medical Research Vehicles (MRVs)</w:t>
      </w:r>
      <w:r>
        <w:rPr>
          <w:rFonts w:eastAsia="Arial Unicode MS"/>
        </w:rPr>
        <w:t>. Planned as a follow-up after 3-4 years</w:t>
      </w:r>
      <w:r w:rsidR="00B62497">
        <w:rPr>
          <w:rFonts w:eastAsia="Arial Unicode MS"/>
        </w:rPr>
        <w:t>, Wave 3 consists of</w:t>
      </w:r>
      <w:r w:rsidR="00DA208E" w:rsidRPr="00533A34">
        <w:rPr>
          <w:rFonts w:eastAsia="Arial Unicode MS"/>
        </w:rPr>
        <w:t xml:space="preserve"> health examination</w:t>
      </w:r>
      <w:r w:rsidR="00B62497">
        <w:rPr>
          <w:rFonts w:eastAsia="Arial Unicode MS"/>
        </w:rPr>
        <w:t>s,</w:t>
      </w:r>
      <w:r w:rsidR="00DA208E" w:rsidRPr="00533A34">
        <w:rPr>
          <w:rFonts w:eastAsia="Arial Unicode MS"/>
        </w:rPr>
        <w:t xml:space="preserve"> a telephone </w:t>
      </w:r>
      <w:r w:rsidR="00B62497">
        <w:rPr>
          <w:rFonts w:eastAsia="Arial Unicode MS"/>
        </w:rPr>
        <w:t xml:space="preserve">dietary-recall </w:t>
      </w:r>
      <w:r w:rsidR="00DA208E" w:rsidRPr="00533A34">
        <w:rPr>
          <w:rFonts w:eastAsia="Arial Unicode MS"/>
        </w:rPr>
        <w:t>interview</w:t>
      </w:r>
      <w:r w:rsidR="00B62497">
        <w:rPr>
          <w:rFonts w:eastAsia="Arial Unicode MS"/>
        </w:rPr>
        <w:t>,</w:t>
      </w:r>
      <w:r w:rsidR="00DA208E" w:rsidRPr="00533A34">
        <w:rPr>
          <w:rFonts w:eastAsia="Arial Unicode MS"/>
        </w:rPr>
        <w:t xml:space="preserve"> </w:t>
      </w:r>
      <w:r w:rsidR="0016260C">
        <w:rPr>
          <w:rFonts w:eastAsia="Arial Unicode MS"/>
        </w:rPr>
        <w:t xml:space="preserve">renal function assessments, </w:t>
      </w:r>
      <w:r w:rsidR="00B62497">
        <w:rPr>
          <w:rFonts w:eastAsia="Arial Unicode MS"/>
        </w:rPr>
        <w:t xml:space="preserve">and </w:t>
      </w:r>
      <w:r w:rsidR="0016260C">
        <w:rPr>
          <w:rFonts w:eastAsia="Arial Unicode MS"/>
        </w:rPr>
        <w:t>optional studies of</w:t>
      </w:r>
      <w:r w:rsidR="00DA208E">
        <w:rPr>
          <w:rFonts w:eastAsia="Arial Unicode MS"/>
        </w:rPr>
        <w:t xml:space="preserve"> </w:t>
      </w:r>
      <w:r w:rsidR="009029A6">
        <w:rPr>
          <w:rFonts w:eastAsia="Arial Unicode MS"/>
        </w:rPr>
        <w:t>ci</w:t>
      </w:r>
      <w:r w:rsidR="009029A6">
        <w:rPr>
          <w:rFonts w:eastAsia="Arial Unicode MS"/>
        </w:rPr>
        <w:t>r</w:t>
      </w:r>
      <w:r w:rsidR="009029A6">
        <w:rPr>
          <w:rFonts w:eastAsia="Arial Unicode MS"/>
        </w:rPr>
        <w:t>cadian rhythm</w:t>
      </w:r>
      <w:r w:rsidR="00B62497">
        <w:rPr>
          <w:rFonts w:eastAsia="Arial Unicode MS"/>
        </w:rPr>
        <w:t>,</w:t>
      </w:r>
      <w:r w:rsidR="00F534F3">
        <w:rPr>
          <w:rFonts w:eastAsia="Arial Unicode MS"/>
        </w:rPr>
        <w:t xml:space="preserve"> </w:t>
      </w:r>
      <w:r w:rsidR="00B62497">
        <w:rPr>
          <w:rFonts w:eastAsia="Arial Unicode MS"/>
        </w:rPr>
        <w:t>structural MRIs</w:t>
      </w:r>
      <w:r w:rsidR="000C0E90">
        <w:rPr>
          <w:rFonts w:eastAsia="Arial Unicode MS"/>
        </w:rPr>
        <w:t>,</w:t>
      </w:r>
      <w:r w:rsidR="00F534F3">
        <w:rPr>
          <w:rFonts w:eastAsia="Arial Unicode MS"/>
        </w:rPr>
        <w:t xml:space="preserve"> and </w:t>
      </w:r>
      <w:r w:rsidR="000C0E90">
        <w:rPr>
          <w:rFonts w:eastAsia="Arial Unicode MS"/>
        </w:rPr>
        <w:t xml:space="preserve">an evaluation of the </w:t>
      </w:r>
      <w:r w:rsidR="00F534F3">
        <w:rPr>
          <w:rFonts w:eastAsia="Arial Unicode MS"/>
        </w:rPr>
        <w:t xml:space="preserve">subjective experience of </w:t>
      </w:r>
      <w:r w:rsidR="002B3D7C">
        <w:rPr>
          <w:rFonts w:eastAsia="Arial Unicode MS"/>
        </w:rPr>
        <w:t>d</w:t>
      </w:r>
      <w:r w:rsidR="00F534F3">
        <w:rPr>
          <w:rFonts w:eastAsia="Arial Unicode MS"/>
        </w:rPr>
        <w:t>iabetes</w:t>
      </w:r>
      <w:r w:rsidR="002B3D7C">
        <w:rPr>
          <w:rFonts w:eastAsia="Arial Unicode MS"/>
        </w:rPr>
        <w:t xml:space="preserve"> mellitus</w:t>
      </w:r>
      <w:r w:rsidR="00DA208E" w:rsidRPr="00533A34">
        <w:rPr>
          <w:rFonts w:eastAsia="Arial Unicode MS"/>
        </w:rPr>
        <w:t>.</w:t>
      </w:r>
    </w:p>
    <w:p w14:paraId="7D89F5BC" w14:textId="514587BB" w:rsidR="00F40CC0" w:rsidRDefault="00F40CC0" w:rsidP="00CB286A">
      <w:pPr>
        <w:pStyle w:val="h1"/>
        <w:rPr>
          <w:rFonts w:eastAsia="Arial Unicode MS"/>
        </w:rPr>
      </w:pPr>
      <w:bookmarkStart w:id="13" w:name="_Toc224805187"/>
      <w:r w:rsidRPr="00C42102">
        <w:rPr>
          <w:rFonts w:eastAsia="Arial Unicode MS"/>
        </w:rPr>
        <w:t>Background</w:t>
      </w:r>
      <w:r w:rsidR="00BA56CB">
        <w:rPr>
          <w:rFonts w:eastAsia="Arial Unicode MS"/>
        </w:rPr>
        <w:t xml:space="preserve"> and </w:t>
      </w:r>
      <w:r w:rsidRPr="00C42102">
        <w:rPr>
          <w:rFonts w:eastAsia="Arial Unicode MS"/>
        </w:rPr>
        <w:t>Scientific Rationale</w:t>
      </w:r>
      <w:bookmarkEnd w:id="13"/>
    </w:p>
    <w:p w14:paraId="30A51932" w14:textId="1360600F" w:rsidR="00DA208E" w:rsidRPr="00DA208E" w:rsidRDefault="00DA208E" w:rsidP="00BA56CB">
      <w:pPr>
        <w:pStyle w:val="lp"/>
        <w:rPr>
          <w:rFonts w:eastAsia="Arial Unicode MS"/>
        </w:rPr>
      </w:pPr>
      <w:r w:rsidRPr="00DA208E">
        <w:rPr>
          <w:rFonts w:eastAsia="Arial Unicode MS"/>
        </w:rPr>
        <w:t xml:space="preserve">There are well-documented differences in health status among groups defined by age, race, ethnicity, and </w:t>
      </w:r>
      <w:r w:rsidR="00BA56CB">
        <w:rPr>
          <w:rFonts w:eastAsia="Arial Unicode MS"/>
        </w:rPr>
        <w:t>socioeconomic status (</w:t>
      </w:r>
      <w:r w:rsidRPr="00DA208E">
        <w:rPr>
          <w:rFonts w:eastAsia="Arial Unicode MS"/>
        </w:rPr>
        <w:t>SES</w:t>
      </w:r>
      <w:r w:rsidR="00BA56CB">
        <w:rPr>
          <w:rFonts w:eastAsia="Arial Unicode MS"/>
        </w:rPr>
        <w:t>)</w:t>
      </w:r>
      <w:r w:rsidRPr="00DA208E">
        <w:rPr>
          <w:rFonts w:eastAsia="Arial Unicode MS"/>
        </w:rPr>
        <w:t>. Over the past decade or so, evidence from cross-sectional studies and nationally representative follow-ups suggests that there are persistent disparities among African Americans and other minority groups compared to Whites in morbidity</w:t>
      </w:r>
      <w:hyperlink w:anchor="_ENREF_1" w:tooltip="Ferraro, 1996 #3" w:history="1">
        <w:r w:rsidR="006F5BA8">
          <w:rPr>
            <w:rFonts w:eastAsia="Arial Unicode MS"/>
            <w:vertAlign w:val="superscript"/>
          </w:rPr>
          <w:fldChar w:fldCharType="begin">
            <w:fldData xml:space="preserve">PEVuZE5vdGU+PENpdGU+PEF1dGhvcj5GZXJyYXJvPC9BdXRob3I+PFllYXI+MTk5NjwvWWVhcj48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</w:fldData>
          </w:fldChar>
        </w:r>
        <w:r w:rsidR="006F5BA8">
          <w:rPr>
            <w:rFonts w:eastAsia="Arial Unicode MS"/>
            <w:vertAlign w:val="superscript"/>
          </w:rPr>
          <w:instrText xml:space="preserve"> ADDIN EN.CITE </w:instrText>
        </w:r>
        <w:r w:rsidR="006F5BA8">
          <w:rPr>
            <w:rFonts w:eastAsia="Arial Unicode MS"/>
            <w:vertAlign w:val="superscript"/>
          </w:rPr>
          <w:fldChar w:fldCharType="begin">
            <w:fldData xml:space="preserve">PEVuZE5vdGU+PENpdGU+PEF1dGhvcj5GZXJyYXJvPC9BdXRob3I+PFllYXI+MTk5NjwvWWVhcj48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</w:fldData>
          </w:fldChar>
        </w:r>
        <w:r w:rsidR="006F5BA8">
          <w:rPr>
            <w:rFonts w:eastAsia="Arial Unicode MS"/>
            <w:vertAlign w:val="superscript"/>
          </w:rPr>
          <w:instrText xml:space="preserve"> ADDIN EN.CITE.DATA </w:instrText>
        </w:r>
        <w:r w:rsidR="006F5BA8">
          <w:rPr>
            <w:rFonts w:eastAsia="Arial Unicode MS"/>
            <w:vertAlign w:val="superscript"/>
          </w:rPr>
        </w:r>
        <w:r w:rsidR="006F5BA8">
          <w:rPr>
            <w:rFonts w:eastAsia="Arial Unicode MS"/>
            <w:vertAlign w:val="superscript"/>
          </w:rPr>
          <w:fldChar w:fldCharType="end"/>
        </w:r>
        <w:r w:rsidR="006F5BA8">
          <w:rPr>
            <w:rFonts w:eastAsia="Arial Unicode MS"/>
            <w:vertAlign w:val="superscript"/>
          </w:rPr>
        </w:r>
        <w:r w:rsidR="006F5BA8">
          <w:rPr>
            <w:rFonts w:eastAsia="Arial Unicode MS"/>
            <w:vertAlign w:val="superscript"/>
          </w:rPr>
          <w:fldChar w:fldCharType="separate"/>
        </w:r>
        <w:r w:rsidR="006F5BA8">
          <w:rPr>
            <w:rFonts w:eastAsia="Arial Unicode MS"/>
            <w:noProof/>
            <w:vertAlign w:val="superscript"/>
          </w:rPr>
          <w:t>1-16</w:t>
        </w:r>
        <w:r w:rsidR="006F5BA8">
          <w:rPr>
            <w:rFonts w:eastAsia="Arial Unicode MS"/>
            <w:vertAlign w:val="superscript"/>
          </w:rPr>
          <w:fldChar w:fldCharType="end"/>
        </w:r>
      </w:hyperlink>
      <w:r w:rsidRPr="00DA208E">
        <w:rPr>
          <w:rFonts w:eastAsia="Arial Unicode MS"/>
        </w:rPr>
        <w:t xml:space="preserve"> and mortality.</w:t>
      </w:r>
      <w:r w:rsidR="006F5BA8">
        <w:rPr>
          <w:rFonts w:eastAsia="Arial Unicode MS"/>
        </w:rPr>
        <w:fldChar w:fldCharType="begin">
          <w:fldData xml:space="preserve">PEVuZE5vdGU+PENpdGU+PEF1dGhvcj5Lb2NoYW5lazwvQXV0aG9yPjxZZWFyPjE5OTQ8L1llYXI+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</w:fldData>
        </w:fldChar>
      </w:r>
      <w:r w:rsidR="006F5BA8">
        <w:rPr>
          <w:rFonts w:eastAsia="Arial Unicode MS"/>
        </w:rPr>
        <w:instrText xml:space="preserve"> ADDIN EN.CITE </w:instrText>
      </w:r>
      <w:r w:rsidR="006F5BA8">
        <w:rPr>
          <w:rFonts w:eastAsia="Arial Unicode MS"/>
        </w:rPr>
        <w:fldChar w:fldCharType="begin">
          <w:fldData xml:space="preserve">PEVuZE5vdGU+PENpdGU+PEF1dGhvcj5Lb2NoYW5lazwvQXV0aG9yPjxZZWFyPjE5OTQ8L1llYXI+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</w:fldData>
        </w:fldChar>
      </w:r>
      <w:r w:rsidR="006F5BA8">
        <w:rPr>
          <w:rFonts w:eastAsia="Arial Unicode MS"/>
        </w:rPr>
        <w:instrText xml:space="preserve"> ADDIN EN.CITE.DATA </w:instrText>
      </w:r>
      <w:r w:rsidR="006F5BA8">
        <w:rPr>
          <w:rFonts w:eastAsia="Arial Unicode MS"/>
        </w:rPr>
      </w:r>
      <w:r w:rsidR="006F5BA8">
        <w:rPr>
          <w:rFonts w:eastAsia="Arial Unicode MS"/>
        </w:rPr>
        <w:fldChar w:fldCharType="end"/>
      </w:r>
      <w:r w:rsidR="006F5BA8">
        <w:rPr>
          <w:rFonts w:eastAsia="Arial Unicode MS"/>
        </w:rPr>
      </w:r>
      <w:r w:rsidR="006F5BA8">
        <w:rPr>
          <w:rFonts w:eastAsia="Arial Unicode MS"/>
        </w:rPr>
        <w:fldChar w:fldCharType="separate"/>
      </w:r>
      <w:hyperlink w:anchor="_ENREF_15" w:tooltip="Williams, 1997 #54" w:history="1">
        <w:r w:rsidR="006F5BA8" w:rsidRPr="006F5BA8">
          <w:rPr>
            <w:rFonts w:eastAsia="Arial Unicode MS"/>
            <w:noProof/>
            <w:vertAlign w:val="superscript"/>
          </w:rPr>
          <w:t>15</w:t>
        </w:r>
      </w:hyperlink>
      <w:r w:rsidR="006F5BA8" w:rsidRPr="006F5BA8">
        <w:rPr>
          <w:rFonts w:eastAsia="Arial Unicode MS"/>
          <w:noProof/>
          <w:vertAlign w:val="superscript"/>
        </w:rPr>
        <w:t>,</w:t>
      </w:r>
      <w:hyperlink w:anchor="_ENREF_17" w:tooltip="Kochanek, 1994 #11" w:history="1">
        <w:r w:rsidR="006F5BA8" w:rsidRPr="006F5BA8">
          <w:rPr>
            <w:rFonts w:eastAsia="Arial Unicode MS"/>
            <w:noProof/>
            <w:vertAlign w:val="superscript"/>
          </w:rPr>
          <w:t>17-21</w:t>
        </w:r>
      </w:hyperlink>
      <w:r w:rsidR="006F5BA8">
        <w:rPr>
          <w:rFonts w:eastAsia="Arial Unicode MS"/>
        </w:rPr>
        <w:fldChar w:fldCharType="end"/>
      </w:r>
      <w:r w:rsidR="007677A0">
        <w:rPr>
          <w:rFonts w:eastAsia="Arial Unicode MS"/>
        </w:rPr>
        <w:t xml:space="preserve"> </w:t>
      </w:r>
      <w:r w:rsidR="00BA56CB">
        <w:rPr>
          <w:rFonts w:eastAsia="Arial Unicode MS"/>
        </w:rPr>
        <w:t xml:space="preserve">This is particularly evident </w:t>
      </w:r>
      <w:r w:rsidR="007F4CF5">
        <w:rPr>
          <w:rFonts w:eastAsia="Arial Unicode MS"/>
        </w:rPr>
        <w:t>in the steadily growing divide between well-educated white men and women and less educated African Americans.</w:t>
      </w:r>
      <w:hyperlink w:anchor="_ENREF_22" w:tooltip="Olshansky, 2012 #218" w:history="1">
        <w:r w:rsidR="006F5BA8">
          <w:rPr>
            <w:rFonts w:eastAsia="Arial Unicode MS"/>
          </w:rPr>
          <w:fldChar w:fldCharType="begin">
            <w:fldData xml:space="preserve">PEVuZE5vdGU+PENpdGU+PEF1dGhvcj5PbHNoYW5za3k8L0F1dGhvcj48WWVhcj4yMDEyPC9ZZWFy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</w:fldData>
          </w:fldChar>
        </w:r>
        <w:r w:rsidR="006F5BA8">
          <w:rPr>
            <w:rFonts w:eastAsia="Arial Unicode MS"/>
          </w:rPr>
          <w:instrText xml:space="preserve"> ADDIN EN.CITE </w:instrText>
        </w:r>
        <w:r w:rsidR="006F5BA8">
          <w:rPr>
            <w:rFonts w:eastAsia="Arial Unicode MS"/>
          </w:rPr>
          <w:fldChar w:fldCharType="begin">
            <w:fldData xml:space="preserve">PEVuZE5vdGU+PENpdGU+PEF1dGhvcj5PbHNoYW5za3k8L0F1dGhvcj48WWVhcj4yMDEyPC9ZZWFy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</w:fldData>
          </w:fldChar>
        </w:r>
        <w:r w:rsidR="006F5BA8">
          <w:rPr>
            <w:rFonts w:eastAsia="Arial Unicode MS"/>
          </w:rPr>
          <w:instrText xml:space="preserve"> ADDIN EN.CITE.DATA </w:instrText>
        </w:r>
        <w:r w:rsidR="006F5BA8">
          <w:rPr>
            <w:rFonts w:eastAsia="Arial Unicode MS"/>
          </w:rPr>
        </w:r>
        <w:r w:rsidR="006F5BA8">
          <w:rPr>
            <w:rFonts w:eastAsia="Arial Unicode MS"/>
          </w:rPr>
          <w:fldChar w:fldCharType="end"/>
        </w:r>
        <w:r w:rsidR="006F5BA8">
          <w:rPr>
            <w:rFonts w:eastAsia="Arial Unicode MS"/>
          </w:rPr>
        </w:r>
        <w:r w:rsidR="006F5BA8">
          <w:rPr>
            <w:rFonts w:eastAsia="Arial Unicode MS"/>
          </w:rPr>
          <w:fldChar w:fldCharType="separate"/>
        </w:r>
        <w:r w:rsidR="006F5BA8" w:rsidRPr="006F5BA8">
          <w:rPr>
            <w:rFonts w:eastAsia="Arial Unicode MS"/>
            <w:noProof/>
            <w:vertAlign w:val="superscript"/>
          </w:rPr>
          <w:t>22</w:t>
        </w:r>
        <w:r w:rsidR="006F5BA8">
          <w:rPr>
            <w:rFonts w:eastAsia="Arial Unicode MS"/>
          </w:rPr>
          <w:fldChar w:fldCharType="end"/>
        </w:r>
      </w:hyperlink>
      <w:r w:rsidR="007F4CF5">
        <w:rPr>
          <w:rFonts w:eastAsia="Arial Unicode MS"/>
        </w:rPr>
        <w:t xml:space="preserve"> </w:t>
      </w:r>
      <w:r w:rsidRPr="00DA208E">
        <w:rPr>
          <w:rFonts w:eastAsia="Arial Unicode MS"/>
        </w:rPr>
        <w:t>Double jeopardy describes the constellation of health disparities conferred by old age and membership in a minority group.</w:t>
      </w:r>
      <w:hyperlink w:anchor="_ENREF_23" w:tooltip="Ferraro, 1996 #2" w:history="1">
        <w:r w:rsidR="006F5BA8">
          <w:rPr>
            <w:rFonts w:eastAsia="Arial Unicode MS"/>
            <w:vertAlign w:val="superscript"/>
          </w:rPr>
          <w:fldChar w:fldCharType="begin"/>
        </w:r>
        <w:r w:rsidR="006F5BA8">
          <w:rPr>
            <w:rFonts w:eastAsia="Arial Unicode MS"/>
            <w:vertAlign w:val="superscript"/>
          </w:rPr>
          <w:instrText xml:space="preserve"> ADDIN EN.CITE &lt;EndNote&gt;&lt;Cite&gt;&lt;Author&gt;Ferraro&lt;/Author&gt;&lt;Year&gt;1996&lt;/Year&gt;&lt;RecNum&gt;2&lt;/RecNum&gt;&lt;DisplayText&gt;&lt;style face="superscript"&gt;23&lt;/style&gt;&lt;/DisplayText&gt;&lt;record&gt;&lt;rec-number&gt;2&lt;/rec-number&gt;&lt;foreign-keys&gt;&lt;key app="EN" db-id="2dfwwav0r0wwrbef5svxpsaetspzz952eset"&gt;2&lt;/key&gt;&lt;/foreign-keys&gt;&lt;ref-type name="Journal Article"&gt;17&lt;/ref-type&gt;&lt;contributors&gt;&lt;authors&gt;&lt;author&gt;Ferraro, K. F.&lt;/author&gt;&lt;author&gt;Farmer, M. M.&lt;/author&gt;&lt;/authors&gt;&lt;/contributors&gt;&lt;titles&gt;&lt;title&gt;Double jeopardy to health hypothesis for African Americans: analysis and critique&lt;/title&gt;&lt;secondary-title&gt;J Health Soc Behav&lt;/secondary-title&gt;&lt;/titles&gt;&lt;periodical&gt;&lt;full-title&gt;Journal of Health and Social Behavior&lt;/full-title&gt;&lt;abbr-1&gt;J. Health Soc. Behav.&lt;/abbr-1&gt;&lt;abbr-2&gt;J Health Soc Behav&lt;/abbr-2&gt;&lt;/periodical&gt;&lt;pages&gt;27-43&lt;/pages&gt;&lt;volume&gt;37&lt;/volume&gt;&lt;number&gt;1&lt;/number&gt;&lt;keywords&gt;&lt;keyword&gt;Adult&lt;/keyword&gt;&lt;keyword&gt;Aged&lt;/keyword&gt;&lt;keyword&gt;Aging/*physiology&lt;/keyword&gt;&lt;keyword&gt;*Blacks&lt;/keyword&gt;&lt;keyword&gt;Comparative Study&lt;/keyword&gt;&lt;keyword&gt;Female&lt;/keyword&gt;&lt;keyword&gt;*Health Status&lt;/keyword&gt;&lt;keyword&gt;Human&lt;/keyword&gt;&lt;keyword&gt;Logistic Models&lt;/keyword&gt;&lt;keyword&gt;Longitudinal Studies&lt;/keyword&gt;&lt;keyword&gt;Male&lt;/keyword&gt;&lt;keyword&gt;Middle Age&lt;/keyword&gt;&lt;keyword&gt;Multivariate Analysis&lt;/keyword&gt;&lt;keyword&gt;Risk Factors&lt;/keyword&gt;&lt;keyword&gt;Support, Non-U.S. Gov&amp;apos;t&lt;/keyword&gt;&lt;keyword&gt;Support, U.S. Gov&amp;apos;t, P.H.S.&lt;/keyword&gt;&lt;keyword&gt;United States/epidemiology&lt;/keyword&gt;&lt;/keywords&gt;&lt;dates&gt;&lt;year&gt;1996&lt;/year&gt;&lt;/dates&gt;&lt;label&gt;96417518&lt;/label&gt;&lt;urls&gt;&lt;/urls&gt;&lt;/record&gt;&lt;/Cite&gt;&lt;/EndNote&gt;</w:instrText>
        </w:r>
        <w:r w:rsidR="006F5BA8">
          <w:rPr>
            <w:rFonts w:eastAsia="Arial Unicode MS"/>
            <w:vertAlign w:val="superscript"/>
          </w:rPr>
          <w:fldChar w:fldCharType="separate"/>
        </w:r>
        <w:r w:rsidR="006F5BA8">
          <w:rPr>
            <w:rFonts w:eastAsia="Arial Unicode MS"/>
            <w:noProof/>
            <w:vertAlign w:val="superscript"/>
          </w:rPr>
          <w:t>23</w:t>
        </w:r>
        <w:r w:rsidR="006F5BA8">
          <w:rPr>
            <w:rFonts w:eastAsia="Arial Unicode MS"/>
            <w:vertAlign w:val="superscript"/>
          </w:rPr>
          <w:fldChar w:fldCharType="end"/>
        </w:r>
      </w:hyperlink>
      <w:r w:rsidRPr="00DA208E">
        <w:rPr>
          <w:rFonts w:eastAsia="Arial Unicode MS"/>
        </w:rPr>
        <w:t xml:space="preserve"> Evidence suggests that there are unique disadvantages conferred by the combination of old age and minority status,</w:t>
      </w:r>
      <w:r w:rsidR="00BD4716">
        <w:rPr>
          <w:rFonts w:eastAsia="Arial Unicode MS"/>
          <w:vertAlign w:val="superscript"/>
        </w:rPr>
        <w:fldChar w:fldCharType="begin">
          <w:fldData xml:space="preserve">PEVuZE5vdGU+PENpdGU+PEF1dGhvcj5TY2h1bG1hbjwvQXV0aG9yPjxZZWFyPjE5OTk8L1llYXI+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</w:fldData>
        </w:fldChar>
      </w:r>
      <w:r w:rsidR="006F5BA8">
        <w:rPr>
          <w:rFonts w:eastAsia="Arial Unicode MS"/>
          <w:vertAlign w:val="superscript"/>
        </w:rPr>
        <w:instrText xml:space="preserve"> ADDIN EN.CITE </w:instrText>
      </w:r>
      <w:r w:rsidR="006F5BA8">
        <w:rPr>
          <w:rFonts w:eastAsia="Arial Unicode MS"/>
          <w:vertAlign w:val="superscript"/>
        </w:rPr>
        <w:fldChar w:fldCharType="begin">
          <w:fldData xml:space="preserve">PEVuZE5vdGU+PENpdGU+PEF1dGhvcj5TY2h1bG1hbjwvQXV0aG9yPjxZZWFyPjE5OTk8L1llYXI+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</w:fldData>
        </w:fldChar>
      </w:r>
      <w:r w:rsidR="006F5BA8">
        <w:rPr>
          <w:rFonts w:eastAsia="Arial Unicode MS"/>
          <w:vertAlign w:val="superscript"/>
        </w:rPr>
        <w:instrText xml:space="preserve"> ADDIN EN.CITE.DATA </w:instrText>
      </w:r>
      <w:r w:rsidR="006F5BA8">
        <w:rPr>
          <w:rFonts w:eastAsia="Arial Unicode MS"/>
          <w:vertAlign w:val="superscript"/>
        </w:rPr>
      </w:r>
      <w:r w:rsidR="006F5BA8">
        <w:rPr>
          <w:rFonts w:eastAsia="Arial Unicode MS"/>
          <w:vertAlign w:val="superscript"/>
        </w:rPr>
        <w:fldChar w:fldCharType="end"/>
      </w:r>
      <w:r w:rsidR="00BD4716">
        <w:rPr>
          <w:rFonts w:eastAsia="Arial Unicode MS"/>
          <w:vertAlign w:val="superscript"/>
        </w:rPr>
      </w:r>
      <w:r w:rsidR="00BD4716">
        <w:rPr>
          <w:rFonts w:eastAsia="Arial Unicode MS"/>
          <w:vertAlign w:val="superscript"/>
        </w:rPr>
        <w:fldChar w:fldCharType="separate"/>
      </w:r>
      <w:hyperlink w:anchor="_ENREF_1" w:tooltip="Ferraro, 1996 #3" w:history="1">
        <w:r w:rsidR="006F5BA8">
          <w:rPr>
            <w:rFonts w:eastAsia="Arial Unicode MS"/>
            <w:noProof/>
            <w:vertAlign w:val="superscript"/>
          </w:rPr>
          <w:t>1-7</w:t>
        </w:r>
      </w:hyperlink>
      <w:r w:rsidR="006F5BA8">
        <w:rPr>
          <w:rFonts w:eastAsia="Arial Unicode MS"/>
          <w:noProof/>
          <w:vertAlign w:val="superscript"/>
        </w:rPr>
        <w:t>,</w:t>
      </w:r>
      <w:hyperlink w:anchor="_ENREF_9" w:tooltip="Harris, 1999 #36" w:history="1">
        <w:r w:rsidR="006F5BA8">
          <w:rPr>
            <w:rFonts w:eastAsia="Arial Unicode MS"/>
            <w:noProof/>
            <w:vertAlign w:val="superscript"/>
          </w:rPr>
          <w:t>9</w:t>
        </w:r>
      </w:hyperlink>
      <w:r w:rsidR="006F5BA8">
        <w:rPr>
          <w:rFonts w:eastAsia="Arial Unicode MS"/>
          <w:noProof/>
          <w:vertAlign w:val="superscript"/>
        </w:rPr>
        <w:t>,</w:t>
      </w:r>
      <w:hyperlink w:anchor="_ENREF_11" w:tooltip="Ribisl, 1998 #42" w:history="1">
        <w:r w:rsidR="006F5BA8">
          <w:rPr>
            <w:rFonts w:eastAsia="Arial Unicode MS"/>
            <w:noProof/>
            <w:vertAlign w:val="superscript"/>
          </w:rPr>
          <w:t>11-19</w:t>
        </w:r>
      </w:hyperlink>
      <w:r w:rsidR="006F5BA8">
        <w:rPr>
          <w:rFonts w:eastAsia="Arial Unicode MS"/>
          <w:noProof/>
          <w:vertAlign w:val="superscript"/>
        </w:rPr>
        <w:t>,</w:t>
      </w:r>
      <w:hyperlink w:anchor="_ENREF_23" w:tooltip="Ferraro, 1996 #2" w:history="1">
        <w:r w:rsidR="006F5BA8">
          <w:rPr>
            <w:rFonts w:eastAsia="Arial Unicode MS"/>
            <w:noProof/>
            <w:vertAlign w:val="superscript"/>
          </w:rPr>
          <w:t>23-27</w:t>
        </w:r>
      </w:hyperlink>
      <w:r w:rsidR="00BD4716">
        <w:rPr>
          <w:rFonts w:eastAsia="Arial Unicode MS"/>
          <w:vertAlign w:val="superscript"/>
        </w:rPr>
        <w:fldChar w:fldCharType="end"/>
      </w:r>
      <w:r w:rsidRPr="00DA208E">
        <w:rPr>
          <w:rFonts w:eastAsia="Arial Unicode MS"/>
        </w:rPr>
        <w:t xml:space="preserve"> but the extent to which minority status is a direct cause of the disadvantage is unknown. Race, ethnicity, and SES are inextricably confounded in many studies. Membership in a minority group may be </w:t>
      </w:r>
      <w:r w:rsidRPr="00DA208E">
        <w:rPr>
          <w:rFonts w:eastAsia="Arial Unicode MS"/>
        </w:rPr>
        <w:lastRenderedPageBreak/>
        <w:t>an indicator of the combinations of other effects such as low income, poor education, env</w:t>
      </w:r>
      <w:r w:rsidRPr="00DA208E">
        <w:rPr>
          <w:rFonts w:eastAsia="Arial Unicode MS"/>
        </w:rPr>
        <w:t>i</w:t>
      </w:r>
      <w:r w:rsidRPr="00DA208E">
        <w:rPr>
          <w:rFonts w:eastAsia="Arial Unicode MS"/>
        </w:rPr>
        <w:t>ronmental exposure to toxic compounds, and lack of occupational opportunities.</w:t>
      </w:r>
    </w:p>
    <w:p w14:paraId="48C45C38" w14:textId="3C36F62B" w:rsidR="00DA208E" w:rsidRPr="00DA208E" w:rsidRDefault="00DA208E" w:rsidP="00797781">
      <w:pPr>
        <w:pStyle w:val="lp"/>
        <w:rPr>
          <w:rFonts w:eastAsia="Arial Unicode MS"/>
        </w:rPr>
      </w:pPr>
      <w:r w:rsidRPr="00DA208E">
        <w:rPr>
          <w:rFonts w:eastAsia="Arial Unicode MS"/>
        </w:rPr>
        <w:t>Independent of the effects of race and ethnicity, SES accounts for differences in the fun</w:t>
      </w:r>
      <w:r w:rsidRPr="00DA208E">
        <w:rPr>
          <w:rFonts w:eastAsia="Arial Unicode MS"/>
        </w:rPr>
        <w:t>c</w:t>
      </w:r>
      <w:r w:rsidRPr="00DA208E">
        <w:rPr>
          <w:rFonts w:eastAsia="Arial Unicode MS"/>
        </w:rPr>
        <w:t>tional status associated with chronic disease, but has only a small role in predicting prev</w:t>
      </w:r>
      <w:r w:rsidRPr="00DA208E">
        <w:rPr>
          <w:rFonts w:eastAsia="Arial Unicode MS"/>
        </w:rPr>
        <w:t>a</w:t>
      </w:r>
      <w:r w:rsidRPr="00DA208E">
        <w:rPr>
          <w:rFonts w:eastAsia="Arial Unicode MS"/>
        </w:rPr>
        <w:t>lence of chronic disease.</w:t>
      </w:r>
      <w:hyperlink w:anchor="_ENREF_16" w:tooltip="Kington, 1997 #57" w:history="1">
        <w:r w:rsidR="006F5BA8">
          <w:rPr>
            <w:rFonts w:eastAsia="Arial Unicode MS"/>
            <w:vertAlign w:val="superscript"/>
          </w:rPr>
          <w:fldChar w:fldCharType="begin"/>
        </w:r>
        <w:r w:rsidR="006F5BA8">
          <w:rPr>
            <w:rFonts w:eastAsia="Arial Unicode MS"/>
            <w:vertAlign w:val="superscript"/>
          </w:rPr>
          <w:instrText xml:space="preserve"> ADDIN EN.CITE &lt;EndNote&gt;&lt;Cite&gt;&lt;Author&gt;Kington&lt;/Author&gt;&lt;Year&gt;1997&lt;/Year&gt;&lt;RecNum&gt;57&lt;/RecNum&gt;&lt;DisplayText&gt;&lt;style face="superscript"&gt;16&lt;/style&gt;&lt;/DisplayText&gt;&lt;record&gt;&lt;rec-number&gt;57&lt;/rec-number&gt;&lt;foreign-keys&gt;&lt;key app="EN" db-id="2dfwwav0r0wwrbef5svxpsaetspzz952eset"&gt;57&lt;/key&gt;&lt;/foreign-keys&gt;&lt;ref-type name="Journal Article"&gt;17&lt;/ref-type&gt;&lt;contributors&gt;&lt;authors&gt;&lt;author&gt;Kington, R. S.&lt;/author&gt;&lt;author&gt;Smith, J. P.&lt;/author&gt;&lt;/authors&gt;&lt;/contributors&gt;&lt;titles&gt;&lt;title&gt;Socioeconomic status and racial and ethnic differences in functional status associated with chronic diseases&lt;/title&gt;&lt;secondary-title&gt;American Journal of Public Health&lt;/secondary-title&gt;&lt;alt-title&gt;Am. J. Public Health&lt;/alt-title&gt;&lt;/titles&gt;&lt;periodical&gt;&lt;full-title&gt;American Journal of Public Health&lt;/full-title&gt;&lt;abbr-1&gt;Am. J. Public Health&lt;/abbr-1&gt;&lt;abbr-2&gt;Am J Public Health&lt;/abbr-2&gt;&lt;/periodical&gt;&lt;alt-periodical&gt;&lt;full-title&gt;American Journal of Public Health&lt;/full-title&gt;&lt;abbr-1&gt;Am. J. Public Health&lt;/abbr-1&gt;&lt;abbr-2&gt;Am J Public Health&lt;/abbr-2&gt;&lt;/alt-periodical&gt;&lt;pages&gt;805-810&lt;/pages&gt;&lt;volume&gt;87&lt;/volume&gt;&lt;number&gt;5&lt;/number&gt;&lt;keywords&gt;&lt;keyword&gt;United-states&lt;/keyword&gt;&lt;keyword&gt;health-care&lt;/keyword&gt;&lt;keyword&gt;mortality&lt;/keyword&gt;&lt;keyword&gt;black&lt;/keyword&gt;&lt;keyword&gt;whites&lt;/keyword&gt;&lt;keyword&gt;men&lt;/keyword&gt;&lt;keyword&gt;poverty&lt;/keyword&gt;&lt;keyword&gt;life&lt;/keyword&gt;&lt;keyword&gt;age&lt;/keyword&gt;&lt;/keywords&gt;&lt;dates&gt;&lt;year&gt;1997&lt;/year&gt;&lt;/dates&gt;&lt;urls&gt;&lt;/urls&gt;&lt;/record&gt;&lt;/Cite&gt;&lt;/EndNote&gt;</w:instrText>
        </w:r>
        <w:r w:rsidR="006F5BA8">
          <w:rPr>
            <w:rFonts w:eastAsia="Arial Unicode MS"/>
            <w:vertAlign w:val="superscript"/>
          </w:rPr>
          <w:fldChar w:fldCharType="separate"/>
        </w:r>
        <w:r w:rsidR="006F5BA8">
          <w:rPr>
            <w:rFonts w:eastAsia="Arial Unicode MS"/>
            <w:noProof/>
            <w:vertAlign w:val="superscript"/>
          </w:rPr>
          <w:t>16</w:t>
        </w:r>
        <w:r w:rsidR="006F5BA8">
          <w:rPr>
            <w:rFonts w:eastAsia="Arial Unicode MS"/>
            <w:vertAlign w:val="superscript"/>
          </w:rPr>
          <w:fldChar w:fldCharType="end"/>
        </w:r>
      </w:hyperlink>
      <w:r w:rsidRPr="00DA208E">
        <w:rPr>
          <w:rFonts w:eastAsia="Arial Unicode MS"/>
        </w:rPr>
        <w:t xml:space="preserve"> Further complicating this relationship, physicians’ assessments and treatment differ by race and sex.</w:t>
      </w:r>
      <w:r w:rsidR="00BD4716">
        <w:rPr>
          <w:rFonts w:eastAsia="Arial Unicode MS"/>
          <w:vertAlign w:val="superscript"/>
        </w:rPr>
        <w:fldChar w:fldCharType="begin">
          <w:fldData xml:space="preserve">PEVuZE5vdGU+PENpdGU+PEF1dGhvcj5TY2h1bG1hbjwvQXV0aG9yPjxZZWFyPjE5OTk8L1llYXI+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</w:fldData>
        </w:fldChar>
      </w:r>
      <w:r w:rsidR="006F5BA8">
        <w:rPr>
          <w:rFonts w:eastAsia="Arial Unicode MS"/>
          <w:vertAlign w:val="superscript"/>
        </w:rPr>
        <w:instrText xml:space="preserve"> ADDIN EN.CITE </w:instrText>
      </w:r>
      <w:r w:rsidR="006F5BA8">
        <w:rPr>
          <w:rFonts w:eastAsia="Arial Unicode MS"/>
          <w:vertAlign w:val="superscript"/>
        </w:rPr>
        <w:fldChar w:fldCharType="begin">
          <w:fldData xml:space="preserve">PEVuZE5vdGU+PENpdGU+PEF1dGhvcj5TY2h1bG1hbjwvQXV0aG9yPjxZZWFyPjE5OTk8L1llYXI+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</w:fldData>
        </w:fldChar>
      </w:r>
      <w:r w:rsidR="006F5BA8">
        <w:rPr>
          <w:rFonts w:eastAsia="Arial Unicode MS"/>
          <w:vertAlign w:val="superscript"/>
        </w:rPr>
        <w:instrText xml:space="preserve"> ADDIN EN.CITE.DATA </w:instrText>
      </w:r>
      <w:r w:rsidR="006F5BA8">
        <w:rPr>
          <w:rFonts w:eastAsia="Arial Unicode MS"/>
          <w:vertAlign w:val="superscript"/>
        </w:rPr>
      </w:r>
      <w:r w:rsidR="006F5BA8">
        <w:rPr>
          <w:rFonts w:eastAsia="Arial Unicode MS"/>
          <w:vertAlign w:val="superscript"/>
        </w:rPr>
        <w:fldChar w:fldCharType="end"/>
      </w:r>
      <w:r w:rsidR="00BD4716">
        <w:rPr>
          <w:rFonts w:eastAsia="Arial Unicode MS"/>
          <w:vertAlign w:val="superscript"/>
        </w:rPr>
      </w:r>
      <w:r w:rsidR="00BD4716">
        <w:rPr>
          <w:rFonts w:eastAsia="Arial Unicode MS"/>
          <w:vertAlign w:val="superscript"/>
        </w:rPr>
        <w:fldChar w:fldCharType="separate"/>
      </w:r>
      <w:hyperlink w:anchor="_ENREF_24" w:tooltip="Schulman, 1999 #1" w:history="1">
        <w:r w:rsidR="006F5BA8">
          <w:rPr>
            <w:rFonts w:eastAsia="Arial Unicode MS"/>
            <w:noProof/>
            <w:vertAlign w:val="superscript"/>
          </w:rPr>
          <w:t>24</w:t>
        </w:r>
      </w:hyperlink>
      <w:r w:rsidR="006F5BA8">
        <w:rPr>
          <w:rFonts w:eastAsia="Arial Unicode MS"/>
          <w:noProof/>
          <w:vertAlign w:val="superscript"/>
        </w:rPr>
        <w:t>,</w:t>
      </w:r>
      <w:hyperlink w:anchor="_ENREF_28" w:tooltip="Sanderson, 1998 #40" w:history="1">
        <w:r w:rsidR="006F5BA8">
          <w:rPr>
            <w:rFonts w:eastAsia="Arial Unicode MS"/>
            <w:noProof/>
            <w:vertAlign w:val="superscript"/>
          </w:rPr>
          <w:t>28</w:t>
        </w:r>
      </w:hyperlink>
      <w:r w:rsidR="00BD4716">
        <w:rPr>
          <w:rFonts w:eastAsia="Arial Unicode MS"/>
          <w:vertAlign w:val="superscript"/>
        </w:rPr>
        <w:fldChar w:fldCharType="end"/>
      </w:r>
      <w:r w:rsidRPr="00DA208E">
        <w:rPr>
          <w:rFonts w:eastAsia="Arial Unicode MS"/>
        </w:rPr>
        <w:t xml:space="preserve"> Addressing these disparities in health status r</w:t>
      </w:r>
      <w:r w:rsidRPr="00DA208E">
        <w:rPr>
          <w:rFonts w:eastAsia="Arial Unicode MS"/>
        </w:rPr>
        <w:t>e</w:t>
      </w:r>
      <w:r w:rsidRPr="00DA208E">
        <w:rPr>
          <w:rFonts w:eastAsia="Arial Unicode MS"/>
        </w:rPr>
        <w:t>quires data about the differences in risks for chronic disease associated with race, ethnicity, and SES in all groups regardless of their majority or minority standing.</w:t>
      </w:r>
    </w:p>
    <w:p w14:paraId="3012AE01" w14:textId="77777777" w:rsidR="00DA208E" w:rsidRPr="00DA208E" w:rsidRDefault="00DA208E" w:rsidP="00797781">
      <w:pPr>
        <w:pStyle w:val="lp"/>
        <w:rPr>
          <w:rFonts w:eastAsia="Arial Unicode MS"/>
        </w:rPr>
      </w:pPr>
      <w:r w:rsidRPr="00DA208E">
        <w:rPr>
          <w:rFonts w:eastAsia="Arial Unicode MS"/>
        </w:rPr>
        <w:t>The scientific objectives of HANDLS are to establish a single-site prospective longitudinal epidemiologic study of health disparities in socioeconomically diverse African Americans and whites residing in the city of Baltimore. Specifically, we designed HANDLS to disenta</w:t>
      </w:r>
      <w:r w:rsidRPr="00DA208E">
        <w:rPr>
          <w:rFonts w:eastAsia="Arial Unicode MS"/>
        </w:rPr>
        <w:t>n</w:t>
      </w:r>
      <w:r w:rsidRPr="00DA208E">
        <w:rPr>
          <w:rFonts w:eastAsia="Arial Unicode MS"/>
        </w:rPr>
        <w:t>gle the effects of race and SES on risk factors for morbidity and mortality, to examine the i</w:t>
      </w:r>
      <w:r w:rsidRPr="00DA208E">
        <w:rPr>
          <w:rFonts w:eastAsia="Arial Unicode MS"/>
        </w:rPr>
        <w:t>n</w:t>
      </w:r>
      <w:r w:rsidRPr="00DA208E">
        <w:rPr>
          <w:rFonts w:eastAsia="Arial Unicode MS"/>
        </w:rPr>
        <w:t>cidence and progression of pre-clinical disease, and to follow-up the development and pe</w:t>
      </w:r>
      <w:r w:rsidRPr="00DA208E">
        <w:rPr>
          <w:rFonts w:eastAsia="Arial Unicode MS"/>
        </w:rPr>
        <w:t>r</w:t>
      </w:r>
      <w:r w:rsidRPr="00DA208E">
        <w:rPr>
          <w:rFonts w:eastAsia="Arial Unicode MS"/>
        </w:rPr>
        <w:t>sistence of health disparities, longitudinal health status, and health risks. The mechanisms or biologic and molecular pathways through which the health and longevity trajectories of individuals in American society are influenced are unknown at this time.</w:t>
      </w:r>
    </w:p>
    <w:p w14:paraId="57AA3826" w14:textId="1EC69FD5" w:rsidR="00DA208E" w:rsidRPr="00DA208E" w:rsidRDefault="00DA208E" w:rsidP="00797781">
      <w:pPr>
        <w:pStyle w:val="lp"/>
        <w:rPr>
          <w:rFonts w:eastAsia="Arial Unicode MS"/>
        </w:rPr>
      </w:pPr>
      <w:r w:rsidRPr="00DA208E">
        <w:rPr>
          <w:rFonts w:eastAsia="Arial Unicode MS"/>
        </w:rPr>
        <w:t xml:space="preserve">The present </w:t>
      </w:r>
      <w:r w:rsidR="00797781">
        <w:rPr>
          <w:rFonts w:eastAsia="Arial Unicode MS"/>
        </w:rPr>
        <w:t>protocol</w:t>
      </w:r>
      <w:r w:rsidRPr="00DA208E">
        <w:rPr>
          <w:rFonts w:eastAsia="Arial Unicode MS"/>
        </w:rPr>
        <w:t xml:space="preserve"> focuses on predictors of change in cardiovascular function and fitness, risks for cerebrovascular conditions such as stroke, vascular dementia, and carotid stenosis, renal function</w:t>
      </w:r>
      <w:r w:rsidR="00797781">
        <w:rPr>
          <w:rFonts w:eastAsia="Arial Unicode MS"/>
        </w:rPr>
        <w:t>,</w:t>
      </w:r>
      <w:r w:rsidRPr="00DA208E">
        <w:rPr>
          <w:rFonts w:eastAsia="Arial Unicode MS"/>
        </w:rPr>
        <w:t xml:space="preserve"> and pathological cognitive decline. We chose these specific areas as repr</w:t>
      </w:r>
      <w:r w:rsidRPr="00DA208E">
        <w:rPr>
          <w:rFonts w:eastAsia="Arial Unicode MS"/>
        </w:rPr>
        <w:t>e</w:t>
      </w:r>
      <w:r w:rsidRPr="00DA208E">
        <w:rPr>
          <w:rFonts w:eastAsia="Arial Unicode MS"/>
        </w:rPr>
        <w:t>senting the health issues that are among the most prevalent, but least understood, in Afr</w:t>
      </w:r>
      <w:r w:rsidRPr="00DA208E">
        <w:rPr>
          <w:rFonts w:eastAsia="Arial Unicode MS"/>
        </w:rPr>
        <w:t>i</w:t>
      </w:r>
      <w:r w:rsidRPr="00DA208E">
        <w:rPr>
          <w:rFonts w:eastAsia="Arial Unicode MS"/>
        </w:rPr>
        <w:t xml:space="preserve">can Americans and low SES urban dwelling whites </w:t>
      </w:r>
      <w:proofErr w:type="gramStart"/>
      <w:r w:rsidR="00797781">
        <w:rPr>
          <w:rFonts w:eastAsia="Arial Unicode MS"/>
        </w:rPr>
        <w:t>who</w:t>
      </w:r>
      <w:proofErr w:type="gramEnd"/>
      <w:r w:rsidRPr="00DA208E">
        <w:rPr>
          <w:rFonts w:eastAsia="Arial Unicode MS"/>
        </w:rPr>
        <w:t xml:space="preserve"> have health burdens similar to Afr</w:t>
      </w:r>
      <w:r w:rsidRPr="00DA208E">
        <w:rPr>
          <w:rFonts w:eastAsia="Arial Unicode MS"/>
        </w:rPr>
        <w:t>i</w:t>
      </w:r>
      <w:r w:rsidRPr="00DA208E">
        <w:rPr>
          <w:rFonts w:eastAsia="Arial Unicode MS"/>
        </w:rPr>
        <w:t>can Americans. Specifically, we will measure he</w:t>
      </w:r>
      <w:r w:rsidR="00DF1317">
        <w:rPr>
          <w:rFonts w:eastAsia="Arial Unicode MS"/>
        </w:rPr>
        <w:t>art function by echocardiogram,</w:t>
      </w:r>
      <w:r w:rsidRPr="00DA208E">
        <w:rPr>
          <w:rFonts w:eastAsia="Arial Unicode MS"/>
        </w:rPr>
        <w:t xml:space="preserve"> muscle strength by grip strength, chair stand and single leg stand exercises, body composition by dual photon x-ray absorptiometry (DXA), cognitive performance with cognitive and neur</w:t>
      </w:r>
      <w:r w:rsidRPr="00DA208E">
        <w:rPr>
          <w:rFonts w:eastAsia="Arial Unicode MS"/>
        </w:rPr>
        <w:t>o</w:t>
      </w:r>
      <w:r w:rsidRPr="00DA208E">
        <w:rPr>
          <w:rFonts w:eastAsia="Arial Unicode MS"/>
        </w:rPr>
        <w:t xml:space="preserve">psychological tests, and neuroimaging parameters by </w:t>
      </w:r>
      <w:r w:rsidR="00797781">
        <w:rPr>
          <w:rFonts w:eastAsia="Arial Unicode MS"/>
        </w:rPr>
        <w:t xml:space="preserve">structural </w:t>
      </w:r>
      <w:r w:rsidRPr="00DA208E">
        <w:rPr>
          <w:rFonts w:eastAsia="Arial Unicode MS"/>
        </w:rPr>
        <w:t>MRI.</w:t>
      </w:r>
    </w:p>
    <w:p w14:paraId="3838F733" w14:textId="77777777" w:rsidR="00DA208E" w:rsidRPr="00DA208E" w:rsidRDefault="00DA208E" w:rsidP="00797781">
      <w:pPr>
        <w:pStyle w:val="lp"/>
        <w:rPr>
          <w:rFonts w:eastAsia="Arial Unicode MS"/>
        </w:rPr>
      </w:pPr>
      <w:r w:rsidRPr="00DA208E">
        <w:rPr>
          <w:rFonts w:eastAsia="Arial Unicode MS"/>
        </w:rPr>
        <w:t xml:space="preserve">We assess each of these areas by separate procedures for which we will investigate cross-sectional differences and longitudinal change within this sample and by comparison with other samples, particularly the </w:t>
      </w:r>
      <w:r w:rsidR="00797781">
        <w:rPr>
          <w:rFonts w:eastAsia="Arial Unicode MS"/>
        </w:rPr>
        <w:t xml:space="preserve">National Health and Nutrition Examination Studies </w:t>
      </w:r>
      <w:r w:rsidRPr="00DA208E">
        <w:rPr>
          <w:rFonts w:eastAsia="Arial Unicode MS"/>
        </w:rPr>
        <w:t>and other studies with which this study shares many procedures and tests. We will combine th</w:t>
      </w:r>
      <w:r w:rsidRPr="00DA208E">
        <w:rPr>
          <w:rFonts w:eastAsia="Arial Unicode MS"/>
        </w:rPr>
        <w:t>e</w:t>
      </w:r>
      <w:r w:rsidRPr="00DA208E">
        <w:rPr>
          <w:rFonts w:eastAsia="Arial Unicode MS"/>
        </w:rPr>
        <w:t>se measures in various ways to examine the risks for pathological outcomes such as stroke, dementia, and loss of functional independence.</w:t>
      </w:r>
    </w:p>
    <w:p w14:paraId="7C7040DB" w14:textId="1E401BC4" w:rsidR="00F40CC0" w:rsidRDefault="00703162" w:rsidP="00CB286A">
      <w:pPr>
        <w:pStyle w:val="h1"/>
      </w:pPr>
      <w:bookmarkStart w:id="14" w:name="_Toc224805188"/>
      <w:r>
        <w:t>Study</w:t>
      </w:r>
      <w:r w:rsidR="00797781">
        <w:t xml:space="preserve"> </w:t>
      </w:r>
      <w:r w:rsidR="00F40CC0" w:rsidRPr="00C42102">
        <w:t>Objectives</w:t>
      </w:r>
      <w:bookmarkEnd w:id="14"/>
    </w:p>
    <w:p w14:paraId="79750FE2" w14:textId="77777777" w:rsidR="009029A6" w:rsidRPr="00533A34" w:rsidRDefault="009029A6" w:rsidP="00797781">
      <w:pPr>
        <w:pStyle w:val="lp"/>
        <w:rPr>
          <w:rFonts w:eastAsia="Arial Unicode MS"/>
        </w:rPr>
      </w:pPr>
      <w:r w:rsidRPr="00533A34">
        <w:rPr>
          <w:rFonts w:eastAsia="Arial Unicode MS"/>
        </w:rPr>
        <w:t>The primary objective of HANDLS is to conduct a longitudinal study of minority health</w:t>
      </w:r>
      <w:r w:rsidR="00DE68A6">
        <w:rPr>
          <w:rFonts w:eastAsia="Arial Unicode MS"/>
        </w:rPr>
        <w:t xml:space="preserve"> and health disparities</w:t>
      </w:r>
      <w:r w:rsidRPr="00533A34">
        <w:rPr>
          <w:rFonts w:eastAsia="Arial Unicode MS"/>
        </w:rPr>
        <w:t xml:space="preserve"> focused on investigating the differential influences of race and socioec</w:t>
      </w:r>
      <w:r w:rsidRPr="00533A34">
        <w:rPr>
          <w:rFonts w:eastAsia="Arial Unicode MS"/>
        </w:rPr>
        <w:t>o</w:t>
      </w:r>
      <w:r w:rsidRPr="00533A34">
        <w:rPr>
          <w:rFonts w:eastAsia="Arial Unicode MS"/>
        </w:rPr>
        <w:t>nomic status on health in an urban population.</w:t>
      </w:r>
    </w:p>
    <w:p w14:paraId="1AEF5AE6" w14:textId="77777777" w:rsidR="009029A6" w:rsidRPr="00533A34" w:rsidRDefault="009029A6" w:rsidP="00797781">
      <w:pPr>
        <w:pStyle w:val="lp"/>
        <w:rPr>
          <w:rFonts w:eastAsia="Arial Unicode MS"/>
        </w:rPr>
      </w:pPr>
      <w:r w:rsidRPr="00533A34">
        <w:rPr>
          <w:rFonts w:eastAsia="Arial Unicode MS"/>
        </w:rPr>
        <w:t>The scientific research questions for this interdisciplinary epidemiologic study of minority health and health disparities are:</w:t>
      </w:r>
    </w:p>
    <w:p w14:paraId="6B7EDE87" w14:textId="77777777" w:rsidR="009029A6" w:rsidRPr="00797781" w:rsidRDefault="009029A6" w:rsidP="002B1C22">
      <w:pPr>
        <w:pStyle w:val="lpb0"/>
        <w:rPr>
          <w:rFonts w:eastAsia="Arial Unicode MS"/>
        </w:rPr>
      </w:pPr>
      <w:r w:rsidRPr="00797781">
        <w:rPr>
          <w:rFonts w:eastAsia="Arial Unicode MS"/>
        </w:rPr>
        <w:lastRenderedPageBreak/>
        <w:t>Do race and SES influence health disparities independently or do they interact with several factors (race, environmental or biologic factors, and cultural or lifestyle pra</w:t>
      </w:r>
      <w:r w:rsidRPr="00797781">
        <w:rPr>
          <w:rFonts w:eastAsia="Arial Unicode MS"/>
        </w:rPr>
        <w:t>c</w:t>
      </w:r>
      <w:r w:rsidRPr="00797781">
        <w:rPr>
          <w:rFonts w:eastAsia="Arial Unicode MS"/>
        </w:rPr>
        <w:t>tices)?</w:t>
      </w:r>
    </w:p>
    <w:p w14:paraId="7D2BCAFD" w14:textId="77777777" w:rsidR="009029A6" w:rsidRPr="00797781" w:rsidRDefault="009029A6" w:rsidP="002B1C22">
      <w:pPr>
        <w:pStyle w:val="lpb0"/>
        <w:rPr>
          <w:rFonts w:eastAsia="Arial Unicode MS"/>
        </w:rPr>
      </w:pPr>
      <w:r w:rsidRPr="00797781">
        <w:rPr>
          <w:rFonts w:eastAsia="Arial Unicode MS"/>
        </w:rPr>
        <w:t>What is the influence of SES and race on age-related declines in function in an urban population?</w:t>
      </w:r>
    </w:p>
    <w:p w14:paraId="1417461F" w14:textId="77777777" w:rsidR="009029A6" w:rsidRPr="00797781" w:rsidRDefault="009029A6" w:rsidP="002B1C22">
      <w:pPr>
        <w:pStyle w:val="lpb0"/>
        <w:rPr>
          <w:rFonts w:eastAsia="Arial Unicode MS"/>
        </w:rPr>
      </w:pPr>
      <w:r w:rsidRPr="00797781">
        <w:rPr>
          <w:rFonts w:eastAsia="Arial Unicode MS"/>
        </w:rPr>
        <w:t>What is the influence of SES and race on the incidence and natural history of age-related disease?</w:t>
      </w:r>
    </w:p>
    <w:p w14:paraId="5BE9D0A0" w14:textId="77777777" w:rsidR="009029A6" w:rsidRPr="00797781" w:rsidRDefault="009029A6" w:rsidP="002B1C22">
      <w:pPr>
        <w:pStyle w:val="lpb0"/>
        <w:rPr>
          <w:rFonts w:eastAsia="Arial Unicode MS"/>
        </w:rPr>
      </w:pPr>
      <w:r w:rsidRPr="00797781">
        <w:rPr>
          <w:rFonts w:eastAsia="Arial Unicode MS"/>
        </w:rPr>
        <w:t>Are there early biomarkers of age-related health disparities that may enhance our ability to prevent or ameliorate the severity of these diseases?</w:t>
      </w:r>
    </w:p>
    <w:p w14:paraId="33F58143" w14:textId="77777777" w:rsidR="009029A6" w:rsidRPr="00533A34" w:rsidRDefault="009029A6" w:rsidP="00797781">
      <w:pPr>
        <w:pStyle w:val="lp"/>
        <w:rPr>
          <w:rFonts w:eastAsia="Arial Unicode MS"/>
        </w:rPr>
      </w:pPr>
      <w:r w:rsidRPr="00533A34">
        <w:rPr>
          <w:rFonts w:eastAsia="Arial Unicode MS"/>
        </w:rPr>
        <w:t>For specific systems we will test the following hypotheses during Wave 3 of HANDLS:</w:t>
      </w:r>
    </w:p>
    <w:p w14:paraId="6C6CB9D5" w14:textId="77777777" w:rsidR="009029A6" w:rsidRPr="00533A34" w:rsidRDefault="00394D98" w:rsidP="00394D98">
      <w:pPr>
        <w:pStyle w:val="lp"/>
        <w:rPr>
          <w:rFonts w:eastAsia="Arial Unicode MS"/>
        </w:rPr>
      </w:pPr>
      <w:r>
        <w:rPr>
          <w:rFonts w:eastAsia="Arial Unicode MS"/>
        </w:rPr>
        <w:t>Cardiovascular</w:t>
      </w:r>
    </w:p>
    <w:p w14:paraId="2222200F" w14:textId="77777777" w:rsidR="00394D98" w:rsidRPr="00394D98" w:rsidRDefault="009029A6" w:rsidP="002B1C22">
      <w:pPr>
        <w:pStyle w:val="lpb0"/>
        <w:rPr>
          <w:rFonts w:eastAsia="Arial Unicode MS"/>
        </w:rPr>
      </w:pPr>
      <w:r w:rsidRPr="00533A34">
        <w:rPr>
          <w:rFonts w:eastAsia="Arial Unicode MS"/>
        </w:rPr>
        <w:t>There will be significantly greater decline in cardiovascular health status as a fun</w:t>
      </w:r>
      <w:r w:rsidRPr="00533A34">
        <w:rPr>
          <w:rFonts w:eastAsia="Arial Unicode MS"/>
        </w:rPr>
        <w:t>c</w:t>
      </w:r>
      <w:r w:rsidRPr="00533A34">
        <w:rPr>
          <w:rFonts w:eastAsia="Arial Unicode MS"/>
        </w:rPr>
        <w:t>tion of SES and race independent of the effects of age in</w:t>
      </w:r>
      <w:r w:rsidR="00394D98">
        <w:rPr>
          <w:rFonts w:eastAsia="Arial Unicode MS"/>
        </w:rPr>
        <w:t xml:space="preserve"> both men and </w:t>
      </w:r>
      <w:r w:rsidR="006D5872">
        <w:rPr>
          <w:rFonts w:eastAsia="Arial Unicode MS"/>
        </w:rPr>
        <w:t>women</w:t>
      </w:r>
    </w:p>
    <w:p w14:paraId="1234A6B6" w14:textId="77777777" w:rsidR="009029A6" w:rsidRPr="00394D98" w:rsidRDefault="009029A6" w:rsidP="002B1C22">
      <w:pPr>
        <w:pStyle w:val="lpb0"/>
        <w:rPr>
          <w:rFonts w:eastAsia="Arial Unicode MS"/>
        </w:rPr>
      </w:pPr>
      <w:r w:rsidRPr="00394D98">
        <w:rPr>
          <w:rFonts w:eastAsia="Arial Unicode MS"/>
        </w:rPr>
        <w:t>For example</w:t>
      </w:r>
      <w:r w:rsidR="006D5872">
        <w:rPr>
          <w:rFonts w:eastAsia="Arial Unicode MS"/>
        </w:rPr>
        <w:t>,</w:t>
      </w:r>
      <w:r w:rsidRPr="00394D98">
        <w:rPr>
          <w:rFonts w:eastAsia="Arial Unicode MS"/>
        </w:rPr>
        <w:t xml:space="preserve"> </w:t>
      </w:r>
      <w:r w:rsidR="006D5872">
        <w:rPr>
          <w:rFonts w:eastAsia="Arial Unicode MS"/>
        </w:rPr>
        <w:t>l</w:t>
      </w:r>
      <w:r w:rsidRPr="00394D98">
        <w:rPr>
          <w:rFonts w:eastAsia="Arial Unicode MS"/>
        </w:rPr>
        <w:t>eft ventricular mass, an important cardiac risk factor, is greater in Afr</w:t>
      </w:r>
      <w:r w:rsidRPr="00394D98">
        <w:rPr>
          <w:rFonts w:eastAsia="Arial Unicode MS"/>
        </w:rPr>
        <w:t>i</w:t>
      </w:r>
      <w:r w:rsidRPr="00394D98">
        <w:rPr>
          <w:rFonts w:eastAsia="Arial Unicode MS"/>
        </w:rPr>
        <w:t>can Americans than whites and is greater in African Americans of lower SES as co</w:t>
      </w:r>
      <w:r w:rsidRPr="00394D98">
        <w:rPr>
          <w:rFonts w:eastAsia="Arial Unicode MS"/>
        </w:rPr>
        <w:t>m</w:t>
      </w:r>
      <w:r w:rsidRPr="00394D98">
        <w:rPr>
          <w:rFonts w:eastAsia="Arial Unicode MS"/>
        </w:rPr>
        <w:t>pared to age-matched African Americans with hi</w:t>
      </w:r>
      <w:r w:rsidR="006D5872">
        <w:rPr>
          <w:rFonts w:eastAsia="Arial Unicode MS"/>
        </w:rPr>
        <w:t>gher SES, in both men and women</w:t>
      </w:r>
    </w:p>
    <w:p w14:paraId="08EC3DA2" w14:textId="77777777" w:rsidR="009029A6" w:rsidRPr="00533A34" w:rsidRDefault="009029A6" w:rsidP="00394D98">
      <w:pPr>
        <w:pStyle w:val="lp"/>
        <w:rPr>
          <w:rFonts w:eastAsia="Arial Unicode MS"/>
        </w:rPr>
      </w:pPr>
      <w:r w:rsidRPr="00533A34">
        <w:rPr>
          <w:rFonts w:eastAsia="Arial Unicode MS"/>
        </w:rPr>
        <w:t>Bo</w:t>
      </w:r>
      <w:r w:rsidR="00394D98">
        <w:rPr>
          <w:rFonts w:eastAsia="Arial Unicode MS"/>
        </w:rPr>
        <w:t xml:space="preserve">dy Composition and Bone Quality – </w:t>
      </w:r>
      <w:r w:rsidRPr="00533A34">
        <w:rPr>
          <w:rFonts w:eastAsia="Arial Unicode MS"/>
        </w:rPr>
        <w:t>Compared to white adults of comparable age, Afr</w:t>
      </w:r>
      <w:r w:rsidRPr="00533A34">
        <w:rPr>
          <w:rFonts w:eastAsia="Arial Unicode MS"/>
        </w:rPr>
        <w:t>i</w:t>
      </w:r>
      <w:r w:rsidRPr="00533A34">
        <w:rPr>
          <w:rFonts w:eastAsia="Arial Unicode MS"/>
        </w:rPr>
        <w:t>can Americans have:</w:t>
      </w:r>
    </w:p>
    <w:p w14:paraId="6A051517" w14:textId="77777777" w:rsidR="009029A6" w:rsidRPr="00533A34" w:rsidRDefault="009029A6" w:rsidP="002B1C22">
      <w:pPr>
        <w:pStyle w:val="lpb0"/>
        <w:rPr>
          <w:rFonts w:eastAsia="Arial Unicode MS"/>
        </w:rPr>
      </w:pPr>
      <w:r w:rsidRPr="00533A34">
        <w:rPr>
          <w:rFonts w:eastAsia="Arial Unicode MS"/>
        </w:rPr>
        <w:t xml:space="preserve">A higher proportion of fat to lean mass of the total body, trunk and extremities, and greater odds of meeting DXA-defined criteria for </w:t>
      </w:r>
      <w:proofErr w:type="spellStart"/>
      <w:r w:rsidRPr="00533A34">
        <w:rPr>
          <w:rFonts w:eastAsia="Arial Unicode MS"/>
        </w:rPr>
        <w:t>sarcopenia</w:t>
      </w:r>
      <w:proofErr w:type="spellEnd"/>
      <w:r w:rsidRPr="00533A34">
        <w:rPr>
          <w:rFonts w:eastAsia="Arial Unicode MS"/>
        </w:rPr>
        <w:t xml:space="preserve"> and </w:t>
      </w:r>
      <w:proofErr w:type="spellStart"/>
      <w:r w:rsidRPr="00533A34">
        <w:rPr>
          <w:rFonts w:eastAsia="Arial Unicode MS"/>
        </w:rPr>
        <w:t>sarcopenic</w:t>
      </w:r>
      <w:proofErr w:type="spellEnd"/>
      <w:r w:rsidRPr="00533A34">
        <w:rPr>
          <w:rFonts w:eastAsia="Arial Unicode MS"/>
        </w:rPr>
        <w:t xml:space="preserve"> obesity</w:t>
      </w:r>
    </w:p>
    <w:p w14:paraId="065BB69B" w14:textId="77777777" w:rsidR="009029A6" w:rsidRPr="00533A34" w:rsidRDefault="009029A6" w:rsidP="002B1C22">
      <w:pPr>
        <w:pStyle w:val="lpb0"/>
        <w:rPr>
          <w:rFonts w:eastAsia="Arial Unicode MS"/>
        </w:rPr>
      </w:pPr>
      <w:r w:rsidRPr="00533A34">
        <w:rPr>
          <w:rFonts w:eastAsia="Arial Unicode MS"/>
        </w:rPr>
        <w:t xml:space="preserve">Faster loss of lean mass, greater accumulation of fat mass and greater increase in the proportion of fat to lean mass of the total body, trunk and extremities, and greater risk of transition to </w:t>
      </w:r>
      <w:proofErr w:type="spellStart"/>
      <w:r w:rsidRPr="00533A34">
        <w:rPr>
          <w:rFonts w:eastAsia="Arial Unicode MS"/>
        </w:rPr>
        <w:t>sarcopenia</w:t>
      </w:r>
      <w:proofErr w:type="spellEnd"/>
      <w:r w:rsidRPr="00533A34">
        <w:rPr>
          <w:rFonts w:eastAsia="Arial Unicode MS"/>
        </w:rPr>
        <w:t xml:space="preserve"> and </w:t>
      </w:r>
      <w:proofErr w:type="spellStart"/>
      <w:r w:rsidRPr="00533A34">
        <w:rPr>
          <w:rFonts w:eastAsia="Arial Unicode MS"/>
        </w:rPr>
        <w:t>sarcopenic</w:t>
      </w:r>
      <w:proofErr w:type="spellEnd"/>
      <w:r w:rsidRPr="00533A34">
        <w:rPr>
          <w:rFonts w:eastAsia="Arial Unicode MS"/>
        </w:rPr>
        <w:t xml:space="preserve"> obesity</w:t>
      </w:r>
    </w:p>
    <w:p w14:paraId="077905B8" w14:textId="1DABDD57" w:rsidR="009029A6" w:rsidRPr="00533A34" w:rsidRDefault="009029A6" w:rsidP="002B1C22">
      <w:pPr>
        <w:pStyle w:val="lpb0"/>
        <w:rPr>
          <w:rFonts w:eastAsia="Arial Unicode MS"/>
        </w:rPr>
      </w:pPr>
      <w:r w:rsidRPr="00533A34">
        <w:rPr>
          <w:rFonts w:eastAsia="Arial Unicode MS"/>
        </w:rPr>
        <w:t xml:space="preserve">Faster </w:t>
      </w:r>
      <w:r w:rsidR="002B3D7C">
        <w:rPr>
          <w:rFonts w:eastAsia="Arial Unicode MS"/>
        </w:rPr>
        <w:t xml:space="preserve">and earlier </w:t>
      </w:r>
      <w:r w:rsidRPr="00533A34">
        <w:rPr>
          <w:rFonts w:eastAsia="Arial Unicode MS"/>
        </w:rPr>
        <w:t>decline in bone density</w:t>
      </w:r>
    </w:p>
    <w:p w14:paraId="48DD1A2B" w14:textId="77777777" w:rsidR="009029A6" w:rsidRPr="00533A34" w:rsidRDefault="009029A6" w:rsidP="002B1C22">
      <w:pPr>
        <w:pStyle w:val="lpb0"/>
        <w:rPr>
          <w:rFonts w:eastAsia="Arial Unicode MS"/>
        </w:rPr>
      </w:pPr>
      <w:r w:rsidRPr="00533A34">
        <w:rPr>
          <w:rFonts w:eastAsia="Arial Unicode MS"/>
        </w:rPr>
        <w:t>The</w:t>
      </w:r>
      <w:r w:rsidR="00394D98">
        <w:rPr>
          <w:rFonts w:eastAsia="Arial Unicode MS"/>
        </w:rPr>
        <w:t>se</w:t>
      </w:r>
      <w:r w:rsidRPr="00533A34">
        <w:rPr>
          <w:rFonts w:eastAsia="Arial Unicode MS"/>
        </w:rPr>
        <w:t xml:space="preserve"> associations are correlated with, </w:t>
      </w:r>
      <w:r w:rsidR="00394D98">
        <w:rPr>
          <w:rFonts w:eastAsia="Arial Unicode MS"/>
        </w:rPr>
        <w:t xml:space="preserve">and perhaps </w:t>
      </w:r>
      <w:r w:rsidRPr="00533A34">
        <w:rPr>
          <w:rFonts w:eastAsia="Arial Unicode MS"/>
        </w:rPr>
        <w:t>mediated by</w:t>
      </w:r>
      <w:r w:rsidR="00394D98">
        <w:rPr>
          <w:rFonts w:eastAsia="Arial Unicode MS"/>
        </w:rPr>
        <w:t>,</w:t>
      </w:r>
      <w:r w:rsidR="006D5872">
        <w:rPr>
          <w:rFonts w:eastAsia="Arial Unicode MS"/>
        </w:rPr>
        <w:t xml:space="preserve"> differences in health habits such as </w:t>
      </w:r>
      <w:r w:rsidRPr="00533A34">
        <w:rPr>
          <w:rFonts w:eastAsia="Arial Unicode MS"/>
        </w:rPr>
        <w:t>nutrition, physical activity</w:t>
      </w:r>
      <w:r w:rsidR="006D5872">
        <w:rPr>
          <w:rFonts w:eastAsia="Arial Unicode MS"/>
        </w:rPr>
        <w:t>, and alcohol consumption</w:t>
      </w:r>
    </w:p>
    <w:p w14:paraId="6541B18B" w14:textId="77777777" w:rsidR="009029A6" w:rsidRPr="00533A34" w:rsidRDefault="009029A6" w:rsidP="006D5872">
      <w:pPr>
        <w:pStyle w:val="lp"/>
        <w:rPr>
          <w:rFonts w:eastAsia="Arial Unicode MS"/>
          <w:color w:val="000000"/>
        </w:rPr>
      </w:pPr>
      <w:r w:rsidRPr="00533A34">
        <w:rPr>
          <w:rFonts w:eastAsia="Arial Unicode MS"/>
        </w:rPr>
        <w:t>Cognition</w:t>
      </w:r>
      <w:r w:rsidR="006D5872">
        <w:rPr>
          <w:rFonts w:eastAsia="Arial Unicode MS"/>
        </w:rPr>
        <w:t xml:space="preserve"> – </w:t>
      </w:r>
      <w:r w:rsidRPr="00533A34">
        <w:rPr>
          <w:rFonts w:eastAsia="Arial Unicode MS"/>
        </w:rPr>
        <w:t>The rates of decline of various cognitive abilities will be the same in all groups regardless of race, ethnicity, or SES.</w:t>
      </w:r>
    </w:p>
    <w:p w14:paraId="24451E1B" w14:textId="77777777" w:rsidR="009029A6" w:rsidRPr="00533A34" w:rsidRDefault="009029A6" w:rsidP="006D5872">
      <w:pPr>
        <w:pStyle w:val="lp"/>
        <w:rPr>
          <w:rFonts w:eastAsia="Arial Unicode MS"/>
        </w:rPr>
      </w:pPr>
      <w:r w:rsidRPr="00533A34">
        <w:rPr>
          <w:rFonts w:eastAsia="Arial Unicode MS"/>
        </w:rPr>
        <w:t>Muscle Strength</w:t>
      </w:r>
    </w:p>
    <w:p w14:paraId="50564EAA" w14:textId="77777777" w:rsidR="009029A6" w:rsidRPr="00533A34" w:rsidRDefault="009029A6" w:rsidP="002B1C22">
      <w:pPr>
        <w:pStyle w:val="lpb0"/>
        <w:rPr>
          <w:rFonts w:eastAsia="Arial Unicode MS"/>
        </w:rPr>
      </w:pPr>
      <w:r w:rsidRPr="00533A34">
        <w:rPr>
          <w:rFonts w:eastAsia="Arial Unicode MS"/>
        </w:rPr>
        <w:t>African Americans have the same trajectory of muscle loss as other ethnic or racial groups after accounting for differences in occupational history, nutrition, and body mass and com</w:t>
      </w:r>
      <w:r w:rsidR="006D5872">
        <w:rPr>
          <w:rFonts w:eastAsia="Arial Unicode MS"/>
        </w:rPr>
        <w:t>position</w:t>
      </w:r>
    </w:p>
    <w:p w14:paraId="1A14B25E" w14:textId="77777777" w:rsidR="009029A6" w:rsidRPr="00533A34" w:rsidRDefault="009029A6" w:rsidP="002B1C22">
      <w:pPr>
        <w:pStyle w:val="lpb0"/>
        <w:rPr>
          <w:rFonts w:eastAsia="Arial Unicode MS"/>
        </w:rPr>
      </w:pPr>
      <w:r w:rsidRPr="00533A34">
        <w:rPr>
          <w:rFonts w:eastAsia="Arial Unicode MS"/>
        </w:rPr>
        <w:t>All ethnic and racial groups will show the same relationships among changes in muscle strength, physical activity, and cardiovascular fitness regardless of socioec</w:t>
      </w:r>
      <w:r w:rsidRPr="00533A34">
        <w:rPr>
          <w:rFonts w:eastAsia="Arial Unicode MS"/>
        </w:rPr>
        <w:t>o</w:t>
      </w:r>
      <w:r w:rsidRPr="00533A34">
        <w:rPr>
          <w:rFonts w:eastAsia="Arial Unicode MS"/>
        </w:rPr>
        <w:t>nomic factors, nutrition, and comor</w:t>
      </w:r>
      <w:r w:rsidR="006D5872">
        <w:rPr>
          <w:rFonts w:eastAsia="Arial Unicode MS"/>
        </w:rPr>
        <w:t>bid conditions such as diabetes</w:t>
      </w:r>
    </w:p>
    <w:p w14:paraId="270B7520" w14:textId="77777777" w:rsidR="009029A6" w:rsidRPr="00533A34" w:rsidRDefault="009029A6" w:rsidP="00720869">
      <w:pPr>
        <w:pStyle w:val="lpb0"/>
        <w:rPr>
          <w:rFonts w:eastAsia="Arial Unicode MS"/>
        </w:rPr>
      </w:pPr>
      <w:r w:rsidRPr="00533A34">
        <w:rPr>
          <w:rFonts w:eastAsia="Arial Unicode MS"/>
        </w:rPr>
        <w:t>The greater strength reductions at older ages among lower SES individuals will be a</w:t>
      </w:r>
      <w:r w:rsidRPr="00533A34">
        <w:rPr>
          <w:rFonts w:eastAsia="Arial Unicode MS"/>
        </w:rPr>
        <w:t>t</w:t>
      </w:r>
      <w:r w:rsidRPr="00533A34">
        <w:rPr>
          <w:rFonts w:eastAsia="Arial Unicode MS"/>
        </w:rPr>
        <w:t>tributable to their great</w:t>
      </w:r>
      <w:r w:rsidR="006D5872">
        <w:rPr>
          <w:rFonts w:eastAsia="Arial Unicode MS"/>
        </w:rPr>
        <w:t>er severity of chronic diseases</w:t>
      </w:r>
    </w:p>
    <w:p w14:paraId="7D991035" w14:textId="44EE6C45" w:rsidR="009029A6" w:rsidRPr="006D5872" w:rsidRDefault="009029A6" w:rsidP="006D5872">
      <w:pPr>
        <w:pStyle w:val="lp"/>
        <w:rPr>
          <w:rFonts w:eastAsia="Arial Unicode MS"/>
        </w:rPr>
      </w:pPr>
      <w:r w:rsidRPr="006D5872">
        <w:rPr>
          <w:rFonts w:eastAsia="Arial Unicode MS"/>
          <w:i/>
          <w:snapToGrid w:val="0"/>
        </w:rPr>
        <w:lastRenderedPageBreak/>
        <w:t>Covariates</w:t>
      </w:r>
      <w:r w:rsidR="006D5872" w:rsidRPr="006D5872">
        <w:rPr>
          <w:rFonts w:eastAsia="Arial Unicode MS"/>
          <w:i/>
        </w:rPr>
        <w:t>.</w:t>
      </w:r>
      <w:r w:rsidR="006D5872">
        <w:rPr>
          <w:rFonts w:eastAsia="Arial Unicode MS"/>
        </w:rPr>
        <w:t xml:space="preserve"> </w:t>
      </w:r>
      <w:r w:rsidRPr="00533A34">
        <w:rPr>
          <w:rFonts w:eastAsia="Arial Unicode MS"/>
        </w:rPr>
        <w:t>Other variables such as nutrition, environment and neighborhood effects, g</w:t>
      </w:r>
      <w:r w:rsidRPr="00533A34">
        <w:rPr>
          <w:rFonts w:eastAsia="Arial Unicode MS"/>
        </w:rPr>
        <w:t>e</w:t>
      </w:r>
      <w:r w:rsidRPr="00533A34">
        <w:rPr>
          <w:rFonts w:eastAsia="Arial Unicode MS"/>
        </w:rPr>
        <w:t>netic make-up, family history, activity level, access to health care, prevalent medical, de</w:t>
      </w:r>
      <w:r w:rsidRPr="00533A34">
        <w:rPr>
          <w:rFonts w:eastAsia="Arial Unicode MS"/>
        </w:rPr>
        <w:t>n</w:t>
      </w:r>
      <w:r w:rsidRPr="00533A34">
        <w:rPr>
          <w:rFonts w:eastAsia="Arial Unicode MS"/>
        </w:rPr>
        <w:t>tal, psychiatric conditions, caregiving status, renal function oxidative stress, and DNA repair capacity</w:t>
      </w:r>
      <w:r w:rsidRPr="00533A34">
        <w:rPr>
          <w:rFonts w:eastAsia="Arial Unicode MS"/>
          <w:color w:val="0000FF"/>
        </w:rPr>
        <w:t xml:space="preserve"> </w:t>
      </w:r>
      <w:r w:rsidRPr="00533A34">
        <w:rPr>
          <w:rFonts w:eastAsia="Arial Unicode MS"/>
        </w:rPr>
        <w:t>may modulate the effects of SES and race on cardiovascular, musculoskeletal, and cognitive functioning. For example:</w:t>
      </w:r>
    </w:p>
    <w:p w14:paraId="740FBB4F" w14:textId="77777777" w:rsidR="009029A6" w:rsidRPr="00533A34" w:rsidRDefault="009029A6" w:rsidP="006D5872">
      <w:pPr>
        <w:pStyle w:val="lpb0"/>
        <w:rPr>
          <w:rFonts w:eastAsia="Arial Unicode MS"/>
        </w:rPr>
      </w:pPr>
      <w:r w:rsidRPr="006D5872">
        <w:rPr>
          <w:rFonts w:eastAsia="Arial Unicode MS"/>
          <w:i/>
        </w:rPr>
        <w:t xml:space="preserve">Nutritional </w:t>
      </w:r>
      <w:r w:rsidR="006D5872" w:rsidRPr="006D5872">
        <w:rPr>
          <w:rFonts w:eastAsia="Arial Unicode MS"/>
          <w:i/>
        </w:rPr>
        <w:t>intake assessed by two 24-hour dietary recalls</w:t>
      </w:r>
      <w:r w:rsidRPr="00533A34">
        <w:rPr>
          <w:rFonts w:eastAsia="Arial Unicode MS"/>
        </w:rPr>
        <w:t xml:space="preserve"> will examine the effects of race socioeconomic status (SES) on nutritional status and identify nutritional factors that may contribute to health disparity in cardiovascular and cerebrovascular health and cognitive func</w:t>
      </w:r>
      <w:r w:rsidR="006D5872">
        <w:rPr>
          <w:rFonts w:eastAsia="Arial Unicode MS"/>
        </w:rPr>
        <w:t>tion</w:t>
      </w:r>
    </w:p>
    <w:p w14:paraId="38E60405" w14:textId="35C4163C" w:rsidR="009029A6" w:rsidRPr="00720869" w:rsidRDefault="00DB1633" w:rsidP="0073486A">
      <w:pPr>
        <w:pStyle w:val="lpb0"/>
        <w:rPr>
          <w:rFonts w:eastAsia="Arial Unicode MS"/>
        </w:rPr>
      </w:pPr>
      <w:r w:rsidRPr="009F01F0">
        <w:rPr>
          <w:rFonts w:eastAsia="Arial Unicode MS"/>
          <w:i/>
        </w:rPr>
        <w:t xml:space="preserve">Oxidative </w:t>
      </w:r>
      <w:r w:rsidRPr="009F01F0">
        <w:rPr>
          <w:rFonts w:eastAsiaTheme="minorEastAsia" w:cs="Helvetica"/>
          <w:bCs/>
          <w:i/>
        </w:rPr>
        <w:t xml:space="preserve">stress and </w:t>
      </w:r>
      <w:r w:rsidRPr="009F01F0">
        <w:rPr>
          <w:rFonts w:eastAsiaTheme="minorEastAsia"/>
          <w:i/>
        </w:rPr>
        <w:t>inflammatory</w:t>
      </w:r>
      <w:r w:rsidRPr="009F01F0">
        <w:rPr>
          <w:rFonts w:eastAsiaTheme="minorEastAsia" w:cs="Helvetica"/>
          <w:bCs/>
          <w:i/>
        </w:rPr>
        <w:t xml:space="preserve"> state</w:t>
      </w:r>
      <w:r w:rsidRPr="00720869">
        <w:rPr>
          <w:rFonts w:eastAsiaTheme="minorEastAsia" w:cs="Helvetica"/>
          <w:bCs/>
          <w:i/>
        </w:rPr>
        <w:t>.</w:t>
      </w:r>
      <w:r w:rsidR="009029A6" w:rsidRPr="00720869">
        <w:rPr>
          <w:rFonts w:eastAsia="Arial Unicode MS"/>
        </w:rPr>
        <w:t xml:space="preserve"> </w:t>
      </w:r>
      <w:r w:rsidR="00601386" w:rsidRPr="00720869">
        <w:t>As a translational research study, HANDLS permits investigation of health disparities in terms of socioeconomic, socio-cultural, and psychosocial parameters.</w:t>
      </w:r>
      <w:r w:rsidR="00907E3A" w:rsidRPr="00720869">
        <w:t xml:space="preserve"> </w:t>
      </w:r>
      <w:r w:rsidR="00601386" w:rsidRPr="00720869">
        <w:t>HANDLS allows us to define a medical/biologic ph</w:t>
      </w:r>
      <w:r w:rsidR="00601386" w:rsidRPr="00720869">
        <w:t>e</w:t>
      </w:r>
      <w:r w:rsidR="00601386" w:rsidRPr="00720869">
        <w:t>notype that may be amenable to dissection by bench scientists examining the m</w:t>
      </w:r>
      <w:r w:rsidR="00601386" w:rsidRPr="00720869">
        <w:t>o</w:t>
      </w:r>
      <w:r w:rsidR="00601386" w:rsidRPr="00720869">
        <w:t xml:space="preserve">lecular aspects of aging, disease and disability. </w:t>
      </w:r>
      <w:r w:rsidR="009029A6" w:rsidRPr="00720869">
        <w:rPr>
          <w:rFonts w:eastAsia="Arial Unicode MS"/>
        </w:rPr>
        <w:t xml:space="preserve">The early appearance and increased severity of age-associated disease among African Americans and low SES individuals suggests that the factors contributing to the emergence of health disparities may also induce a phenotype of ‘accelerated aging’. </w:t>
      </w:r>
      <w:r w:rsidR="00601386" w:rsidRPr="00720869">
        <w:t>While others have attributed this to ra</w:t>
      </w:r>
      <w:r w:rsidR="00601386" w:rsidRPr="00720869">
        <w:t>c</w:t>
      </w:r>
      <w:r w:rsidR="00601386" w:rsidRPr="00720869">
        <w:t>ism and other socio-cultural factors</w:t>
      </w:r>
      <w:r w:rsidR="00601386" w:rsidRPr="00720869">
        <w:rPr>
          <w:rFonts w:eastAsia="Arial Unicode MS"/>
        </w:rPr>
        <w:t>, w</w:t>
      </w:r>
      <w:r w:rsidR="009029A6" w:rsidRPr="00720869">
        <w:rPr>
          <w:rFonts w:eastAsia="Arial Unicode MS"/>
        </w:rPr>
        <w:t>e seek to understand the underlying biologic, genetic, and environmental factors that may result in this phenotype</w:t>
      </w:r>
      <w:r w:rsidR="00601386" w:rsidRPr="00720869">
        <w:t xml:space="preserve"> that ultimately contributes to the disparate life expectancies for low-SES and minority sub-populations. The health disparities induced phenotype of accelerated aging may be biologically similar to heritable ‘</w:t>
      </w:r>
      <w:proofErr w:type="spellStart"/>
      <w:r w:rsidR="00601386" w:rsidRPr="00720869">
        <w:t>progeroid</w:t>
      </w:r>
      <w:proofErr w:type="spellEnd"/>
      <w:r w:rsidR="00601386" w:rsidRPr="00720869">
        <w:t>’ syndromes whose manifestations include increased susceptibility to oxidative stress, premature accumulation</w:t>
      </w:r>
      <w:r w:rsidR="00907E3A" w:rsidRPr="00720869">
        <w:rPr>
          <w:rFonts w:eastAsia="Arial Unicode MS"/>
        </w:rPr>
        <w:t xml:space="preserve"> </w:t>
      </w:r>
      <w:r w:rsidR="00601386" w:rsidRPr="00720869">
        <w:t>of oxidative DNA damage, defects in DNA repair and higher levels of biomarkers of oxidative stress and inflammation.</w:t>
      </w:r>
      <w:r w:rsidR="00907E3A" w:rsidRPr="00720869">
        <w:t xml:space="preserve"> </w:t>
      </w:r>
      <w:r w:rsidR="00601386" w:rsidRPr="00720869">
        <w:t xml:space="preserve">While genetic background, environmental and behavioral factors influence health outcomes in all populations over the </w:t>
      </w:r>
      <w:proofErr w:type="gramStart"/>
      <w:r w:rsidR="00601386" w:rsidRPr="00720869">
        <w:t>lifespan,</w:t>
      </w:r>
      <w:proofErr w:type="gramEnd"/>
      <w:r w:rsidR="00601386" w:rsidRPr="00720869">
        <w:t xml:space="preserve"> health dispa</w:t>
      </w:r>
      <w:r w:rsidR="00601386" w:rsidRPr="00720869">
        <w:t>r</w:t>
      </w:r>
      <w:r w:rsidR="00601386" w:rsidRPr="00720869">
        <w:t>ities may be the end product of an accelerated trajectory of dysfunctional intera</w:t>
      </w:r>
      <w:r w:rsidR="00601386" w:rsidRPr="00720869">
        <w:t>c</w:t>
      </w:r>
      <w:r w:rsidR="00601386" w:rsidRPr="00720869">
        <w:t>tions of these factors in populations at high risk or with high levels of risk exposure. Every day, cells are faced with damage to their DNA, the most common form of ox</w:t>
      </w:r>
      <w:r w:rsidR="00601386" w:rsidRPr="00720869">
        <w:t>i</w:t>
      </w:r>
      <w:r w:rsidR="00601386" w:rsidRPr="00720869">
        <w:t>dative, which includes single strand breaks (SSB) and oxidative base damage.</w:t>
      </w:r>
      <w:r w:rsidR="00907E3A" w:rsidRPr="00720869">
        <w:t xml:space="preserve"> </w:t>
      </w:r>
      <w:r w:rsidR="00601386" w:rsidRPr="00720869">
        <w:t>No</w:t>
      </w:r>
      <w:r w:rsidR="00601386" w:rsidRPr="00720869">
        <w:t>r</w:t>
      </w:r>
      <w:r w:rsidR="00601386" w:rsidRPr="00720869">
        <w:t>mally, cells repair oxidative DNA damage through various repair mechanisms.</w:t>
      </w:r>
      <w:r w:rsidR="00907E3A" w:rsidRPr="00720869">
        <w:t xml:space="preserve"> </w:t>
      </w:r>
      <w:r w:rsidR="00601386" w:rsidRPr="00720869">
        <w:t>U</w:t>
      </w:r>
      <w:r w:rsidR="00601386" w:rsidRPr="00720869">
        <w:t>n</w:t>
      </w:r>
      <w:r w:rsidR="00601386" w:rsidRPr="00720869">
        <w:t>repaired DNA damage can cause mutations that can lead to age-related diseases, a</w:t>
      </w:r>
      <w:r w:rsidR="00601386" w:rsidRPr="00720869">
        <w:t>g</w:t>
      </w:r>
      <w:r w:rsidR="00601386" w:rsidRPr="00720869">
        <w:t>ing, and death.</w:t>
      </w:r>
      <w:r w:rsidR="00907E3A" w:rsidRPr="00720869">
        <w:t xml:space="preserve"> </w:t>
      </w:r>
      <w:r w:rsidR="00601386" w:rsidRPr="00720869">
        <w:t>Oxidative DNA damage includes single strand breaks (SSBs) and ox</w:t>
      </w:r>
      <w:r w:rsidR="00601386" w:rsidRPr="00720869">
        <w:t>i</w:t>
      </w:r>
      <w:r w:rsidR="00601386" w:rsidRPr="00720869">
        <w:t>dative base damage. An increased baseline level of oxidative DNA damage is assoc</w:t>
      </w:r>
      <w:r w:rsidR="00601386" w:rsidRPr="00720869">
        <w:t>i</w:t>
      </w:r>
      <w:r w:rsidR="00601386" w:rsidRPr="00720869">
        <w:t xml:space="preserve">ated with several age-related diseases including: cardiovascular disease </w:t>
      </w:r>
      <w:hyperlink w:anchor="_ENREF_29" w:tooltip="Collins, 1998 #307" w:history="1">
        <w:r w:rsidR="006F5BA8" w:rsidRPr="00720869">
          <w:fldChar w:fldCharType="begin">
            <w:fldData xml:space="preserve">PEVuZE5vdGU+PENpdGU+PEF1dGhvcj5Db2xsaW5zPC9BdXRob3I+PFllYXI+MTk5ODwvWWVhcj48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==
</w:fldData>
          </w:fldChar>
        </w:r>
        <w:r w:rsidR="006F5BA8" w:rsidRPr="00720869">
          <w:instrText xml:space="preserve"> ADDIN EN.CITE </w:instrText>
        </w:r>
        <w:r w:rsidR="006F5BA8" w:rsidRPr="00720869">
          <w:fldChar w:fldCharType="begin">
            <w:fldData xml:space="preserve">PEVuZE5vdGU+PENpdGU+PEF1dGhvcj5Db2xsaW5zPC9BdXRob3I+PFllYXI+MTk5ODwvWWVhcj48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==
</w:fldData>
          </w:fldChar>
        </w:r>
        <w:r w:rsidR="006F5BA8" w:rsidRPr="00720869">
          <w:instrText xml:space="preserve"> ADDIN EN.CITE.DATA </w:instrText>
        </w:r>
        <w:r w:rsidR="006F5BA8" w:rsidRPr="00720869">
          <w:fldChar w:fldCharType="end"/>
        </w:r>
        <w:r w:rsidR="006F5BA8" w:rsidRPr="00720869">
          <w:fldChar w:fldCharType="separate"/>
        </w:r>
        <w:r w:rsidR="006F5BA8" w:rsidRPr="00720869">
          <w:rPr>
            <w:noProof/>
            <w:vertAlign w:val="superscript"/>
          </w:rPr>
          <w:t>29</w:t>
        </w:r>
        <w:r w:rsidR="006F5BA8" w:rsidRPr="00720869">
          <w:fldChar w:fldCharType="end"/>
        </w:r>
      </w:hyperlink>
      <w:r w:rsidR="0013604E" w:rsidRPr="00720869">
        <w:t>, diabetes mellitus,</w:t>
      </w:r>
      <w:hyperlink w:anchor="_ENREF_30" w:tooltip="Hannon-Fletcher, 2000 #308" w:history="1">
        <w:r w:rsidR="006F5BA8" w:rsidRPr="00720869">
          <w:fldChar w:fldCharType="begin">
            <w:fldData xml:space="preserve">PEVuZE5vdGU+PENpdGU+PEF1dGhvcj5IYW5ub24tRmxldGNoZXI8L0F1dGhvcj48WWVhcj4yMDAw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</w:fldData>
          </w:fldChar>
        </w:r>
        <w:r w:rsidR="006F5BA8" w:rsidRPr="00720869">
          <w:instrText xml:space="preserve"> ADDIN EN.CITE </w:instrText>
        </w:r>
        <w:r w:rsidR="006F5BA8" w:rsidRPr="00720869">
          <w:fldChar w:fldCharType="begin">
            <w:fldData xml:space="preserve">PEVuZE5vdGU+PENpdGU+PEF1dGhvcj5IYW5ub24tRmxldGNoZXI8L0F1dGhvcj48WWVhcj4yMDAw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</w:fldData>
          </w:fldChar>
        </w:r>
        <w:r w:rsidR="006F5BA8" w:rsidRPr="00720869">
          <w:instrText xml:space="preserve"> ADDIN EN.CITE.DATA </w:instrText>
        </w:r>
        <w:r w:rsidR="006F5BA8" w:rsidRPr="00720869">
          <w:fldChar w:fldCharType="end"/>
        </w:r>
        <w:r w:rsidR="006F5BA8" w:rsidRPr="00720869">
          <w:fldChar w:fldCharType="separate"/>
        </w:r>
        <w:r w:rsidR="006F5BA8" w:rsidRPr="00720869">
          <w:rPr>
            <w:noProof/>
            <w:vertAlign w:val="superscript"/>
          </w:rPr>
          <w:t>30</w:t>
        </w:r>
        <w:r w:rsidR="006F5BA8" w:rsidRPr="00720869">
          <w:fldChar w:fldCharType="end"/>
        </w:r>
      </w:hyperlink>
      <w:r w:rsidR="00601386" w:rsidRPr="00720869">
        <w:t xml:space="preserve"> cancer</w:t>
      </w:r>
      <w:r w:rsidR="0013604E" w:rsidRPr="00720869">
        <w:t>,</w:t>
      </w:r>
      <w:hyperlink w:anchor="_ENREF_31" w:tooltip="Malins, 2001 #309" w:history="1">
        <w:r w:rsidR="006F5BA8" w:rsidRPr="00720869">
          <w:fldChar w:fldCharType="begin">
            <w:fldData xml:space="preserve">PEVuZE5vdGU+PENpdGU+PEF1dGhvcj5NYWxpbnM8L0F1dGhvcj48WWVhcj4yMDAxPC9ZZWFyPjxS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</w:fldData>
          </w:fldChar>
        </w:r>
        <w:r w:rsidR="006F5BA8" w:rsidRPr="00720869">
          <w:instrText xml:space="preserve"> ADDIN EN.CITE </w:instrText>
        </w:r>
        <w:r w:rsidR="006F5BA8" w:rsidRPr="00720869">
          <w:fldChar w:fldCharType="begin">
            <w:fldData xml:space="preserve">PEVuZE5vdGU+PENpdGU+PEF1dGhvcj5NYWxpbnM8L0F1dGhvcj48WWVhcj4yMDAxPC9ZZWFyPjxS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</w:fldData>
          </w:fldChar>
        </w:r>
        <w:r w:rsidR="006F5BA8" w:rsidRPr="00720869">
          <w:instrText xml:space="preserve"> ADDIN EN.CITE.DATA </w:instrText>
        </w:r>
        <w:r w:rsidR="006F5BA8" w:rsidRPr="00720869">
          <w:fldChar w:fldCharType="end"/>
        </w:r>
        <w:r w:rsidR="006F5BA8" w:rsidRPr="00720869">
          <w:fldChar w:fldCharType="separate"/>
        </w:r>
        <w:r w:rsidR="006F5BA8" w:rsidRPr="00720869">
          <w:rPr>
            <w:noProof/>
            <w:vertAlign w:val="superscript"/>
          </w:rPr>
          <w:t>31</w:t>
        </w:r>
        <w:r w:rsidR="006F5BA8" w:rsidRPr="00720869">
          <w:fldChar w:fldCharType="end"/>
        </w:r>
      </w:hyperlink>
      <w:r w:rsidR="00601386" w:rsidRPr="00720869">
        <w:rPr>
          <w:lang w:val="fr-FR"/>
        </w:rPr>
        <w:t xml:space="preserve"> </w:t>
      </w:r>
      <w:proofErr w:type="spellStart"/>
      <w:r w:rsidR="00601386" w:rsidRPr="00720869">
        <w:rPr>
          <w:lang w:val="fr-FR"/>
        </w:rPr>
        <w:t>neurodegenerative</w:t>
      </w:r>
      <w:proofErr w:type="spellEnd"/>
      <w:r w:rsidR="00601386" w:rsidRPr="00720869">
        <w:rPr>
          <w:lang w:val="fr-FR"/>
        </w:rPr>
        <w:t xml:space="preserve"> </w:t>
      </w:r>
      <w:proofErr w:type="spellStart"/>
      <w:r w:rsidR="00601386" w:rsidRPr="00720869">
        <w:rPr>
          <w:lang w:val="fr-FR"/>
        </w:rPr>
        <w:t>disease</w:t>
      </w:r>
      <w:proofErr w:type="spellEnd"/>
      <w:r w:rsidR="0013604E" w:rsidRPr="00720869">
        <w:rPr>
          <w:lang w:val="fr-FR"/>
        </w:rPr>
        <w:t>,</w:t>
      </w:r>
      <w:hyperlink w:anchor="_ENREF_32" w:tooltip="Morocz, 2002 #310" w:history="1">
        <w:r w:rsidR="006F5BA8" w:rsidRPr="00720869">
          <w:rPr>
            <w:lang w:val="fr-FR"/>
          </w:rPr>
          <w:fldChar w:fldCharType="begin">
            <w:fldData xml:space="preserve">PEVuZE5vdGU+PENpdGU+PEF1dGhvcj5Nb3JvY3o8L0F1dGhvcj48WWVhcj4yMDAyPC9ZZWFyPjxS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</w:fldData>
          </w:fldChar>
        </w:r>
        <w:r w:rsidR="006F5BA8" w:rsidRPr="00720869">
          <w:rPr>
            <w:lang w:val="fr-FR"/>
          </w:rPr>
          <w:instrText xml:space="preserve"> ADDIN EN.CITE </w:instrText>
        </w:r>
        <w:r w:rsidR="006F5BA8" w:rsidRPr="00720869">
          <w:rPr>
            <w:lang w:val="fr-FR"/>
          </w:rPr>
          <w:fldChar w:fldCharType="begin">
            <w:fldData xml:space="preserve">PEVuZE5vdGU+PENpdGU+PEF1dGhvcj5Nb3JvY3o8L0F1dGhvcj48WWVhcj4yMDAyPC9ZZWFyPjxS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</w:fldData>
          </w:fldChar>
        </w:r>
        <w:r w:rsidR="006F5BA8" w:rsidRPr="00720869">
          <w:rPr>
            <w:lang w:val="fr-FR"/>
          </w:rPr>
          <w:instrText xml:space="preserve"> ADDIN EN.CITE.DATA </w:instrText>
        </w:r>
        <w:r w:rsidR="006F5BA8" w:rsidRPr="00720869">
          <w:rPr>
            <w:lang w:val="fr-FR"/>
          </w:rPr>
        </w:r>
        <w:r w:rsidR="006F5BA8" w:rsidRPr="00720869">
          <w:rPr>
            <w:lang w:val="fr-FR"/>
          </w:rPr>
          <w:fldChar w:fldCharType="end"/>
        </w:r>
        <w:r w:rsidR="006F5BA8" w:rsidRPr="00720869">
          <w:rPr>
            <w:lang w:val="fr-FR"/>
          </w:rPr>
        </w:r>
        <w:r w:rsidR="006F5BA8" w:rsidRPr="00720869">
          <w:rPr>
            <w:lang w:val="fr-FR"/>
          </w:rPr>
          <w:fldChar w:fldCharType="separate"/>
        </w:r>
        <w:r w:rsidR="006F5BA8" w:rsidRPr="00720869">
          <w:rPr>
            <w:noProof/>
            <w:vertAlign w:val="superscript"/>
            <w:lang w:val="fr-FR"/>
          </w:rPr>
          <w:t>32</w:t>
        </w:r>
        <w:r w:rsidR="006F5BA8" w:rsidRPr="00720869">
          <w:rPr>
            <w:lang w:val="fr-FR"/>
          </w:rPr>
          <w:fldChar w:fldCharType="end"/>
        </w:r>
      </w:hyperlink>
      <w:r w:rsidR="0013604E" w:rsidRPr="00720869">
        <w:rPr>
          <w:lang w:val="fr-FR"/>
        </w:rPr>
        <w:t xml:space="preserve"> and end-stage </w:t>
      </w:r>
      <w:proofErr w:type="spellStart"/>
      <w:r w:rsidR="0013604E" w:rsidRPr="00720869">
        <w:rPr>
          <w:lang w:val="fr-FR"/>
        </w:rPr>
        <w:t>renal</w:t>
      </w:r>
      <w:proofErr w:type="spellEnd"/>
      <w:r w:rsidR="0013604E" w:rsidRPr="00720869">
        <w:rPr>
          <w:lang w:val="fr-FR"/>
        </w:rPr>
        <w:t xml:space="preserve"> </w:t>
      </w:r>
      <w:proofErr w:type="spellStart"/>
      <w:r w:rsidR="0013604E" w:rsidRPr="00720869">
        <w:rPr>
          <w:lang w:val="fr-FR"/>
        </w:rPr>
        <w:t>disease</w:t>
      </w:r>
      <w:proofErr w:type="spellEnd"/>
      <w:r w:rsidR="0013604E" w:rsidRPr="00720869">
        <w:rPr>
          <w:lang w:val="fr-FR"/>
        </w:rPr>
        <w:t>.</w:t>
      </w:r>
      <w:hyperlink w:anchor="_ENREF_33" w:tooltip="Domenici, 2005 #311" w:history="1">
        <w:r w:rsidR="006F5BA8" w:rsidRPr="00720869">
          <w:rPr>
            <w:lang w:val="fr-FR"/>
          </w:rPr>
          <w:fldChar w:fldCharType="begin">
            <w:fldData xml:space="preserve">PEVuZE5vdGU+PENpdGU+PEF1dGhvcj5Eb21lbmljaTwvQXV0aG9yPjxZZWFyPjIwMDU8L1llYXI+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</w:fldData>
          </w:fldChar>
        </w:r>
        <w:r w:rsidR="006F5BA8" w:rsidRPr="00720869">
          <w:rPr>
            <w:lang w:val="fr-FR"/>
          </w:rPr>
          <w:instrText xml:space="preserve"> ADDIN EN.CITE </w:instrText>
        </w:r>
        <w:r w:rsidR="006F5BA8" w:rsidRPr="00720869">
          <w:rPr>
            <w:lang w:val="fr-FR"/>
          </w:rPr>
          <w:fldChar w:fldCharType="begin">
            <w:fldData xml:space="preserve">PEVuZE5vdGU+PENpdGU+PEF1dGhvcj5Eb21lbmljaTwvQXV0aG9yPjxZZWFyPjIwMDU8L1llYXI+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</w:fldData>
          </w:fldChar>
        </w:r>
        <w:r w:rsidR="006F5BA8" w:rsidRPr="00720869">
          <w:rPr>
            <w:lang w:val="fr-FR"/>
          </w:rPr>
          <w:instrText xml:space="preserve"> ADDIN EN.CITE.DATA </w:instrText>
        </w:r>
        <w:r w:rsidR="006F5BA8" w:rsidRPr="00720869">
          <w:rPr>
            <w:lang w:val="fr-FR"/>
          </w:rPr>
        </w:r>
        <w:r w:rsidR="006F5BA8" w:rsidRPr="00720869">
          <w:rPr>
            <w:lang w:val="fr-FR"/>
          </w:rPr>
          <w:fldChar w:fldCharType="end"/>
        </w:r>
        <w:r w:rsidR="006F5BA8" w:rsidRPr="00720869">
          <w:rPr>
            <w:lang w:val="fr-FR"/>
          </w:rPr>
        </w:r>
        <w:r w:rsidR="006F5BA8" w:rsidRPr="00720869">
          <w:rPr>
            <w:lang w:val="fr-FR"/>
          </w:rPr>
          <w:fldChar w:fldCharType="separate"/>
        </w:r>
        <w:r w:rsidR="006F5BA8" w:rsidRPr="00720869">
          <w:rPr>
            <w:noProof/>
            <w:vertAlign w:val="superscript"/>
            <w:lang w:val="fr-FR"/>
          </w:rPr>
          <w:t>33</w:t>
        </w:r>
        <w:r w:rsidR="006F5BA8" w:rsidRPr="00720869">
          <w:rPr>
            <w:lang w:val="fr-FR"/>
          </w:rPr>
          <w:fldChar w:fldCharType="end"/>
        </w:r>
      </w:hyperlink>
      <w:r w:rsidR="00601386" w:rsidRPr="00720869">
        <w:rPr>
          <w:lang w:val="fr-FR"/>
        </w:rPr>
        <w:t xml:space="preserve"> </w:t>
      </w:r>
      <w:r w:rsidR="00601386" w:rsidRPr="00720869">
        <w:t>The level of oxidative DNA damage depends on a variety of factors. They may include age</w:t>
      </w:r>
      <w:r w:rsidR="0013604E" w:rsidRPr="00720869">
        <w:t>,</w:t>
      </w:r>
      <w:hyperlink w:anchor="_ENREF_31" w:tooltip="Malins, 2001 #309" w:history="1">
        <w:r w:rsidR="006F5BA8" w:rsidRPr="00720869">
          <w:fldChar w:fldCharType="begin">
            <w:fldData xml:space="preserve">PEVuZE5vdGU+PENpdGU+PEF1dGhvcj5NYWxpbnM8L0F1dGhvcj48WWVhcj4yMDAxPC9ZZWFyPjxS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</w:fldData>
          </w:fldChar>
        </w:r>
        <w:r w:rsidR="006F5BA8" w:rsidRPr="00720869">
          <w:instrText xml:space="preserve"> ADDIN EN.CITE </w:instrText>
        </w:r>
        <w:r w:rsidR="006F5BA8" w:rsidRPr="00720869">
          <w:fldChar w:fldCharType="begin">
            <w:fldData xml:space="preserve">PEVuZE5vdGU+PENpdGU+PEF1dGhvcj5NYWxpbnM8L0F1dGhvcj48WWVhcj4yMDAxPC9ZZWFyPjxS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</w:fldData>
          </w:fldChar>
        </w:r>
        <w:r w:rsidR="006F5BA8" w:rsidRPr="00720869">
          <w:instrText xml:space="preserve"> ADDIN EN.CITE.DATA </w:instrText>
        </w:r>
        <w:r w:rsidR="006F5BA8" w:rsidRPr="00720869">
          <w:fldChar w:fldCharType="end"/>
        </w:r>
        <w:r w:rsidR="006F5BA8" w:rsidRPr="00720869">
          <w:fldChar w:fldCharType="separate"/>
        </w:r>
        <w:r w:rsidR="006F5BA8" w:rsidRPr="00720869">
          <w:rPr>
            <w:noProof/>
            <w:vertAlign w:val="superscript"/>
          </w:rPr>
          <w:t>31</w:t>
        </w:r>
        <w:r w:rsidR="006F5BA8" w:rsidRPr="00720869">
          <w:fldChar w:fldCharType="end"/>
        </w:r>
      </w:hyperlink>
      <w:r w:rsidR="00601386" w:rsidRPr="00720869">
        <w:t xml:space="preserve"> environmental exposure to </w:t>
      </w:r>
      <w:proofErr w:type="spellStart"/>
      <w:r w:rsidR="00601386" w:rsidRPr="00720869">
        <w:t>genotox</w:t>
      </w:r>
      <w:r w:rsidR="0013604E" w:rsidRPr="00720869">
        <w:t>ic</w:t>
      </w:r>
      <w:proofErr w:type="spellEnd"/>
      <w:r w:rsidR="0013604E" w:rsidRPr="00720869">
        <w:t xml:space="preserve"> factors,</w:t>
      </w:r>
      <w:hyperlink w:anchor="_ENREF_34" w:tooltip="Trzeciak, 2000 #312" w:history="1">
        <w:r w:rsidR="006F5BA8" w:rsidRPr="00720869">
          <w:fldChar w:fldCharType="begin"/>
        </w:r>
        <w:r w:rsidR="006F5BA8" w:rsidRPr="00720869">
          <w:instrText xml:space="preserve"> ADDIN EN.CITE &lt;EndNote&gt;&lt;Cite&gt;&lt;Author&gt;Trzeciak&lt;/Author&gt;&lt;Year&gt;2000&lt;/Year&gt;&lt;RecNum&gt;312&lt;/RecNum&gt;&lt;DisplayText&gt;&lt;style face="superscript"&gt;34&lt;/style&gt;&lt;/DisplayText&gt;&lt;record&gt;&lt;rec-number&gt;312&lt;/rec-number&gt;&lt;foreign-keys&gt;&lt;key app="EN" db-id="2dfwwav0r0wwrbef5svxpsaetspzz952eset"&gt;312&lt;/key&gt;&lt;/foreign-keys&gt;&lt;ref-type name="Journal Article"&gt;17&lt;/ref-type&gt;&lt;contributors&gt;&lt;authors&gt;&lt;author&gt;Trzeciak, A.&lt;/author&gt;&lt;author&gt;Kowalik, J.&lt;/author&gt;&lt;author&gt;Malecka-Panas, E.&lt;/author&gt;&lt;author&gt;Drzewoski, J.&lt;/author&gt;&lt;author&gt;Wojewodzka, M.&lt;/author&gt;&lt;author&gt;Iwanenko, T.&lt;/author&gt;&lt;author&gt;Blasiak, J.&lt;/author&gt;&lt;/authors&gt;&lt;/contributors&gt;&lt;auth-address&gt;Department of Molecular Genetics, University of Lodz, ul. Banacha 12/16, 90-237 Lodz, Poland.&lt;/auth-address&gt;&lt;titles&gt;&lt;title&gt;Genotoxicity of chromium in human gastric mucosa cells and peripheral blood lymphocytes evaluated by the single cell gel electrophoresis (comet assay)&lt;/title&gt;&lt;secondary-title&gt;Med Sci Monit&lt;/secondary-title&gt;&lt;/titles&gt;&lt;periodical&gt;&lt;full-title&gt;Med Sci Monit&lt;/full-title&gt;&lt;/periodical&gt;&lt;pages&gt;24-9&lt;/pages&gt;&lt;volume&gt;6&lt;/volume&gt;&lt;number&gt;1&lt;/number&gt;&lt;keywords&gt;&lt;keyword&gt;Comet Assay&lt;/keyword&gt;&lt;keyword&gt;DNA Damage&lt;/keyword&gt;&lt;keyword&gt;DNA Repair&lt;/keyword&gt;&lt;keyword&gt;Gastric Mucosa/*drug effects/metabolism&lt;/keyword&gt;&lt;keyword&gt;Humans&lt;/keyword&gt;&lt;keyword&gt;Lymphocytes/*drug effects/metabolism&lt;/keyword&gt;&lt;keyword&gt;Mutagens/*toxicity&lt;/keyword&gt;&lt;keyword&gt;Potassium Dichromate/*toxicity&lt;/keyword&gt;&lt;/keywords&gt;&lt;dates&gt;&lt;year&gt;2000&lt;/year&gt;&lt;pub-dates&gt;&lt;date&gt;Jan-Feb&lt;/date&gt;&lt;/pub-dates&gt;&lt;/dates&gt;&lt;isbn&gt;1234-1010 (Print)&lt;/isbn&gt;&lt;accession-num&gt;11208279&lt;/accession-num&gt;&lt;urls&gt;&lt;related-urls&gt;&lt;url&gt;http://www.ncbi.nlm.nih.gov/entrez/query.fcgi?cmd=Retrieve&amp;amp;db=PubMed&amp;amp;dopt=Citation&amp;amp;list_uids=11208279 &lt;/url&gt;&lt;/related-urls&gt;&lt;/urls&gt;&lt;language&gt;eng&lt;/language&gt;&lt;/record&gt;&lt;/Cite&gt;&lt;/EndNote&gt;</w:instrText>
        </w:r>
        <w:r w:rsidR="006F5BA8" w:rsidRPr="00720869">
          <w:fldChar w:fldCharType="separate"/>
        </w:r>
        <w:r w:rsidR="006F5BA8" w:rsidRPr="00720869">
          <w:rPr>
            <w:noProof/>
            <w:vertAlign w:val="superscript"/>
          </w:rPr>
          <w:t>34</w:t>
        </w:r>
        <w:r w:rsidR="006F5BA8" w:rsidRPr="00720869">
          <w:fldChar w:fldCharType="end"/>
        </w:r>
      </w:hyperlink>
      <w:r w:rsidR="00601386" w:rsidRPr="00720869">
        <w:rPr>
          <w:lang w:val="sv-SE"/>
        </w:rPr>
        <w:t xml:space="preserve"> smoking</w:t>
      </w:r>
      <w:r w:rsidR="0013604E" w:rsidRPr="00720869">
        <w:rPr>
          <w:lang w:val="sv-SE"/>
        </w:rPr>
        <w:t>,</w:t>
      </w:r>
      <w:hyperlink w:anchor="_ENREF_35" w:tooltip="Piperakis, 1998 #314" w:history="1">
        <w:r w:rsidR="006F5BA8" w:rsidRPr="00720869">
          <w:rPr>
            <w:lang w:val="sv-SE"/>
          </w:rPr>
          <w:fldChar w:fldCharType="begin"/>
        </w:r>
        <w:r w:rsidR="006F5BA8" w:rsidRPr="00720869">
          <w:rPr>
            <w:lang w:val="sv-SE"/>
          </w:rPr>
          <w:instrText xml:space="preserve"> ADDIN EN.CITE &lt;EndNote&gt;&lt;Cite&gt;&lt;Author&gt;Piperakis&lt;/Author&gt;&lt;Year&gt;1998&lt;/Year&gt;&lt;RecNum&gt;314&lt;/RecNum&gt;&lt;DisplayText&gt;&lt;style face="superscript"&gt;35&lt;/style&gt;&lt;/DisplayText&gt;&lt;record&gt;&lt;rec-number&gt;314&lt;/rec-number&gt;&lt;foreign-keys&gt;&lt;key app="EN" db-id="2dfwwav0r0wwrbef5svxpsaetspzz952eset"&gt;314&lt;/key&gt;&lt;/foreign-keys&gt;&lt;ref-type name="Journal Article"&gt;17&lt;/ref-type&gt;&lt;contributors&gt;&lt;authors&gt;&lt;author&gt;Piperakis, S. M.&lt;/author&gt;&lt;author&gt;Visvardis, E. E.&lt;/author&gt;&lt;author&gt;Sagnou, M.&lt;/author&gt;&lt;author&gt;Tassiou, A. M.&lt;/author&gt;&lt;/authors&gt;&lt;/contributors&gt;&lt;auth-address&gt;Department of Biology, National Center for Scientific Research Demokritos, Aghia Paraskevi, Athens, Greece. piper@cyclades.nrcps.ariadne-t.gr&lt;/auth-address&gt;&lt;titles&gt;&lt;title&gt;Effects of smoking and aging on oxidative DNA damage of human lymphocytes&lt;/title&gt;&lt;secondary-title&gt;Carcinogenesis&lt;/secondary-title&gt;&lt;alt-title&gt;Carcinogenesis&lt;/alt-title&gt;&lt;/titles&gt;&lt;periodical&gt;&lt;full-title&gt;Carcinogenesis&lt;/full-title&gt;&lt;abbr-1&gt;Carcinogenesis&lt;/abbr-1&gt;&lt;abbr-2&gt;Carcinogenesis&lt;/abbr-2&gt;&lt;/periodical&gt;&lt;alt-periodical&gt;&lt;full-title&gt;Carcinogenesis&lt;/full-title&gt;&lt;abbr-1&gt;Carcinogenesis&lt;/abbr-1&gt;&lt;abbr-2&gt;Carcinogenesis&lt;/abbr-2&gt;&lt;/alt-periodical&gt;&lt;pages&gt;695-8&lt;/pages&gt;&lt;volume&gt;19&lt;/volume&gt;&lt;number&gt;4&lt;/number&gt;&lt;keywords&gt;&lt;keyword&gt;Adult&lt;/keyword&gt;&lt;keyword&gt;Aging/*genetics&lt;/keyword&gt;&lt;keyword&gt;*DNA Damage&lt;/keyword&gt;&lt;keyword&gt;Humans&lt;/keyword&gt;&lt;keyword&gt;Lymphocytes/*metabolism&lt;/keyword&gt;&lt;keyword&gt;Male&lt;/keyword&gt;&lt;keyword&gt;Middle Aged&lt;/keyword&gt;&lt;keyword&gt;*Oxidative Stress&lt;/keyword&gt;&lt;keyword&gt;Smoking/*genetics&lt;/keyword&gt;&lt;/keywords&gt;&lt;dates&gt;&lt;year&gt;1998&lt;/year&gt;&lt;pub-dates&gt;&lt;date&gt;Apr&lt;/date&gt;&lt;/pub-dates&gt;&lt;/dates&gt;&lt;isbn&gt;0143-3334 (Print)&lt;/isbn&gt;&lt;accession-num&gt;9600358&lt;/accession-num&gt;&lt;urls&gt;&lt;related-urls&gt;&lt;url&gt;http://www.ncbi.nlm.nih.gov/entrez/query.fcgi?cmd=Retrieve&amp;amp;db=PubMed&amp;amp;dopt=Citation&amp;amp;list_uids=9600358 &lt;/url&gt;&lt;/related-urls&gt;&lt;/urls&gt;&lt;language&gt;eng&lt;/language&gt;&lt;/record&gt;&lt;/Cite&gt;&lt;/EndNote&gt;</w:instrText>
        </w:r>
        <w:r w:rsidR="006F5BA8" w:rsidRPr="00720869">
          <w:rPr>
            <w:lang w:val="sv-SE"/>
          </w:rPr>
          <w:fldChar w:fldCharType="separate"/>
        </w:r>
        <w:r w:rsidR="006F5BA8" w:rsidRPr="00720869">
          <w:rPr>
            <w:noProof/>
            <w:vertAlign w:val="superscript"/>
            <w:lang w:val="sv-SE"/>
          </w:rPr>
          <w:t>35</w:t>
        </w:r>
        <w:r w:rsidR="006F5BA8" w:rsidRPr="00720869">
          <w:rPr>
            <w:lang w:val="sv-SE"/>
          </w:rPr>
          <w:fldChar w:fldCharType="end"/>
        </w:r>
      </w:hyperlink>
      <w:r w:rsidR="00601386" w:rsidRPr="00720869">
        <w:rPr>
          <w:lang w:val="sv-SE"/>
        </w:rPr>
        <w:t xml:space="preserve"> </w:t>
      </w:r>
      <w:proofErr w:type="spellStart"/>
      <w:r w:rsidR="00601386" w:rsidRPr="00720869">
        <w:rPr>
          <w:lang w:val="sv-SE"/>
        </w:rPr>
        <w:t>ethanol</w:t>
      </w:r>
      <w:proofErr w:type="spellEnd"/>
      <w:r w:rsidR="00601386" w:rsidRPr="00720869">
        <w:rPr>
          <w:lang w:val="sv-SE"/>
        </w:rPr>
        <w:t xml:space="preserve"> </w:t>
      </w:r>
      <w:proofErr w:type="spellStart"/>
      <w:r w:rsidR="00601386" w:rsidRPr="00720869">
        <w:rPr>
          <w:lang w:val="sv-SE"/>
        </w:rPr>
        <w:t>in</w:t>
      </w:r>
      <w:r w:rsidR="0013604E" w:rsidRPr="00720869">
        <w:rPr>
          <w:lang w:val="sv-SE"/>
        </w:rPr>
        <w:t>take</w:t>
      </w:r>
      <w:proofErr w:type="spellEnd"/>
      <w:r w:rsidR="0013604E" w:rsidRPr="00720869">
        <w:rPr>
          <w:lang w:val="sv-SE"/>
        </w:rPr>
        <w:t>,</w:t>
      </w:r>
      <w:hyperlink w:anchor="_ENREF_34" w:tooltip="Trzeciak, 2000 #312" w:history="1">
        <w:r w:rsidR="006F5BA8" w:rsidRPr="00720869">
          <w:rPr>
            <w:lang w:val="sv-SE"/>
          </w:rPr>
          <w:fldChar w:fldCharType="begin"/>
        </w:r>
        <w:r w:rsidR="006F5BA8" w:rsidRPr="00720869">
          <w:rPr>
            <w:lang w:val="sv-SE"/>
          </w:rPr>
          <w:instrText xml:space="preserve"> ADDIN EN.CITE &lt;EndNote&gt;&lt;Cite&gt;&lt;Author&gt;Blasiak&lt;/Author&gt;&lt;Year&gt;2000&lt;/Year&gt;&lt;RecNum&gt;312&lt;/RecNum&gt;&lt;DisplayText&gt;&lt;style face="superscript"&gt;34&lt;/style&gt;&lt;/DisplayText&gt;&lt;record&gt;&lt;rec-number&gt;312&lt;/rec-number&gt;&lt;foreign-keys&gt;&lt;key app="EN" db-id="2dfwwav0r0wwrbef5svxpsaetspzz952eset"&gt;312&lt;/key&gt;&lt;/foreign-keys&gt;&lt;ref-type name="Journal Article"&gt;17&lt;/ref-type&gt;&lt;contributors&gt;&lt;authors&gt;&lt;author&gt;Trzeciak, A.&lt;/author&gt;&lt;author&gt;Kowalik, J.&lt;/author&gt;&lt;author&gt;Malecka-Panas, E.&lt;/author&gt;&lt;author&gt;Drzewoski, J.&lt;/author&gt;&lt;author&gt;Wojewodzka, M.&lt;/author&gt;&lt;author&gt;Iwanenko, T.&lt;/author&gt;&lt;author&gt;Blasiak, J.&lt;/author&gt;&lt;/authors&gt;&lt;/contributors&gt;&lt;auth-address&gt;Department of Molecular Genetics, University of Lodz, ul. Banacha 12/16, 90-237 Lodz, Poland.&lt;/auth-address&gt;&lt;titles&gt;&lt;title&gt;Genotoxicity of chromium in human gastric mucosa cells and peripheral blood lymphocytes evaluated by the single cell gel electrophoresis (comet assay)&lt;/title&gt;&lt;secondary-title&gt;Med Sci Monit&lt;/secondary-title&gt;&lt;/titles&gt;&lt;periodical&gt;&lt;full-title&gt;Med Sci Monit&lt;/full-title&gt;&lt;/periodical&gt;&lt;pages&gt;24-9&lt;/pages&gt;&lt;volume&gt;6&lt;/volume&gt;&lt;number&gt;1&lt;/number&gt;&lt;keywords&gt;&lt;keyword&gt;Comet Assay&lt;/keyword&gt;&lt;keyword&gt;DNA Damage&lt;/keyword&gt;&lt;keyword&gt;DNA Repair&lt;/keyword&gt;&lt;keyword&gt;Gastric Mucosa/*drug effects/metabolism&lt;/keyword&gt;&lt;keyword&gt;Humans&lt;/keyword&gt;&lt;keyword&gt;Lymphocytes/*drug effects/metabolism&lt;/keyword&gt;&lt;keyword&gt;Mutagens/*toxicity&lt;/keyword&gt;&lt;keyword&gt;Potassium Dichromate/*toxicity&lt;/keyword&gt;&lt;/keywords&gt;&lt;dates&gt;&lt;year&gt;2000&lt;/year&gt;&lt;pub-dates&gt;&lt;date&gt;Jan-Feb&lt;/date&gt;&lt;/pub-dates&gt;&lt;/dates&gt;&lt;isbn&gt;1234-1010 (Print)&lt;/isbn&gt;&lt;accession-num&gt;11208279&lt;/accession-num&gt;&lt;urls&gt;&lt;related-urls&gt;&lt;url&gt;http://www.ncbi.nlm.nih.gov/entrez/query.fcgi?cmd=Retrieve&amp;amp;db=PubMed&amp;amp;dopt=Citation&amp;amp;list_uids=11208279 &lt;/url&gt;&lt;/related-urls&gt;&lt;/urls&gt;&lt;language&gt;eng&lt;/language&gt;&lt;/record&gt;&lt;/Cite&gt;&lt;/EndNote&gt;</w:instrText>
        </w:r>
        <w:r w:rsidR="006F5BA8" w:rsidRPr="00720869">
          <w:rPr>
            <w:lang w:val="sv-SE"/>
          </w:rPr>
          <w:fldChar w:fldCharType="separate"/>
        </w:r>
        <w:r w:rsidR="006F5BA8" w:rsidRPr="00720869">
          <w:rPr>
            <w:noProof/>
            <w:vertAlign w:val="superscript"/>
            <w:lang w:val="sv-SE"/>
          </w:rPr>
          <w:t>34</w:t>
        </w:r>
        <w:r w:rsidR="006F5BA8" w:rsidRPr="00720869">
          <w:rPr>
            <w:lang w:val="sv-SE"/>
          </w:rPr>
          <w:fldChar w:fldCharType="end"/>
        </w:r>
      </w:hyperlink>
      <w:r w:rsidR="00601386" w:rsidRPr="00720869">
        <w:rPr>
          <w:lang w:val="sv-SE"/>
        </w:rPr>
        <w:t xml:space="preserve"> and </w:t>
      </w:r>
      <w:proofErr w:type="spellStart"/>
      <w:r w:rsidR="00601386" w:rsidRPr="00720869">
        <w:rPr>
          <w:lang w:val="sv-SE"/>
        </w:rPr>
        <w:t>intracellular</w:t>
      </w:r>
      <w:proofErr w:type="spellEnd"/>
      <w:r w:rsidR="00601386" w:rsidRPr="00720869">
        <w:rPr>
          <w:lang w:val="sv-SE"/>
        </w:rPr>
        <w:t xml:space="preserve"> and </w:t>
      </w:r>
      <w:proofErr w:type="spellStart"/>
      <w:r w:rsidR="00601386" w:rsidRPr="00720869">
        <w:rPr>
          <w:lang w:val="sv-SE"/>
        </w:rPr>
        <w:t>extracellular</w:t>
      </w:r>
      <w:proofErr w:type="spellEnd"/>
      <w:r w:rsidR="00601386" w:rsidRPr="00720869">
        <w:rPr>
          <w:lang w:val="sv-SE"/>
        </w:rPr>
        <w:t xml:space="preserve"> metabolism</w:t>
      </w:r>
      <w:r w:rsidR="0013604E" w:rsidRPr="00720869">
        <w:rPr>
          <w:lang w:val="sv-SE"/>
        </w:rPr>
        <w:t>.</w:t>
      </w:r>
      <w:hyperlink w:anchor="_ENREF_36" w:tooltip="Knaapen, 2002 #313" w:history="1">
        <w:r w:rsidR="006F5BA8" w:rsidRPr="00720869">
          <w:rPr>
            <w:lang w:val="sv-SE"/>
          </w:rPr>
          <w:fldChar w:fldCharType="begin">
            <w:fldData xml:space="preserve">PEVuZE5vdGU+PENpdGU+PEF1dGhvcj5LbmFhcGVuPC9BdXRob3I+PFllYXI+MjAwMjwvWWVhcj48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</w:fldData>
          </w:fldChar>
        </w:r>
        <w:r w:rsidR="006F5BA8" w:rsidRPr="00720869">
          <w:rPr>
            <w:lang w:val="sv-SE"/>
          </w:rPr>
          <w:instrText xml:space="preserve"> ADDIN EN.CITE </w:instrText>
        </w:r>
        <w:r w:rsidR="006F5BA8" w:rsidRPr="00720869">
          <w:rPr>
            <w:lang w:val="sv-SE"/>
          </w:rPr>
          <w:fldChar w:fldCharType="begin">
            <w:fldData xml:space="preserve">PEVuZE5vdGU+PENpdGU+PEF1dGhvcj5LbmFhcGVuPC9BdXRob3I+PFllYXI+MjAwMjwvWWVhcj48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</w:fldData>
          </w:fldChar>
        </w:r>
        <w:r w:rsidR="006F5BA8" w:rsidRPr="00720869">
          <w:rPr>
            <w:lang w:val="sv-SE"/>
          </w:rPr>
          <w:instrText xml:space="preserve"> ADDIN EN.CITE.DATA </w:instrText>
        </w:r>
        <w:r w:rsidR="006F5BA8" w:rsidRPr="00720869">
          <w:rPr>
            <w:lang w:val="sv-SE"/>
          </w:rPr>
        </w:r>
        <w:r w:rsidR="006F5BA8" w:rsidRPr="00720869">
          <w:rPr>
            <w:lang w:val="sv-SE"/>
          </w:rPr>
          <w:fldChar w:fldCharType="end"/>
        </w:r>
        <w:r w:rsidR="006F5BA8" w:rsidRPr="00720869">
          <w:rPr>
            <w:lang w:val="sv-SE"/>
          </w:rPr>
        </w:r>
        <w:r w:rsidR="006F5BA8" w:rsidRPr="00720869">
          <w:rPr>
            <w:lang w:val="sv-SE"/>
          </w:rPr>
          <w:fldChar w:fldCharType="separate"/>
        </w:r>
        <w:r w:rsidR="006F5BA8" w:rsidRPr="00720869">
          <w:rPr>
            <w:noProof/>
            <w:vertAlign w:val="superscript"/>
            <w:lang w:val="sv-SE"/>
          </w:rPr>
          <w:t>36</w:t>
        </w:r>
        <w:r w:rsidR="006F5BA8" w:rsidRPr="00720869">
          <w:rPr>
            <w:lang w:val="sv-SE"/>
          </w:rPr>
          <w:fldChar w:fldCharType="end"/>
        </w:r>
      </w:hyperlink>
      <w:r w:rsidR="00720869">
        <w:rPr>
          <w:lang w:val="sv-SE"/>
        </w:rPr>
        <w:br/>
      </w:r>
      <w:r w:rsidR="00720869">
        <w:rPr>
          <w:lang w:val="sv-SE"/>
        </w:rPr>
        <w:br/>
      </w:r>
      <w:r w:rsidR="006D5872" w:rsidRPr="00720869">
        <w:rPr>
          <w:rFonts w:eastAsia="Arial Unicode MS"/>
        </w:rPr>
        <w:t xml:space="preserve">HANDLS </w:t>
      </w:r>
      <w:r w:rsidR="009029A6" w:rsidRPr="00720869">
        <w:rPr>
          <w:rFonts w:eastAsia="Arial Unicode MS"/>
        </w:rPr>
        <w:t>examin</w:t>
      </w:r>
      <w:r w:rsidR="006D5872" w:rsidRPr="00720869">
        <w:rPr>
          <w:rFonts w:eastAsia="Arial Unicode MS"/>
        </w:rPr>
        <w:t>es</w:t>
      </w:r>
      <w:r w:rsidR="009029A6" w:rsidRPr="00720869">
        <w:rPr>
          <w:rFonts w:eastAsia="Arial Unicode MS"/>
        </w:rPr>
        <w:t xml:space="preserve"> this hypothesis by measuring biomarkers of oxidative stress and inflammation, assessing levels of the most widely studied oxidative DNA adducts, and measuring DNA repair capacity (DRC) in study participants. In addition, other important biomarkers of oxidative stress are being evaluated. These include glut</w:t>
      </w:r>
      <w:r w:rsidR="009029A6" w:rsidRPr="00720869">
        <w:rPr>
          <w:rFonts w:eastAsia="Arial Unicode MS"/>
        </w:rPr>
        <w:t>a</w:t>
      </w:r>
      <w:r w:rsidR="009029A6" w:rsidRPr="00720869">
        <w:rPr>
          <w:rFonts w:eastAsia="Arial Unicode MS"/>
        </w:rPr>
        <w:lastRenderedPageBreak/>
        <w:t xml:space="preserve">thione levels, fluorescent </w:t>
      </w:r>
      <w:proofErr w:type="spellStart"/>
      <w:r w:rsidR="009029A6" w:rsidRPr="00720869">
        <w:rPr>
          <w:rFonts w:eastAsia="Arial Unicode MS"/>
        </w:rPr>
        <w:t>heme</w:t>
      </w:r>
      <w:proofErr w:type="spellEnd"/>
      <w:r w:rsidR="009029A6" w:rsidRPr="00720869">
        <w:rPr>
          <w:rFonts w:eastAsia="Arial Unicode MS"/>
        </w:rPr>
        <w:t xml:space="preserve"> degradation products, and plasma carbonyl levels. Measures of inflammatory states include the pro-inflammatory cytokines such as IL-17, MCP-1, IL-23, </w:t>
      </w:r>
      <w:r w:rsidR="00601386" w:rsidRPr="00720869">
        <w:rPr>
          <w:rFonts w:eastAsia="Arial Unicode MS"/>
        </w:rPr>
        <w:t xml:space="preserve">and </w:t>
      </w:r>
      <w:r w:rsidR="009029A6" w:rsidRPr="00720869">
        <w:rPr>
          <w:rFonts w:eastAsia="Arial Unicode MS"/>
        </w:rPr>
        <w:t>C-reactive protein. Prospectively measuring biomarkers of o</w:t>
      </w:r>
      <w:r w:rsidR="009029A6" w:rsidRPr="00720869">
        <w:rPr>
          <w:rFonts w:eastAsia="Arial Unicode MS"/>
        </w:rPr>
        <w:t>x</w:t>
      </w:r>
      <w:r w:rsidR="009029A6" w:rsidRPr="00720869">
        <w:rPr>
          <w:rFonts w:eastAsia="Arial Unicode MS"/>
        </w:rPr>
        <w:t>idative stress in a longitudinal study may clarify whether oxidative stress plays a pi</w:t>
      </w:r>
      <w:r w:rsidR="009029A6" w:rsidRPr="00720869">
        <w:rPr>
          <w:rFonts w:eastAsia="Arial Unicode MS"/>
        </w:rPr>
        <w:t>v</w:t>
      </w:r>
      <w:r w:rsidR="009029A6" w:rsidRPr="00720869">
        <w:rPr>
          <w:rFonts w:eastAsia="Arial Unicode MS"/>
        </w:rPr>
        <w:t>otal role in aging and in the development and or progression of age associated di</w:t>
      </w:r>
      <w:r w:rsidR="009029A6" w:rsidRPr="00720869">
        <w:rPr>
          <w:rFonts w:eastAsia="Arial Unicode MS"/>
        </w:rPr>
        <w:t>s</w:t>
      </w:r>
      <w:r w:rsidR="009029A6" w:rsidRPr="00720869">
        <w:rPr>
          <w:rFonts w:eastAsia="Arial Unicode MS"/>
        </w:rPr>
        <w:t>ease. It may also provide insights into the different trajectories of aging observed in individuals.</w:t>
      </w:r>
    </w:p>
    <w:p w14:paraId="64C4ABE0" w14:textId="77777777" w:rsidR="00EA74F4" w:rsidRDefault="00DB1633" w:rsidP="00720869">
      <w:pPr>
        <w:pStyle w:val="lpb0"/>
        <w:rPr>
          <w:rFonts w:cs="Arial"/>
        </w:rPr>
      </w:pPr>
      <w:r w:rsidRPr="00DB1633">
        <w:rPr>
          <w:rFonts w:eastAsia="Arial Unicode MS"/>
          <w:i/>
        </w:rPr>
        <w:t>G</w:t>
      </w:r>
      <w:r w:rsidR="009029A6" w:rsidRPr="00DB1633">
        <w:rPr>
          <w:rFonts w:eastAsia="Arial Unicode MS"/>
          <w:i/>
        </w:rPr>
        <w:t>enetics</w:t>
      </w:r>
      <w:r>
        <w:rPr>
          <w:rFonts w:eastAsia="Arial Unicode MS"/>
          <w:i/>
        </w:rPr>
        <w:t>.</w:t>
      </w:r>
      <w:r w:rsidR="009029A6" w:rsidRPr="00DB1633">
        <w:rPr>
          <w:rFonts w:eastAsia="Arial Unicode MS"/>
        </w:rPr>
        <w:t xml:space="preserve"> Current technological advances in genotyping permit high throughput whole genome </w:t>
      </w:r>
      <w:r>
        <w:rPr>
          <w:rFonts w:eastAsia="Arial Unicode MS"/>
        </w:rPr>
        <w:t>single nucleotide polymorphism (</w:t>
      </w:r>
      <w:r w:rsidR="009029A6" w:rsidRPr="00DB1633">
        <w:rPr>
          <w:rFonts w:eastAsia="Arial Unicode MS"/>
        </w:rPr>
        <w:t>SNP</w:t>
      </w:r>
      <w:r>
        <w:rPr>
          <w:rFonts w:eastAsia="Arial Unicode MS"/>
        </w:rPr>
        <w:t>)</w:t>
      </w:r>
      <w:r w:rsidR="009029A6" w:rsidRPr="00DB1633">
        <w:rPr>
          <w:rFonts w:eastAsia="Arial Unicode MS"/>
        </w:rPr>
        <w:t xml:space="preserve"> genotyping to proceed with the overall goal of examining the genetic contributions to the development of multi-gene complex clinical disorders. Of equal importance is the contribution this new knowledge will provide in furthering the examination of the genetics behind the di</w:t>
      </w:r>
      <w:r w:rsidR="009029A6" w:rsidRPr="00DB1633">
        <w:rPr>
          <w:rFonts w:eastAsia="Arial Unicode MS"/>
        </w:rPr>
        <w:t>f</w:t>
      </w:r>
      <w:r w:rsidR="009029A6" w:rsidRPr="00DB1633">
        <w:rPr>
          <w:rFonts w:eastAsia="Arial Unicode MS"/>
        </w:rPr>
        <w:t xml:space="preserve">ferences in medicinal drug responses frequently seen in individuals as well as to the discovery of new drug targets for a range of diseases with persistently high morbidity and mortality. </w:t>
      </w:r>
      <w:r w:rsidR="003B19EF" w:rsidRPr="00907E3A">
        <w:rPr>
          <w:rFonts w:cs="Arial"/>
        </w:rPr>
        <w:t>Our primary aim is to identify the genetic factors that are associated with age-associated health disparities.</w:t>
      </w:r>
      <w:r w:rsidR="00907E3A">
        <w:rPr>
          <w:rFonts w:cs="Arial"/>
        </w:rPr>
        <w:t xml:space="preserve"> </w:t>
      </w:r>
      <w:r w:rsidR="003B19EF" w:rsidRPr="00907E3A">
        <w:rPr>
          <w:rFonts w:cs="Arial"/>
        </w:rPr>
        <w:t>We hypothesize that the prevalence and s</w:t>
      </w:r>
      <w:r w:rsidR="003B19EF" w:rsidRPr="00907E3A">
        <w:rPr>
          <w:rFonts w:cs="Arial"/>
        </w:rPr>
        <w:t>e</w:t>
      </w:r>
      <w:r w:rsidR="003B19EF" w:rsidRPr="00907E3A">
        <w:rPr>
          <w:rFonts w:cs="Arial"/>
        </w:rPr>
        <w:t>verity of age-associated disease in minority populations is related to in some cases genetic susceptibility factors. Genotyping will focus on identifying specific SNPs that may be related to disease susceptibility and or the severity of disease states and me</w:t>
      </w:r>
      <w:r w:rsidR="003B19EF" w:rsidRPr="00907E3A">
        <w:rPr>
          <w:rFonts w:cs="Arial"/>
        </w:rPr>
        <w:t>t</w:t>
      </w:r>
      <w:r w:rsidR="003B19EF" w:rsidRPr="00907E3A">
        <w:rPr>
          <w:rFonts w:cs="Arial"/>
        </w:rPr>
        <w:t>abolic conditions that disproportionately affect this longitudinal cohort over the next 20 years.</w:t>
      </w:r>
      <w:r w:rsidR="00907E3A">
        <w:rPr>
          <w:rFonts w:cs="Arial"/>
        </w:rPr>
        <w:t xml:space="preserve"> </w:t>
      </w:r>
      <w:r w:rsidR="003B19EF" w:rsidRPr="00907E3A">
        <w:rPr>
          <w:rFonts w:cs="Arial"/>
        </w:rPr>
        <w:t>Examining the prevalence of these genetic polymorphisms is critical to u</w:t>
      </w:r>
      <w:r w:rsidR="003B19EF" w:rsidRPr="00907E3A">
        <w:rPr>
          <w:rFonts w:cs="Arial"/>
        </w:rPr>
        <w:t>n</w:t>
      </w:r>
      <w:r w:rsidR="003B19EF" w:rsidRPr="00907E3A">
        <w:rPr>
          <w:rFonts w:cs="Arial"/>
        </w:rPr>
        <w:t>derstanding not only the association between the polymorphism and the disease but the molecular and biological functional outcome of these polymorphisms.</w:t>
      </w:r>
      <w:r w:rsidR="00907E3A">
        <w:rPr>
          <w:rFonts w:cs="Arial"/>
        </w:rPr>
        <w:t xml:space="preserve"> </w:t>
      </w:r>
      <w:r w:rsidR="003B19EF" w:rsidRPr="00907E3A">
        <w:rPr>
          <w:rFonts w:cs="Arial"/>
        </w:rPr>
        <w:t>Although race itself is not a definitive biologic factor but largely a proxy for social, cultural b</w:t>
      </w:r>
      <w:r w:rsidR="003B19EF" w:rsidRPr="00907E3A">
        <w:rPr>
          <w:rFonts w:cs="Arial"/>
        </w:rPr>
        <w:t>e</w:t>
      </w:r>
      <w:r w:rsidR="003B19EF" w:rsidRPr="00907E3A">
        <w:rPr>
          <w:rFonts w:cs="Arial"/>
        </w:rPr>
        <w:t>havioral and environmental factors it is critically important for us to attempt to u</w:t>
      </w:r>
      <w:r w:rsidR="003B19EF" w:rsidRPr="00907E3A">
        <w:rPr>
          <w:rFonts w:cs="Arial"/>
        </w:rPr>
        <w:t>n</w:t>
      </w:r>
      <w:r w:rsidR="003B19EF" w:rsidRPr="00907E3A">
        <w:rPr>
          <w:rFonts w:cs="Arial"/>
        </w:rPr>
        <w:t>derstand the role of genetic susceptibility to specific age-related heath disparities and clinical characteristics.</w:t>
      </w:r>
      <w:r w:rsidR="00907E3A">
        <w:rPr>
          <w:rFonts w:cs="Arial"/>
        </w:rPr>
        <w:t xml:space="preserve"> </w:t>
      </w:r>
      <w:r w:rsidR="003B19EF" w:rsidRPr="00907E3A">
        <w:rPr>
          <w:rFonts w:cs="Arial"/>
        </w:rPr>
        <w:t>The first step to gaining this understanding is to identify risk alleles for common diseases through genome wide association studies (GWAS).</w:t>
      </w:r>
      <w:r w:rsidR="00907E3A">
        <w:rPr>
          <w:rFonts w:cs="Arial"/>
        </w:rPr>
        <w:t xml:space="preserve"> </w:t>
      </w:r>
      <w:r w:rsidR="003B19EF" w:rsidRPr="00907E3A">
        <w:rPr>
          <w:rFonts w:cs="Arial"/>
        </w:rPr>
        <w:t>However, most of the early GWAS analyses failed to include diverse cohorts enriched for sub-populations at greatest risk.</w:t>
      </w:r>
      <w:r w:rsidR="00907E3A">
        <w:rPr>
          <w:rFonts w:cs="Arial"/>
        </w:rPr>
        <w:t xml:space="preserve"> </w:t>
      </w:r>
      <w:r w:rsidR="003B19EF" w:rsidRPr="00907E3A">
        <w:rPr>
          <w:rFonts w:cs="Arial"/>
        </w:rPr>
        <w:t>Therefore inclusion of diverse population groups will hopefully enhance understanding of the effects of various genetic var</w:t>
      </w:r>
      <w:r w:rsidR="003B19EF" w:rsidRPr="00907E3A">
        <w:rPr>
          <w:rFonts w:cs="Arial"/>
        </w:rPr>
        <w:t>i</w:t>
      </w:r>
      <w:r w:rsidR="003B19EF" w:rsidRPr="00907E3A">
        <w:rPr>
          <w:rFonts w:cs="Arial"/>
        </w:rPr>
        <w:t>ants in different groups who may have different environmental exposures.</w:t>
      </w:r>
      <w:r w:rsidR="00907E3A">
        <w:rPr>
          <w:rFonts w:cs="Arial"/>
        </w:rPr>
        <w:br/>
      </w:r>
      <w:r w:rsidR="00907E3A">
        <w:rPr>
          <w:rFonts w:cs="Arial"/>
        </w:rPr>
        <w:br/>
      </w:r>
      <w:r w:rsidR="003B19EF" w:rsidRPr="00907E3A">
        <w:rPr>
          <w:rFonts w:cs="Arial"/>
        </w:rPr>
        <w:t xml:space="preserve">Whole genome SNP genotyping using the </w:t>
      </w:r>
      <w:proofErr w:type="spellStart"/>
      <w:r w:rsidR="003B19EF" w:rsidRPr="00907E3A">
        <w:rPr>
          <w:rFonts w:cs="Arial"/>
        </w:rPr>
        <w:t>Illumina</w:t>
      </w:r>
      <w:proofErr w:type="spellEnd"/>
      <w:r w:rsidR="003B19EF" w:rsidRPr="00907E3A">
        <w:rPr>
          <w:rFonts w:cs="Arial"/>
        </w:rPr>
        <w:t xml:space="preserve"> </w:t>
      </w:r>
      <w:proofErr w:type="spellStart"/>
      <w:r w:rsidR="003B19EF" w:rsidRPr="00907E3A">
        <w:rPr>
          <w:rFonts w:cs="Arial"/>
        </w:rPr>
        <w:t>Infinium</w:t>
      </w:r>
      <w:proofErr w:type="spellEnd"/>
      <w:r w:rsidR="003B19EF" w:rsidRPr="00907E3A">
        <w:rPr>
          <w:rFonts w:cs="Arial"/>
        </w:rPr>
        <w:t xml:space="preserve"> II platform for the first 1000 participants has been completed.</w:t>
      </w:r>
      <w:r w:rsidR="00907E3A">
        <w:rPr>
          <w:rFonts w:cs="Arial"/>
        </w:rPr>
        <w:t xml:space="preserve"> </w:t>
      </w:r>
      <w:r w:rsidR="003B19EF" w:rsidRPr="00907E3A">
        <w:rPr>
          <w:rFonts w:cs="Arial"/>
        </w:rPr>
        <w:t xml:space="preserve">Planned </w:t>
      </w:r>
      <w:r w:rsidR="003B19EF" w:rsidRPr="00907E3A">
        <w:rPr>
          <w:noProof/>
        </w:rPr>
        <mc:AlternateContent>
          <mc:Choice Requires="wps">
            <w:drawing>
              <wp:anchor distT="0" distB="0" distL="114300" distR="114300" simplePos="0" relativeHeight="251663360" behindDoc="0" locked="0" layoutInCell="1" allowOverlap="1" wp14:anchorId="30E59BFF" wp14:editId="739E54D5">
                <wp:simplePos x="0" y="0"/>
                <wp:positionH relativeFrom="column">
                  <wp:posOffset>-3540760</wp:posOffset>
                </wp:positionH>
                <wp:positionV relativeFrom="paragraph">
                  <wp:posOffset>2400300</wp:posOffset>
                </wp:positionV>
                <wp:extent cx="914400" cy="228600"/>
                <wp:effectExtent l="0" t="0" r="19050" b="1905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28600"/>
                        </a:xfrm>
                        <a:prstGeom prst="rect">
                          <a:avLst/>
                        </a:prstGeom>
                        <a:solidFill>
                          <a:srgbClr val="FFFFFF"/>
                        </a:solidFill>
                        <a:ln w="9525">
                          <a:solidFill>
                            <a:srgbClr val="000000"/>
                          </a:solidFill>
                          <a:miter lim="800000"/>
                          <a:headEnd/>
                          <a:tailEnd/>
                        </a:ln>
                      </wps:spPr>
                      <wps:txbx>
                        <w:txbxContent>
                          <w:p w14:paraId="454B9175" w14:textId="77777777" w:rsidR="00F127A8" w:rsidRDefault="00F127A8" w:rsidP="003B19EF">
                            <w:r>
                              <w:t>Fig. XXX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3" o:spid="_x0000_s1026" type="#_x0000_t202" style="position:absolute;left:0;text-align:left;margin-left:-278.75pt;margin-top:189pt;width:1in;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">
                <v:textbox>
                  <w:txbxContent>
                    <w:p w14:paraId="454B9175" w14:textId="77777777" w:rsidR="000B7327" w:rsidRDefault="000B7327" w:rsidP="003B19EF">
                      <w:r>
                        <w:t>Fig. XXX</w:t>
                      </w:r>
                    </w:p>
                  </w:txbxContent>
                </v:textbox>
              </v:shape>
            </w:pict>
          </mc:Fallback>
        </mc:AlternateContent>
      </w:r>
      <w:r w:rsidR="003B19EF" w:rsidRPr="00907E3A">
        <w:rPr>
          <w:rFonts w:cs="Arial"/>
        </w:rPr>
        <w:t>work will proceed in conjunction with GWAS consortia including:</w:t>
      </w:r>
      <w:r w:rsidR="00907E3A">
        <w:rPr>
          <w:rFonts w:cs="Arial"/>
        </w:rPr>
        <w:t xml:space="preserve"> </w:t>
      </w:r>
      <w:r w:rsidR="003B19EF" w:rsidRPr="00907E3A">
        <w:rPr>
          <w:rFonts w:cs="Arial"/>
        </w:rPr>
        <w:t>the Continental Origins and Genetic Epidemiology Network (COGENT) and the Candidate–gene Association Resource consortium (</w:t>
      </w:r>
      <w:proofErr w:type="spellStart"/>
      <w:r w:rsidR="003B19EF" w:rsidRPr="00907E3A">
        <w:rPr>
          <w:rFonts w:cs="Arial"/>
        </w:rPr>
        <w:t>CARe</w:t>
      </w:r>
      <w:proofErr w:type="spellEnd"/>
      <w:r w:rsidR="003B19EF" w:rsidRPr="00907E3A">
        <w:rPr>
          <w:rFonts w:cs="Arial"/>
        </w:rPr>
        <w:t>).</w:t>
      </w:r>
      <w:r w:rsidR="00907E3A">
        <w:rPr>
          <w:rFonts w:cs="Arial"/>
        </w:rPr>
        <w:t xml:space="preserve"> </w:t>
      </w:r>
      <w:r w:rsidR="003B19EF" w:rsidRPr="00907E3A">
        <w:rPr>
          <w:rFonts w:cs="Arial"/>
        </w:rPr>
        <w:t>Initial areas of research focus on renal, metabolic, hematologic, and cardi</w:t>
      </w:r>
      <w:r w:rsidR="003B19EF" w:rsidRPr="00907E3A">
        <w:rPr>
          <w:rFonts w:cs="Arial"/>
        </w:rPr>
        <w:t>o</w:t>
      </w:r>
      <w:r w:rsidR="003B19EF" w:rsidRPr="00907E3A">
        <w:rPr>
          <w:rFonts w:cs="Arial"/>
        </w:rPr>
        <w:t>vascular characteristics or conditions.</w:t>
      </w:r>
      <w:r w:rsidR="00907E3A">
        <w:rPr>
          <w:rFonts w:cs="Arial"/>
        </w:rPr>
        <w:t xml:space="preserve"> </w:t>
      </w:r>
      <w:r w:rsidR="003B19EF" w:rsidRPr="00907E3A">
        <w:rPr>
          <w:rFonts w:cs="Arial"/>
        </w:rPr>
        <w:t>Analysis of the data set is underway to dete</w:t>
      </w:r>
      <w:r w:rsidR="003B19EF" w:rsidRPr="00907E3A">
        <w:rPr>
          <w:rFonts w:cs="Arial"/>
        </w:rPr>
        <w:t>r</w:t>
      </w:r>
      <w:r w:rsidR="003B19EF" w:rsidRPr="00907E3A">
        <w:rPr>
          <w:rFonts w:cs="Arial"/>
        </w:rPr>
        <w:t>mine genetic associations with hypertension, renal disease, cardiovascular disease, stroke and other age associated health disparities.</w:t>
      </w:r>
      <w:r w:rsidR="00907E3A">
        <w:rPr>
          <w:rFonts w:cs="Arial"/>
        </w:rPr>
        <w:t xml:space="preserve"> </w:t>
      </w:r>
      <w:r w:rsidR="003B19EF" w:rsidRPr="00907E3A">
        <w:rPr>
          <w:rFonts w:cs="Arial"/>
        </w:rPr>
        <w:t>In addition, other GWAS studies underway are focused on height, platelet count, water balance, and serum sodium concentration.</w:t>
      </w:r>
    </w:p>
    <w:p w14:paraId="6BE9862F" w14:textId="52C82F1F" w:rsidR="00F63D7E" w:rsidRPr="00DB1633" w:rsidRDefault="009029A6" w:rsidP="00907E3A">
      <w:pPr>
        <w:pStyle w:val="lpb0"/>
        <w:numPr>
          <w:ilvl w:val="0"/>
          <w:numId w:val="37"/>
        </w:numPr>
        <w:rPr>
          <w:rFonts w:eastAsia="Arial Unicode MS"/>
        </w:rPr>
      </w:pPr>
      <w:r w:rsidRPr="00DB1633">
        <w:rPr>
          <w:rFonts w:eastAsia="Arial Unicode MS"/>
          <w:i/>
        </w:rPr>
        <w:lastRenderedPageBreak/>
        <w:t>Epigenetics</w:t>
      </w:r>
      <w:r w:rsidR="00DB1633">
        <w:rPr>
          <w:rFonts w:eastAsia="Arial Unicode MS"/>
          <w:i/>
        </w:rPr>
        <w:t>.</w:t>
      </w:r>
      <w:r w:rsidRPr="00DB1633">
        <w:rPr>
          <w:rFonts w:eastAsia="Arial Unicode MS"/>
        </w:rPr>
        <w:t xml:space="preserve"> The disproportionate incidence and mortality from age-associated di</w:t>
      </w:r>
      <w:r w:rsidRPr="00DB1633">
        <w:rPr>
          <w:rFonts w:eastAsia="Arial Unicode MS"/>
        </w:rPr>
        <w:t>s</w:t>
      </w:r>
      <w:r w:rsidRPr="00DB1633">
        <w:rPr>
          <w:rFonts w:eastAsia="Arial Unicode MS"/>
        </w:rPr>
        <w:t xml:space="preserve">ease may also result from epigenetic mechanisms such a DNA methylation. One theory of aging focuses on the role of genes and the </w:t>
      </w:r>
      <w:proofErr w:type="spellStart"/>
      <w:r w:rsidRPr="00DB1633">
        <w:rPr>
          <w:rFonts w:eastAsia="Arial Unicode MS"/>
        </w:rPr>
        <w:t>epigenome</w:t>
      </w:r>
      <w:proofErr w:type="spellEnd"/>
      <w:r w:rsidRPr="00DB1633">
        <w:rPr>
          <w:rFonts w:eastAsia="Arial Unicode MS"/>
        </w:rPr>
        <w:t xml:space="preserve"> in the development of the aging phenotype. We will examine the hypothesis that human disease and disability may result from DNA modifications that are not the result of change</w:t>
      </w:r>
      <w:r w:rsidR="00DB1633">
        <w:rPr>
          <w:rFonts w:eastAsia="Arial Unicode MS"/>
        </w:rPr>
        <w:t>s</w:t>
      </w:r>
      <w:r w:rsidRPr="00DB1633">
        <w:rPr>
          <w:rFonts w:eastAsia="Arial Unicode MS"/>
        </w:rPr>
        <w:t xml:space="preserve"> in the coding sequence of genes. The clinical relevance of DNA methylation states in the development of age-related disease has yet to be understood on a population b</w:t>
      </w:r>
      <w:r w:rsidRPr="00DB1633">
        <w:rPr>
          <w:rFonts w:eastAsia="Arial Unicode MS"/>
        </w:rPr>
        <w:t>a</w:t>
      </w:r>
      <w:r w:rsidRPr="00DB1633">
        <w:rPr>
          <w:rFonts w:eastAsia="Arial Unicode MS"/>
        </w:rPr>
        <w:t>sis. There is variation in methylation states from individual to individual. This may be related to age, gender, environmental exposure, and other genetic factors. Is it possible that our hypothesized phenotype of accelerated aging phenotype seen in low SES and minority communities is related to epigenetic factors such as methyl</w:t>
      </w:r>
      <w:r w:rsidRPr="00DB1633">
        <w:rPr>
          <w:rFonts w:eastAsia="Arial Unicode MS"/>
        </w:rPr>
        <w:t>a</w:t>
      </w:r>
      <w:r w:rsidRPr="00DB1633">
        <w:rPr>
          <w:rFonts w:eastAsia="Arial Unicode MS"/>
        </w:rPr>
        <w:t>tion? We will examine methylation states within this longitudinal cohort to attempt to understand whether methylation states are associated with the premature deve</w:t>
      </w:r>
      <w:r w:rsidRPr="00DB1633">
        <w:rPr>
          <w:rFonts w:eastAsia="Arial Unicode MS"/>
        </w:rPr>
        <w:t>l</w:t>
      </w:r>
      <w:r w:rsidRPr="00DB1633">
        <w:rPr>
          <w:rFonts w:eastAsia="Arial Unicode MS"/>
        </w:rPr>
        <w:t>opment of age-associated disease. Because there is limited information about met</w:t>
      </w:r>
      <w:r w:rsidRPr="00DB1633">
        <w:rPr>
          <w:rFonts w:eastAsia="Arial Unicode MS"/>
        </w:rPr>
        <w:t>h</w:t>
      </w:r>
      <w:r w:rsidRPr="00DB1633">
        <w:rPr>
          <w:rFonts w:eastAsia="Arial Unicode MS"/>
        </w:rPr>
        <w:t xml:space="preserve">ylation status of lymphoid cells, we have chosen to employ DNA isolated from the </w:t>
      </w:r>
      <w:proofErr w:type="spellStart"/>
      <w:r w:rsidRPr="00DB1633">
        <w:rPr>
          <w:rFonts w:eastAsia="Arial Unicode MS"/>
        </w:rPr>
        <w:t>buccal</w:t>
      </w:r>
      <w:proofErr w:type="spellEnd"/>
      <w:r w:rsidRPr="00DB1633">
        <w:rPr>
          <w:rFonts w:eastAsia="Arial Unicode MS"/>
        </w:rPr>
        <w:t xml:space="preserve"> cells for this study. This is also likely the best source of DNA in our urban based cohort at higher risk for environmental exposures from air pollution and b</w:t>
      </w:r>
      <w:r w:rsidRPr="00DB1633">
        <w:rPr>
          <w:rFonts w:eastAsia="Arial Unicode MS"/>
        </w:rPr>
        <w:t>e</w:t>
      </w:r>
      <w:r w:rsidRPr="00DB1633">
        <w:rPr>
          <w:rFonts w:eastAsia="Arial Unicode MS"/>
        </w:rPr>
        <w:t xml:space="preserve">cause of the prevalence of tobacco and alcohol use within this cohort at higher risk for the development of </w:t>
      </w:r>
      <w:proofErr w:type="spellStart"/>
      <w:r w:rsidRPr="00DB1633">
        <w:rPr>
          <w:rFonts w:eastAsia="Arial Unicode MS"/>
        </w:rPr>
        <w:t>aerodigestive</w:t>
      </w:r>
      <w:proofErr w:type="spellEnd"/>
      <w:r w:rsidRPr="00DB1633">
        <w:rPr>
          <w:rFonts w:eastAsia="Arial Unicode MS"/>
        </w:rPr>
        <w:t xml:space="preserve"> cancers of the lung and esophagus. Our inve</w:t>
      </w:r>
      <w:r w:rsidRPr="00DB1633">
        <w:rPr>
          <w:rFonts w:eastAsia="Arial Unicode MS"/>
        </w:rPr>
        <w:t>s</w:t>
      </w:r>
      <w:r w:rsidRPr="00DB1633">
        <w:rPr>
          <w:rFonts w:eastAsia="Arial Unicode MS"/>
        </w:rPr>
        <w:t>tigations will focus on identifying DNA methylation patterns factors that are assoc</w:t>
      </w:r>
      <w:r w:rsidRPr="00DB1633">
        <w:rPr>
          <w:rFonts w:eastAsia="Arial Unicode MS"/>
        </w:rPr>
        <w:t>i</w:t>
      </w:r>
      <w:r w:rsidRPr="00DB1633">
        <w:rPr>
          <w:rFonts w:eastAsia="Arial Unicode MS"/>
        </w:rPr>
        <w:t xml:space="preserve">ated with the development of health disparities and with changes in human DNA repair capacity. These studies will examine the gene promoter methylation status in </w:t>
      </w:r>
      <w:proofErr w:type="spellStart"/>
      <w:r w:rsidRPr="00DB1633">
        <w:rPr>
          <w:rFonts w:eastAsia="Arial Unicode MS"/>
        </w:rPr>
        <w:t>buccal</w:t>
      </w:r>
      <w:proofErr w:type="spellEnd"/>
      <w:r w:rsidRPr="00DB1633">
        <w:rPr>
          <w:rFonts w:eastAsia="Arial Unicode MS"/>
        </w:rPr>
        <w:t xml:space="preserve"> mucosa cell DNA from HANDLS participants. Assessing this at baseline and longitudinally may permit us to identify molecular markers of disease susceptibility especially for </w:t>
      </w:r>
      <w:proofErr w:type="spellStart"/>
      <w:r w:rsidRPr="00DB1633">
        <w:rPr>
          <w:rFonts w:eastAsia="Arial Unicode MS"/>
        </w:rPr>
        <w:t>aerodigestive</w:t>
      </w:r>
      <w:proofErr w:type="spellEnd"/>
      <w:r w:rsidRPr="00DB1633">
        <w:rPr>
          <w:rFonts w:eastAsia="Arial Unicode MS"/>
        </w:rPr>
        <w:t xml:space="preserve"> malignancies that are characterized by disproportionate incidence and mortality rates in African Americans.</w:t>
      </w:r>
    </w:p>
    <w:p w14:paraId="460CBFAD" w14:textId="7875E71B" w:rsidR="00EA74F4" w:rsidRDefault="00F8742C" w:rsidP="00720869">
      <w:pPr>
        <w:pStyle w:val="lpb0"/>
        <w:rPr>
          <w:rFonts w:eastAsia="Arial Unicode MS"/>
        </w:rPr>
      </w:pPr>
      <w:r w:rsidRPr="00F8742C">
        <w:rPr>
          <w:rFonts w:eastAsia="Arial Unicode MS"/>
          <w:i/>
        </w:rPr>
        <w:t>Renal f</w:t>
      </w:r>
      <w:r w:rsidR="00F63D7E" w:rsidRPr="00F8742C">
        <w:rPr>
          <w:rFonts w:eastAsia="Arial Unicode MS"/>
          <w:i/>
        </w:rPr>
        <w:t>unction</w:t>
      </w:r>
      <w:r w:rsidRPr="00F8742C">
        <w:rPr>
          <w:rFonts w:eastAsia="Arial Unicode MS"/>
          <w:i/>
        </w:rPr>
        <w:t>.</w:t>
      </w:r>
      <w:r w:rsidR="00907E3A">
        <w:rPr>
          <w:rFonts w:eastAsia="Arial Unicode MS"/>
          <w:b/>
        </w:rPr>
        <w:t xml:space="preserve"> </w:t>
      </w:r>
      <w:r w:rsidR="0060632A" w:rsidRPr="00E8075A">
        <w:t>The National Health and Nutrition Examination Survey (NHANES) reports that while chronic kidney disease (CKD) prevalence among Americans older than 20 years of age was 16.8%, rates for non-Hispanic Blacks and Mexican Amer</w:t>
      </w:r>
      <w:r w:rsidR="0060632A" w:rsidRPr="00E8075A">
        <w:t>i</w:t>
      </w:r>
      <w:r w:rsidR="0060632A" w:rsidRPr="00E8075A">
        <w:t>cans were higher (19.9% and 18.7% respectively.</w:t>
      </w:r>
      <w:r w:rsidR="00907E3A">
        <w:t xml:space="preserve"> </w:t>
      </w:r>
      <w:r w:rsidR="0060632A" w:rsidRPr="00E8075A">
        <w:t>This disparity is significantly hig</w:t>
      </w:r>
      <w:r w:rsidR="0060632A" w:rsidRPr="00E8075A">
        <w:t>h</w:t>
      </w:r>
      <w:r w:rsidR="0060632A" w:rsidRPr="00E8075A">
        <w:t>lighted when assessing the prevalence of stage 1 CKD.</w:t>
      </w:r>
      <w:r w:rsidR="00907E3A">
        <w:t xml:space="preserve"> </w:t>
      </w:r>
      <w:r w:rsidR="0060632A" w:rsidRPr="00E8075A">
        <w:t>Prevalence of CKD 1 among non-Hispanics whites is 4.2% compared with 10.2% for Mexican Americans and 9.4% among non-Hispanic Blacks.</w:t>
      </w:r>
      <w:r w:rsidR="00907E3A">
        <w:t xml:space="preserve"> </w:t>
      </w:r>
      <w:r w:rsidR="0060632A" w:rsidRPr="00E8075A">
        <w:t>The statistics for End-Stage Renal Disease (ESRD) mi</w:t>
      </w:r>
      <w:r w:rsidR="0060632A" w:rsidRPr="00E8075A">
        <w:t>r</w:t>
      </w:r>
      <w:r w:rsidR="0060632A" w:rsidRPr="00E8075A">
        <w:t>ror these disparities; African Americans have a 3.6 fold higher rate than whites and Hispanics have a 1.5 times higher prevalence rates than the U.S. non-Hispanic white population</w:t>
      </w:r>
      <w:r w:rsidR="00BD4716">
        <w:t>.</w:t>
      </w:r>
      <w:hyperlink w:anchor="_ENREF_37" w:tooltip=", 2007 #232" w:history="1">
        <w:r w:rsidR="006F5BA8">
          <w:fldChar w:fldCharType="begin"/>
        </w:r>
        <w:r w:rsidR="006F5BA8">
          <w:instrText xml:space="preserve"> ADDIN EN.CITE &lt;EndNote&gt;&lt;Cite ExcludeAuth="1"&gt;&lt;Year&gt;2007&lt;/Year&gt;&lt;RecNum&gt;232&lt;/RecNum&gt;&lt;DisplayText&gt;&lt;style face="superscript"&gt;37&lt;/style&gt;&lt;/DisplayText&gt;&lt;record&gt;&lt;rec-number&gt;232&lt;/rec-number&gt;&lt;foreign-keys&gt;&lt;key app="EN" db-id="2dfwwav0r0wwrbef5svxpsaetspzz952eset"&gt;232&lt;/key&gt;&lt;/foreign-keys&gt;&lt;ref-type name="Generic"&gt;13&lt;/ref-type&gt;&lt;contributors&gt;&lt;/contributors&gt;&lt;titles&gt;&lt;title&gt;US Renal Data System. USRDS 2007 annual data report: atlas of end-stage renal disease in the United States&lt;/title&gt;&lt;/titles&gt;&lt;dates&gt;&lt;year&gt;2007&lt;/year&gt;&lt;/dates&gt;&lt;publisher&gt;National Institutes of Health, National Institute of Diabetes and Digestive and Kidney Disease. Bethesda, MD&lt;/publisher&gt;&lt;urls&gt;&lt;/urls&gt;&lt;/record&gt;&lt;/Cite&gt;&lt;/EndNote&gt;</w:instrText>
        </w:r>
        <w:r w:rsidR="006F5BA8">
          <w:fldChar w:fldCharType="separate"/>
        </w:r>
        <w:r w:rsidR="006F5BA8" w:rsidRPr="006F5BA8">
          <w:rPr>
            <w:noProof/>
            <w:vertAlign w:val="superscript"/>
          </w:rPr>
          <w:t>37</w:t>
        </w:r>
        <w:r w:rsidR="006F5BA8">
          <w:fldChar w:fldCharType="end"/>
        </w:r>
      </w:hyperlink>
      <w:r w:rsidR="00907E3A">
        <w:br/>
      </w:r>
      <w:r w:rsidR="00907E3A">
        <w:br/>
      </w:r>
      <w:r w:rsidR="0060632A" w:rsidRPr="00EE159A">
        <w:rPr>
          <w:rFonts w:cs="Arial"/>
        </w:rPr>
        <w:t>The risk factors for CKD are multifaceted and difficult to dissect; they include: hype</w:t>
      </w:r>
      <w:r w:rsidR="0060632A" w:rsidRPr="00EE159A">
        <w:rPr>
          <w:rFonts w:cs="Arial"/>
        </w:rPr>
        <w:t>r</w:t>
      </w:r>
      <w:r w:rsidR="0060632A" w:rsidRPr="00EE159A">
        <w:rPr>
          <w:rFonts w:cs="Arial"/>
        </w:rPr>
        <w:t>tension, diabetes mellitus, smoking, race, age, obesity and heart disease</w:t>
      </w:r>
      <w:hyperlink w:anchor="_ENREF_38" w:tooltip="Haroun, 2003 #315" w:history="1">
        <w:r w:rsidR="006F5BA8">
          <w:rPr>
            <w:rFonts w:cs="Arial"/>
          </w:rPr>
          <w:fldChar w:fldCharType="begin">
            <w:fldData xml:space="preserve">PEVuZE5vdGU+PENpdGU+PEF1dGhvcj5IYXJvdW48L0F1dGhvcj48WWVhcj4yMDAzPC9ZZWFyPjxS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</w:fldData>
          </w:fldChar>
        </w:r>
        <w:r w:rsidR="006F5BA8">
          <w:rPr>
            <w:rFonts w:cs="Arial"/>
          </w:rPr>
          <w:instrText xml:space="preserve"> ADDIN EN.CITE </w:instrText>
        </w:r>
        <w:r w:rsidR="006F5BA8">
          <w:rPr>
            <w:rFonts w:cs="Arial"/>
          </w:rPr>
          <w:fldChar w:fldCharType="begin">
            <w:fldData xml:space="preserve">PEVuZE5vdGU+PENpdGU+PEF1dGhvcj5IYXJvdW48L0F1dGhvcj48WWVhcj4yMDAzPC9ZZWFyPjxS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</w:fldData>
          </w:fldChar>
        </w:r>
        <w:r w:rsidR="006F5BA8">
          <w:rPr>
            <w:rFonts w:cs="Arial"/>
          </w:rPr>
          <w:instrText xml:space="preserve"> ADDIN EN.CITE.DATA </w:instrText>
        </w:r>
        <w:r w:rsidR="006F5BA8">
          <w:rPr>
            <w:rFonts w:cs="Arial"/>
          </w:rPr>
        </w:r>
        <w:r w:rsidR="006F5BA8">
          <w:rPr>
            <w:rFonts w:cs="Arial"/>
          </w:rPr>
          <w:fldChar w:fldCharType="end"/>
        </w:r>
        <w:r w:rsidR="006F5BA8">
          <w:rPr>
            <w:rFonts w:cs="Arial"/>
          </w:rPr>
        </w:r>
        <w:r w:rsidR="006F5BA8">
          <w:rPr>
            <w:rFonts w:cs="Arial"/>
          </w:rPr>
          <w:fldChar w:fldCharType="separate"/>
        </w:r>
        <w:r w:rsidR="006F5BA8" w:rsidRPr="006F5BA8">
          <w:rPr>
            <w:rFonts w:cs="Arial"/>
            <w:noProof/>
            <w:vertAlign w:val="superscript"/>
          </w:rPr>
          <w:t>38</w:t>
        </w:r>
        <w:r w:rsidR="006F5BA8">
          <w:rPr>
            <w:rFonts w:cs="Arial"/>
          </w:rPr>
          <w:fldChar w:fldCharType="end"/>
        </w:r>
      </w:hyperlink>
      <w:r w:rsidR="0060632A" w:rsidRPr="00EE159A">
        <w:rPr>
          <w:rFonts w:cs="Arial"/>
        </w:rPr>
        <w:t>.</w:t>
      </w:r>
      <w:r w:rsidR="00907E3A" w:rsidRPr="00EE159A">
        <w:rPr>
          <w:rFonts w:cs="Arial"/>
        </w:rPr>
        <w:t xml:space="preserve"> </w:t>
      </w:r>
      <w:r w:rsidR="0060632A" w:rsidRPr="00EE159A">
        <w:rPr>
          <w:rFonts w:cs="Arial"/>
        </w:rPr>
        <w:t>However, it is clear that other etiologic factors may also play a role including behavior, gene</w:t>
      </w:r>
      <w:r w:rsidR="0060632A" w:rsidRPr="00EE159A">
        <w:rPr>
          <w:rFonts w:cs="Arial"/>
        </w:rPr>
        <w:t>t</w:t>
      </w:r>
      <w:r w:rsidR="0060632A" w:rsidRPr="00EE159A">
        <w:rPr>
          <w:rFonts w:cs="Arial"/>
        </w:rPr>
        <w:t xml:space="preserve">ics, and the physical and sociologic environment as has been shown for ESRD </w:t>
      </w:r>
      <w:hyperlink w:anchor="_ENREF_39" w:tooltip="Klag, 1997 #316" w:history="1">
        <w:r w:rsidR="006F5BA8">
          <w:rPr>
            <w:rFonts w:cs="Arial"/>
          </w:rPr>
          <w:fldChar w:fldCharType="begin">
            <w:fldData xml:space="preserve">PEVuZE5vdGU+PENpdGU+PEF1dGhvcj5LbGFnPC9BdXRob3I+PFllYXI+MTk5NzwvWWVhcj48UmVj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</w:fldData>
          </w:fldChar>
        </w:r>
        <w:r w:rsidR="006F5BA8">
          <w:rPr>
            <w:rFonts w:cs="Arial"/>
          </w:rPr>
          <w:instrText xml:space="preserve"> ADDIN EN.CITE </w:instrText>
        </w:r>
        <w:r w:rsidR="006F5BA8">
          <w:rPr>
            <w:rFonts w:cs="Arial"/>
          </w:rPr>
          <w:fldChar w:fldCharType="begin">
            <w:fldData xml:space="preserve">PEVuZE5vdGU+PENpdGU+PEF1dGhvcj5LbGFnPC9BdXRob3I+PFllYXI+MTk5NzwvWWVhcj48UmVj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</w:fldData>
          </w:fldChar>
        </w:r>
        <w:r w:rsidR="006F5BA8">
          <w:rPr>
            <w:rFonts w:cs="Arial"/>
          </w:rPr>
          <w:instrText xml:space="preserve"> ADDIN EN.CITE.DATA </w:instrText>
        </w:r>
        <w:r w:rsidR="006F5BA8">
          <w:rPr>
            <w:rFonts w:cs="Arial"/>
          </w:rPr>
        </w:r>
        <w:r w:rsidR="006F5BA8">
          <w:rPr>
            <w:rFonts w:cs="Arial"/>
          </w:rPr>
          <w:fldChar w:fldCharType="end"/>
        </w:r>
        <w:r w:rsidR="006F5BA8">
          <w:rPr>
            <w:rFonts w:cs="Arial"/>
          </w:rPr>
        </w:r>
        <w:r w:rsidR="006F5BA8">
          <w:rPr>
            <w:rFonts w:cs="Arial"/>
          </w:rPr>
          <w:fldChar w:fldCharType="separate"/>
        </w:r>
        <w:r w:rsidR="006F5BA8" w:rsidRPr="006F5BA8">
          <w:rPr>
            <w:rFonts w:cs="Arial"/>
            <w:noProof/>
            <w:vertAlign w:val="superscript"/>
          </w:rPr>
          <w:t>39-41</w:t>
        </w:r>
        <w:r w:rsidR="006F5BA8">
          <w:rPr>
            <w:rFonts w:cs="Arial"/>
          </w:rPr>
          <w:fldChar w:fldCharType="end"/>
        </w:r>
      </w:hyperlink>
      <w:r w:rsidR="0060632A" w:rsidRPr="00EE159A">
        <w:rPr>
          <w:rFonts w:cs="Arial"/>
        </w:rPr>
        <w:t>.</w:t>
      </w:r>
      <w:r w:rsidR="00907E3A" w:rsidRPr="00EE159A">
        <w:rPr>
          <w:rFonts w:cs="Arial"/>
        </w:rPr>
        <w:t xml:space="preserve"> </w:t>
      </w:r>
      <w:r w:rsidR="0060632A" w:rsidRPr="00EE159A">
        <w:rPr>
          <w:rFonts w:cs="Arial"/>
        </w:rPr>
        <w:t>Because of the complexity of the factors that influence the development of chronic kidney disease and the significant impact CKD and ESRD have on quality of life, di</w:t>
      </w:r>
      <w:r w:rsidR="0060632A" w:rsidRPr="00EE159A">
        <w:rPr>
          <w:rFonts w:cs="Arial"/>
        </w:rPr>
        <w:t>s</w:t>
      </w:r>
      <w:r w:rsidR="0060632A" w:rsidRPr="00EE159A">
        <w:rPr>
          <w:rFonts w:cs="Arial"/>
        </w:rPr>
        <w:t xml:space="preserve">ability and life expectancy </w:t>
      </w:r>
      <w:hyperlink w:anchor="_ENREF_39" w:tooltip="Klag, 1997 #316" w:history="1">
        <w:r w:rsidR="006F5BA8">
          <w:rPr>
            <w:rFonts w:cs="Arial"/>
          </w:rPr>
          <w:fldChar w:fldCharType="begin">
            <w:fldData xml:space="preserve">PEVuZE5vdGU+PENpdGU+PEF1dGhvcj5LbGFnPC9BdXRob3I+PFllYXI+MTk5NzwvWWVhcj48UmVj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</w:fldData>
          </w:fldChar>
        </w:r>
        <w:r w:rsidR="006F5BA8">
          <w:rPr>
            <w:rFonts w:cs="Arial"/>
          </w:rPr>
          <w:instrText xml:space="preserve"> ADDIN EN.CITE </w:instrText>
        </w:r>
        <w:r w:rsidR="006F5BA8">
          <w:rPr>
            <w:rFonts w:cs="Arial"/>
          </w:rPr>
          <w:fldChar w:fldCharType="begin">
            <w:fldData xml:space="preserve">PEVuZE5vdGU+PENpdGU+PEF1dGhvcj5LbGFnPC9BdXRob3I+PFllYXI+MTk5NzwvWWVhcj48UmVj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</w:fldData>
          </w:fldChar>
        </w:r>
        <w:r w:rsidR="006F5BA8">
          <w:rPr>
            <w:rFonts w:cs="Arial"/>
          </w:rPr>
          <w:instrText xml:space="preserve"> ADDIN EN.CITE.DATA </w:instrText>
        </w:r>
        <w:r w:rsidR="006F5BA8">
          <w:rPr>
            <w:rFonts w:cs="Arial"/>
          </w:rPr>
        </w:r>
        <w:r w:rsidR="006F5BA8">
          <w:rPr>
            <w:rFonts w:cs="Arial"/>
          </w:rPr>
          <w:fldChar w:fldCharType="end"/>
        </w:r>
        <w:r w:rsidR="006F5BA8">
          <w:rPr>
            <w:rFonts w:cs="Arial"/>
          </w:rPr>
        </w:r>
        <w:r w:rsidR="006F5BA8">
          <w:rPr>
            <w:rFonts w:cs="Arial"/>
          </w:rPr>
          <w:fldChar w:fldCharType="separate"/>
        </w:r>
        <w:r w:rsidR="006F5BA8" w:rsidRPr="006F5BA8">
          <w:rPr>
            <w:rFonts w:cs="Arial"/>
            <w:noProof/>
            <w:vertAlign w:val="superscript"/>
          </w:rPr>
          <w:t>39-43</w:t>
        </w:r>
        <w:r w:rsidR="006F5BA8">
          <w:rPr>
            <w:rFonts w:cs="Arial"/>
          </w:rPr>
          <w:fldChar w:fldCharType="end"/>
        </w:r>
      </w:hyperlink>
      <w:r w:rsidR="0060632A" w:rsidRPr="00EE159A">
        <w:rPr>
          <w:rFonts w:cs="Arial"/>
        </w:rPr>
        <w:t>, we set out to examine predictive factors for CKD, i</w:t>
      </w:r>
      <w:r w:rsidR="0060632A" w:rsidRPr="00EE159A">
        <w:rPr>
          <w:rFonts w:cs="Arial"/>
        </w:rPr>
        <w:t>n</w:t>
      </w:r>
      <w:r w:rsidR="0060632A" w:rsidRPr="00EE159A">
        <w:rPr>
          <w:rFonts w:cs="Arial"/>
        </w:rPr>
        <w:lastRenderedPageBreak/>
        <w:t>cluding poverty, genetics, food security, diet,</w:t>
      </w:r>
      <w:r w:rsidR="00907E3A" w:rsidRPr="00EE159A">
        <w:rPr>
          <w:rFonts w:cs="Arial"/>
        </w:rPr>
        <w:t xml:space="preserve"> </w:t>
      </w:r>
      <w:r w:rsidR="0060632A" w:rsidRPr="00EE159A">
        <w:rPr>
          <w:rFonts w:cs="Arial"/>
        </w:rPr>
        <w:t xml:space="preserve">and race. </w:t>
      </w:r>
      <w:r w:rsidR="0060632A" w:rsidRPr="00EE159A">
        <w:rPr>
          <w:rFonts w:eastAsia="Arial Unicode MS"/>
        </w:rPr>
        <w:t xml:space="preserve">In hopes of providing early identification of participants with CKD, to improve outcomes and awareness of CKD among participants, serum </w:t>
      </w:r>
      <w:proofErr w:type="spellStart"/>
      <w:r w:rsidR="0060632A" w:rsidRPr="00EE159A">
        <w:rPr>
          <w:rFonts w:eastAsia="Arial Unicode MS"/>
        </w:rPr>
        <w:t>Cystatin</w:t>
      </w:r>
      <w:proofErr w:type="spellEnd"/>
      <w:r w:rsidR="0060632A" w:rsidRPr="00EE159A">
        <w:rPr>
          <w:rFonts w:eastAsia="Arial Unicode MS"/>
        </w:rPr>
        <w:t xml:space="preserve"> C levels and urinary kidney injury molecule-1 (KIM-1) will be measured in each participant. </w:t>
      </w:r>
      <w:proofErr w:type="spellStart"/>
      <w:r w:rsidR="0060632A" w:rsidRPr="00EE159A">
        <w:rPr>
          <w:rFonts w:eastAsia="Arial Unicode MS"/>
        </w:rPr>
        <w:t>Cystatin</w:t>
      </w:r>
      <w:proofErr w:type="spellEnd"/>
      <w:r w:rsidR="0060632A" w:rsidRPr="00EE159A">
        <w:rPr>
          <w:rFonts w:eastAsia="Arial Unicode MS"/>
        </w:rPr>
        <w:t xml:space="preserve"> C has been selected because the literature suggests that it may provide a more accurate estimate of GFR, especia</w:t>
      </w:r>
      <w:r w:rsidR="0060632A" w:rsidRPr="00EE159A">
        <w:rPr>
          <w:rFonts w:eastAsia="Arial Unicode MS"/>
        </w:rPr>
        <w:t>l</w:t>
      </w:r>
      <w:r w:rsidR="0060632A" w:rsidRPr="00EE159A">
        <w:rPr>
          <w:rFonts w:eastAsia="Arial Unicode MS"/>
        </w:rPr>
        <w:t>ly when GFR is only mildly depressed.</w:t>
      </w:r>
      <w:hyperlink w:anchor="_ENREF_44" w:tooltip="Nickolas, 2008 #233" w:history="1">
        <w:r w:rsidR="006F5BA8">
          <w:rPr>
            <w:rFonts w:eastAsia="Arial Unicode MS"/>
          </w:rPr>
          <w:fldChar w:fldCharType="begin">
            <w:fldData xml:space="preserve">PEVuZE5vdGU+PENpdGU+PEF1dGhvcj5OaWNrb2xhczwvQXV0aG9yPjxZZWFyPjIwMDg8L1llYXI+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</w:fldData>
          </w:fldChar>
        </w:r>
        <w:r w:rsidR="006F5BA8">
          <w:rPr>
            <w:rFonts w:eastAsia="Arial Unicode MS"/>
          </w:rPr>
          <w:instrText xml:space="preserve"> ADDIN EN.CITE </w:instrText>
        </w:r>
        <w:r w:rsidR="006F5BA8">
          <w:rPr>
            <w:rFonts w:eastAsia="Arial Unicode MS"/>
          </w:rPr>
          <w:fldChar w:fldCharType="begin">
            <w:fldData xml:space="preserve">PEVuZE5vdGU+PENpdGU+PEF1dGhvcj5OaWNrb2xhczwvQXV0aG9yPjxZZWFyPjIwMDg8L1llYXI+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</w:fldData>
          </w:fldChar>
        </w:r>
        <w:r w:rsidR="006F5BA8">
          <w:rPr>
            <w:rFonts w:eastAsia="Arial Unicode MS"/>
          </w:rPr>
          <w:instrText xml:space="preserve"> ADDIN EN.CITE.DATA </w:instrText>
        </w:r>
        <w:r w:rsidR="006F5BA8">
          <w:rPr>
            <w:rFonts w:eastAsia="Arial Unicode MS"/>
          </w:rPr>
        </w:r>
        <w:r w:rsidR="006F5BA8">
          <w:rPr>
            <w:rFonts w:eastAsia="Arial Unicode MS"/>
          </w:rPr>
          <w:fldChar w:fldCharType="end"/>
        </w:r>
        <w:r w:rsidR="006F5BA8">
          <w:rPr>
            <w:rFonts w:eastAsia="Arial Unicode MS"/>
          </w:rPr>
        </w:r>
        <w:r w:rsidR="006F5BA8">
          <w:rPr>
            <w:rFonts w:eastAsia="Arial Unicode MS"/>
          </w:rPr>
          <w:fldChar w:fldCharType="separate"/>
        </w:r>
        <w:r w:rsidR="006F5BA8" w:rsidRPr="006F5BA8">
          <w:rPr>
            <w:rFonts w:eastAsia="Arial Unicode MS"/>
            <w:noProof/>
            <w:vertAlign w:val="superscript"/>
          </w:rPr>
          <w:t>44</w:t>
        </w:r>
        <w:r w:rsidR="006F5BA8">
          <w:rPr>
            <w:rFonts w:eastAsia="Arial Unicode MS"/>
          </w:rPr>
          <w:fldChar w:fldCharType="end"/>
        </w:r>
      </w:hyperlink>
      <w:r w:rsidR="00907E3A" w:rsidRPr="00EE159A">
        <w:rPr>
          <w:rFonts w:eastAsia="Arial Unicode MS"/>
        </w:rPr>
        <w:t xml:space="preserve"> </w:t>
      </w:r>
      <w:r w:rsidR="0060632A" w:rsidRPr="00EE159A">
        <w:rPr>
          <w:rFonts w:eastAsia="Arial Unicode MS"/>
        </w:rPr>
        <w:t xml:space="preserve">Additionally, </w:t>
      </w:r>
      <w:proofErr w:type="spellStart"/>
      <w:r w:rsidR="0060632A" w:rsidRPr="00EE159A">
        <w:rPr>
          <w:rFonts w:eastAsia="Arial Unicode MS"/>
        </w:rPr>
        <w:t>Cystatin</w:t>
      </w:r>
      <w:proofErr w:type="spellEnd"/>
      <w:r w:rsidR="0060632A" w:rsidRPr="00EE159A">
        <w:rPr>
          <w:rFonts w:eastAsia="Arial Unicode MS"/>
        </w:rPr>
        <w:t xml:space="preserve"> C has been found to be a better predictor of cardiovascular mortality than </w:t>
      </w:r>
      <w:proofErr w:type="spellStart"/>
      <w:r w:rsidR="0060632A" w:rsidRPr="00EE159A">
        <w:rPr>
          <w:rFonts w:eastAsia="Arial Unicode MS"/>
        </w:rPr>
        <w:t>creatinine</w:t>
      </w:r>
      <w:proofErr w:type="spellEnd"/>
      <w:r w:rsidR="0060632A" w:rsidRPr="00EE159A">
        <w:rPr>
          <w:rFonts w:eastAsia="Arial Unicode MS"/>
        </w:rPr>
        <w:t xml:space="preserve"> among persons with mild CKD. Urinary KIM-1 has recently been shown to be increased in patients with non-diabetic CKD and may be an important target for treating CKD.</w:t>
      </w:r>
    </w:p>
    <w:p w14:paraId="225AD367" w14:textId="78AC5323" w:rsidR="000A4B97" w:rsidRDefault="000A4B97" w:rsidP="00F8742C">
      <w:pPr>
        <w:pStyle w:val="lpb0"/>
        <w:rPr>
          <w:rFonts w:eastAsia="Arial Unicode MS"/>
        </w:rPr>
      </w:pPr>
      <w:r w:rsidRPr="00F8742C">
        <w:rPr>
          <w:rFonts w:eastAsia="Arial Unicode MS"/>
          <w:i/>
        </w:rPr>
        <w:t>Caregiving</w:t>
      </w:r>
      <w:r w:rsidR="00F8742C" w:rsidRPr="00F8742C">
        <w:rPr>
          <w:rFonts w:eastAsia="Arial Unicode MS"/>
          <w:i/>
        </w:rPr>
        <w:t>.</w:t>
      </w:r>
      <w:r w:rsidRPr="00533A34">
        <w:rPr>
          <w:rFonts w:eastAsia="Arial Unicode MS"/>
          <w:b/>
        </w:rPr>
        <w:t xml:space="preserve"> </w:t>
      </w:r>
      <w:r w:rsidRPr="00533A34">
        <w:rPr>
          <w:rFonts w:eastAsia="Arial Unicode MS"/>
        </w:rPr>
        <w:t>Health disparities may result from various forms of stress including ps</w:t>
      </w:r>
      <w:r w:rsidRPr="00533A34">
        <w:rPr>
          <w:rFonts w:eastAsia="Arial Unicode MS"/>
        </w:rPr>
        <w:t>y</w:t>
      </w:r>
      <w:r w:rsidRPr="00533A34">
        <w:rPr>
          <w:rFonts w:eastAsia="Arial Unicode MS"/>
        </w:rPr>
        <w:t xml:space="preserve">chological stress. Many studies have linked caregiving with significant levels of chronic stress for caregivers. </w:t>
      </w:r>
      <w:proofErr w:type="gramStart"/>
      <w:r w:rsidRPr="00533A34">
        <w:rPr>
          <w:rFonts w:eastAsia="Arial Unicode MS"/>
        </w:rPr>
        <w:t>This chronic stress is moderated by socioeconomic st</w:t>
      </w:r>
      <w:r w:rsidRPr="00533A34">
        <w:rPr>
          <w:rFonts w:eastAsia="Arial Unicode MS"/>
        </w:rPr>
        <w:t>a</w:t>
      </w:r>
      <w:r w:rsidRPr="00533A34">
        <w:rPr>
          <w:rFonts w:eastAsia="Arial Unicode MS"/>
        </w:rPr>
        <w:t>tus, the condition and disabilities of the individual for whom care is provided, social support, and the age of the caregiver</w:t>
      </w:r>
      <w:proofErr w:type="gramEnd"/>
      <w:r w:rsidRPr="00533A34">
        <w:rPr>
          <w:rFonts w:eastAsia="Arial Unicode MS"/>
        </w:rPr>
        <w:t xml:space="preserve">. </w:t>
      </w:r>
      <w:r w:rsidR="00F8742C">
        <w:rPr>
          <w:rFonts w:eastAsia="Arial Unicode MS"/>
        </w:rPr>
        <w:t>Although</w:t>
      </w:r>
      <w:r w:rsidRPr="00533A34">
        <w:rPr>
          <w:rFonts w:eastAsia="Arial Unicode MS"/>
        </w:rPr>
        <w:t xml:space="preserve"> depression is a </w:t>
      </w:r>
      <w:proofErr w:type="gramStart"/>
      <w:r w:rsidRPr="00533A34">
        <w:rPr>
          <w:rFonts w:eastAsia="Arial Unicode MS"/>
        </w:rPr>
        <w:t>well studied</w:t>
      </w:r>
      <w:proofErr w:type="gramEnd"/>
      <w:r w:rsidRPr="00533A34">
        <w:rPr>
          <w:rFonts w:eastAsia="Arial Unicode MS"/>
        </w:rPr>
        <w:t xml:space="preserve"> health </w:t>
      </w:r>
      <w:r w:rsidR="0025109B">
        <w:rPr>
          <w:rFonts w:eastAsia="Arial Unicode MS"/>
        </w:rPr>
        <w:t>out</w:t>
      </w:r>
      <w:r w:rsidRPr="00533A34">
        <w:rPr>
          <w:rFonts w:eastAsia="Arial Unicode MS"/>
        </w:rPr>
        <w:t>come among caregivers, other studies have shown that overall health, compl</w:t>
      </w:r>
      <w:r w:rsidRPr="00533A34">
        <w:rPr>
          <w:rFonts w:eastAsia="Arial Unicode MS"/>
        </w:rPr>
        <w:t>i</w:t>
      </w:r>
      <w:r w:rsidRPr="00533A34">
        <w:rPr>
          <w:rFonts w:eastAsia="Arial Unicode MS"/>
        </w:rPr>
        <w:t>ance with appropriate health related behaviors, and diet are all negatively infl</w:t>
      </w:r>
      <w:r w:rsidRPr="00533A34">
        <w:rPr>
          <w:rFonts w:eastAsia="Arial Unicode MS"/>
        </w:rPr>
        <w:t>u</w:t>
      </w:r>
      <w:r w:rsidRPr="00533A34">
        <w:rPr>
          <w:rFonts w:eastAsia="Arial Unicode MS"/>
        </w:rPr>
        <w:t>enced by caregiving. There are a few studies that have examined the effects of acc</w:t>
      </w:r>
      <w:r w:rsidRPr="00533A34">
        <w:rPr>
          <w:rFonts w:eastAsia="Arial Unicode MS"/>
        </w:rPr>
        <w:t>u</w:t>
      </w:r>
      <w:r w:rsidRPr="00533A34">
        <w:rPr>
          <w:rFonts w:eastAsia="Arial Unicode MS"/>
        </w:rPr>
        <w:t>mulated multiple social roles (i.e. caregiver, spouse/partner, parent, and emplo</w:t>
      </w:r>
      <w:r w:rsidRPr="00533A34">
        <w:rPr>
          <w:rFonts w:eastAsia="Arial Unicode MS"/>
        </w:rPr>
        <w:t>y</w:t>
      </w:r>
      <w:r w:rsidRPr="00533A34">
        <w:rPr>
          <w:rFonts w:eastAsia="Arial Unicode MS"/>
        </w:rPr>
        <w:t>ment, and volunteer) and role combination (e.g.</w:t>
      </w:r>
      <w:r w:rsidR="00720869">
        <w:rPr>
          <w:rFonts w:eastAsia="Arial Unicode MS"/>
        </w:rPr>
        <w:t>,</w:t>
      </w:r>
      <w:r w:rsidRPr="00533A34">
        <w:rPr>
          <w:rFonts w:eastAsia="Arial Unicode MS"/>
        </w:rPr>
        <w:t xml:space="preserve"> elder care, only; child care only; e</w:t>
      </w:r>
      <w:r w:rsidRPr="00533A34">
        <w:rPr>
          <w:rFonts w:eastAsia="Arial Unicode MS"/>
        </w:rPr>
        <w:t>l</w:t>
      </w:r>
      <w:r w:rsidRPr="00533A34">
        <w:rPr>
          <w:rFonts w:eastAsia="Arial Unicode MS"/>
        </w:rPr>
        <w:t>der care and child care.</w:t>
      </w:r>
      <w:hyperlink w:anchor="_ENREF_45" w:tooltip="Cochran, 1999 #236" w:history="1">
        <w:r w:rsidR="006F5BA8">
          <w:rPr>
            <w:rFonts w:eastAsia="Arial Unicode MS"/>
          </w:rPr>
          <w:fldChar w:fldCharType="begin">
            <w:fldData xml:space="preserve">PEVuZE5vdGU+PENpdGU+PEF1dGhvcj5Db2NocmFuPC9BdXRob3I+PFllYXI+MTk5OTwvWWVhcj48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</w:fldData>
          </w:fldChar>
        </w:r>
        <w:r w:rsidR="006F5BA8">
          <w:rPr>
            <w:rFonts w:eastAsia="Arial Unicode MS"/>
          </w:rPr>
          <w:instrText xml:space="preserve"> ADDIN EN.CITE </w:instrText>
        </w:r>
        <w:r w:rsidR="006F5BA8">
          <w:rPr>
            <w:rFonts w:eastAsia="Arial Unicode MS"/>
          </w:rPr>
          <w:fldChar w:fldCharType="begin">
            <w:fldData xml:space="preserve">PEVuZE5vdGU+PENpdGU+PEF1dGhvcj5Db2NocmFuPC9BdXRob3I+PFllYXI+MTk5OTwvWWVhcj48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</w:fldData>
          </w:fldChar>
        </w:r>
        <w:r w:rsidR="006F5BA8">
          <w:rPr>
            <w:rFonts w:eastAsia="Arial Unicode MS"/>
          </w:rPr>
          <w:instrText xml:space="preserve"> ADDIN EN.CITE.DATA </w:instrText>
        </w:r>
        <w:r w:rsidR="006F5BA8">
          <w:rPr>
            <w:rFonts w:eastAsia="Arial Unicode MS"/>
          </w:rPr>
        </w:r>
        <w:r w:rsidR="006F5BA8">
          <w:rPr>
            <w:rFonts w:eastAsia="Arial Unicode MS"/>
          </w:rPr>
          <w:fldChar w:fldCharType="end"/>
        </w:r>
        <w:r w:rsidR="006F5BA8">
          <w:rPr>
            <w:rFonts w:eastAsia="Arial Unicode MS"/>
          </w:rPr>
        </w:r>
        <w:r w:rsidR="006F5BA8">
          <w:rPr>
            <w:rFonts w:eastAsia="Arial Unicode MS"/>
          </w:rPr>
          <w:fldChar w:fldCharType="separate"/>
        </w:r>
        <w:r w:rsidR="006F5BA8" w:rsidRPr="006F5BA8">
          <w:rPr>
            <w:rFonts w:eastAsia="Arial Unicode MS"/>
            <w:noProof/>
            <w:vertAlign w:val="superscript"/>
          </w:rPr>
          <w:t>45-50</w:t>
        </w:r>
        <w:r w:rsidR="006F5BA8">
          <w:rPr>
            <w:rFonts w:eastAsia="Arial Unicode MS"/>
          </w:rPr>
          <w:fldChar w:fldCharType="end"/>
        </w:r>
      </w:hyperlink>
      <w:r w:rsidRPr="00533A34">
        <w:rPr>
          <w:rFonts w:eastAsia="Arial Unicode MS"/>
        </w:rPr>
        <w:t xml:space="preserve"> This body of literature supports either the </w:t>
      </w:r>
      <w:r w:rsidRPr="00533A34">
        <w:rPr>
          <w:rFonts w:eastAsia="Arial Unicode MS"/>
          <w:i/>
        </w:rPr>
        <w:t>scarcity h</w:t>
      </w:r>
      <w:r w:rsidRPr="00533A34">
        <w:rPr>
          <w:rFonts w:eastAsia="Arial Unicode MS"/>
          <w:i/>
        </w:rPr>
        <w:t>y</w:t>
      </w:r>
      <w:r w:rsidRPr="00533A34">
        <w:rPr>
          <w:rFonts w:eastAsia="Arial Unicode MS"/>
          <w:i/>
        </w:rPr>
        <w:t xml:space="preserve">pothesis, </w:t>
      </w:r>
      <w:r w:rsidRPr="00533A34">
        <w:rPr>
          <w:rFonts w:eastAsia="Arial Unicode MS"/>
        </w:rPr>
        <w:t>occupancy of more than one role is associated with poor well-being (e.g. Hong &amp; Seltzer</w:t>
      </w:r>
      <w:hyperlink w:anchor="_ENREF_46" w:tooltip="Hong, 1995 #235" w:history="1">
        <w:r w:rsidR="006F5BA8">
          <w:rPr>
            <w:rFonts w:eastAsia="Arial Unicode MS"/>
          </w:rPr>
          <w:fldChar w:fldCharType="begin"/>
        </w:r>
        <w:r w:rsidR="006F5BA8">
          <w:rPr>
            <w:rFonts w:eastAsia="Arial Unicode MS"/>
          </w:rPr>
          <w:instrText xml:space="preserve"> ADDIN EN.CITE &lt;EndNote&gt;&lt;Cite ExcludeAuth="1"&gt;&lt;Author&gt;Hong&lt;/Author&gt;&lt;Year&gt;1995&lt;/Year&gt;&lt;RecNum&gt;235&lt;/RecNum&gt;&lt;DisplayText&gt;&lt;style face="superscript"&gt;46&lt;/style&gt;&lt;/DisplayText&gt;&lt;record&gt;&lt;rec-number&gt;235&lt;/rec-number&gt;&lt;foreign-keys&gt;&lt;key app="EN" db-id="2dfwwav0r0wwrbef5svxpsaetspzz952eset"&gt;235&lt;/key&gt;&lt;/foreign-keys&gt;&lt;ref-type name="Journal Article"&gt;17&lt;/ref-type&gt;&lt;contributors&gt;&lt;authors&gt;&lt;author&gt;Hong, J.&lt;/author&gt;&lt;author&gt;Seltzer, M. M.&lt;/author&gt;&lt;/authors&gt;&lt;/contributors&gt;&lt;auth-address&gt;Department of Sociology, University of Wisconsin at Madison 53706, USA. jinkuk@waisman.wisc.edu&lt;/auth-address&gt;&lt;titles&gt;&lt;title&gt;The psychological consequences of multiple roles: the nonnormative case&lt;/title&gt;&lt;secondary-title&gt;J Health Soc Behav&lt;/secondary-title&gt;&lt;/titles&gt;&lt;periodical&gt;&lt;full-title&gt;Journal of Health and Social Behavior&lt;/full-title&gt;&lt;abbr-1&gt;J. Health Soc. Behav.&lt;/abbr-1&gt;&lt;abbr-2&gt;J Health Soc Behav&lt;/abbr-2&gt;&lt;/periodical&gt;&lt;pages&gt;386-98&lt;/pages&gt;&lt;volume&gt;36&lt;/volume&gt;&lt;number&gt;4&lt;/number&gt;&lt;edition&gt;1995/12/01&lt;/edition&gt;&lt;keywords&gt;&lt;keyword&gt;*Adaptation, Psychological&lt;/keyword&gt;&lt;keyword&gt;Aged&lt;/keyword&gt;&lt;keyword&gt;Aged, 80 and over&lt;/keyword&gt;&lt;keyword&gt;Depression/*psychology&lt;/keyword&gt;&lt;keyword&gt;Female&lt;/keyword&gt;&lt;keyword&gt;Humans&lt;/keyword&gt;&lt;keyword&gt;Longitudinal Studies&lt;/keyword&gt;&lt;keyword&gt;Massachusetts&lt;/keyword&gt;&lt;keyword&gt;*Mental Retardation&lt;/keyword&gt;&lt;keyword&gt;Middle Aged&lt;/keyword&gt;&lt;keyword&gt;Mothers/*psychology&lt;/keyword&gt;&lt;keyword&gt;Regression Analysis&lt;/keyword&gt;&lt;keyword&gt;*Role&lt;/keyword&gt;&lt;keyword&gt;Wisconsin&lt;/keyword&gt;&lt;/keywords&gt;&lt;dates&gt;&lt;year&gt;1995&lt;/year&gt;&lt;pub-dates&gt;&lt;date&gt;Dec&lt;/date&gt;&lt;/pub-dates&gt;&lt;/dates&gt;&lt;isbn&gt;0022-1465 (Print)&lt;/isbn&gt;&lt;accession-num&gt;8719056&lt;/accession-num&gt;&lt;urls&gt;&lt;related-urls&gt;&lt;url&gt;http://www.ncbi.nlm.nih.gov/entrez/query.fcgi?cmd=Retrieve&amp;amp;db=PubMed&amp;amp;dopt=Citation&amp;amp;list_uids=8719056&lt;/url&gt;&lt;/related-urls&gt;&lt;/urls&gt;&lt;language&gt;eng&lt;/language&gt;&lt;/record&gt;&lt;/Cite&gt;&lt;/EndNote&gt;</w:instrText>
        </w:r>
        <w:r w:rsidR="006F5BA8">
          <w:rPr>
            <w:rFonts w:eastAsia="Arial Unicode MS"/>
          </w:rPr>
          <w:fldChar w:fldCharType="separate"/>
        </w:r>
        <w:r w:rsidR="006F5BA8" w:rsidRPr="006F5BA8">
          <w:rPr>
            <w:rFonts w:eastAsia="Arial Unicode MS"/>
            <w:noProof/>
            <w:vertAlign w:val="superscript"/>
          </w:rPr>
          <w:t>46</w:t>
        </w:r>
        <w:r w:rsidR="006F5BA8">
          <w:rPr>
            <w:rFonts w:eastAsia="Arial Unicode MS"/>
          </w:rPr>
          <w:fldChar w:fldCharType="end"/>
        </w:r>
      </w:hyperlink>
      <w:r w:rsidRPr="00533A34">
        <w:rPr>
          <w:rFonts w:eastAsia="Arial Unicode MS"/>
        </w:rPr>
        <w:t xml:space="preserve">); while others support the </w:t>
      </w:r>
      <w:r w:rsidRPr="00533A34">
        <w:rPr>
          <w:rFonts w:eastAsia="Arial Unicode MS"/>
          <w:i/>
        </w:rPr>
        <w:t>enhancement hypothesis</w:t>
      </w:r>
      <w:r w:rsidRPr="00533A34">
        <w:rPr>
          <w:rFonts w:eastAsia="Arial Unicode MS"/>
        </w:rPr>
        <w:t>, occupancy of more than one role is associated with positive outcomes (e.g.</w:t>
      </w:r>
      <w:r w:rsidR="00720869">
        <w:rPr>
          <w:rFonts w:eastAsia="Arial Unicode MS"/>
        </w:rPr>
        <w:t>,</w:t>
      </w:r>
      <w:r w:rsidRPr="00533A34">
        <w:rPr>
          <w:rFonts w:eastAsia="Arial Unicode MS"/>
        </w:rPr>
        <w:t xml:space="preserve"> </w:t>
      </w:r>
      <w:proofErr w:type="spellStart"/>
      <w:r w:rsidRPr="00533A34">
        <w:rPr>
          <w:rFonts w:eastAsia="Arial Unicode MS"/>
        </w:rPr>
        <w:t>Adelmann</w:t>
      </w:r>
      <w:proofErr w:type="spellEnd"/>
      <w:r w:rsidR="006F5BA8">
        <w:rPr>
          <w:rFonts w:eastAsia="Arial Unicode MS"/>
        </w:rPr>
        <w:fldChar w:fldCharType="begin"/>
      </w:r>
      <w:r w:rsidR="006F5BA8">
        <w:rPr>
          <w:rFonts w:eastAsia="Arial Unicode MS"/>
        </w:rPr>
        <w:instrText xml:space="preserve"> HYPERLINK \l "_ENREF_51" \o "Adelmann, 1994 #234" </w:instrText>
      </w:r>
      <w:r w:rsidR="006F5BA8">
        <w:rPr>
          <w:rFonts w:eastAsia="Arial Unicode MS"/>
        </w:rPr>
        <w:fldChar w:fldCharType="separate"/>
      </w:r>
      <w:r w:rsidR="006F5BA8">
        <w:rPr>
          <w:rFonts w:eastAsia="Arial Unicode MS"/>
        </w:rPr>
        <w:fldChar w:fldCharType="begin"/>
      </w:r>
      <w:r w:rsidR="006F5BA8">
        <w:rPr>
          <w:rFonts w:eastAsia="Arial Unicode MS"/>
        </w:rPr>
        <w:instrText xml:space="preserve"> ADDIN EN.CITE &lt;EndNote&gt;&lt;Cite ExcludeAuth="1"&gt;&lt;Author&gt;Adelmann&lt;/Author&gt;&lt;Year&gt;1994&lt;/Year&gt;&lt;RecNum&gt;234&lt;/RecNum&gt;&lt;DisplayText&gt;&lt;style face="superscript"&gt;51&lt;/style&gt;&lt;/DisplayText&gt;&lt;record&gt;&lt;rec-number&gt;234&lt;/rec-number&gt;&lt;foreign-keys&gt;&lt;key app="EN" db-id="2dfwwav0r0wwrbef5svxpsaetspzz952eset"&gt;234&lt;/key&gt;&lt;/foreign-keys&gt;&lt;ref-type name="Journal Article"&gt;17&lt;/ref-type&gt;&lt;contributors&gt;&lt;authors&gt;&lt;author&gt;Adelmann, P. K.&lt;/author&gt;&lt;/authors&gt;&lt;/contributors&gt;&lt;auth-address&gt;School of Education and Social Policy, Northwestern University.&lt;/auth-address&gt;&lt;titles&gt;&lt;title&gt;Multiple roles and psychological well-being in a national sample of older adults&lt;/title&gt;&lt;secondary-title&gt;J Gerontol&lt;/secondary-title&gt;&lt;/titles&gt;&lt;periodical&gt;&lt;full-title&gt;J Gerontol&lt;/full-title&gt;&lt;/periodical&gt;&lt;pages&gt;S277-85&lt;/pages&gt;&lt;volume&gt;49&lt;/volume&gt;&lt;number&gt;6&lt;/number&gt;&lt;edition&gt;1994/11/01&lt;/edition&gt;&lt;keywords&gt;&lt;keyword&gt;African Americans/psychology&lt;/keyword&gt;&lt;keyword&gt;Aged&lt;/keyword&gt;&lt;keyword&gt;Aged, 80 and over&lt;/keyword&gt;&lt;keyword&gt;Attitude&lt;/keyword&gt;&lt;keyword&gt;Caregivers&lt;/keyword&gt;&lt;keyword&gt;Cross-Sectional Studies&lt;/keyword&gt;&lt;keyword&gt;Depression/psychology&lt;/keyword&gt;&lt;keyword&gt;Educational Status&lt;/keyword&gt;&lt;keyword&gt;Employment&lt;/keyword&gt;&lt;keyword&gt;European Continental Ancestry Group/psychology&lt;/keyword&gt;&lt;keyword&gt;Female&lt;/keyword&gt;&lt;keyword&gt;Humans&lt;/keyword&gt;&lt;keyword&gt;Male&lt;/keyword&gt;&lt;keyword&gt;Marital Status&lt;/keyword&gt;&lt;keyword&gt;*Mental Health&lt;/keyword&gt;&lt;keyword&gt;Middle Aged&lt;/keyword&gt;&lt;keyword&gt;Parents&lt;/keyword&gt;&lt;keyword&gt;Personal Satisfaction&lt;/keyword&gt;&lt;keyword&gt;Regression Analysis&lt;/keyword&gt;&lt;keyword&gt;*Role&lt;/keyword&gt;&lt;keyword&gt;Sex Factors&lt;/keyword&gt;&lt;keyword&gt;Students&lt;/keyword&gt;&lt;keyword&gt;Voluntary Workers&lt;/keyword&gt;&lt;/keywords&gt;&lt;dates&gt;&lt;year&gt;1994&lt;/year&gt;&lt;pub-dates&gt;&lt;date&gt;Nov&lt;/date&gt;&lt;/pub-dates&gt;&lt;/dates&gt;&lt;isbn&gt;0022-1422 (Print)&lt;/isbn&gt;&lt;accession-num&gt;7963284&lt;/accession-num&gt;&lt;urls&gt;&lt;related-urls&gt;&lt;url&gt;http://www.ncbi.nlm.nih.gov/entrez/query.fcgi?cmd=Retrieve&amp;amp;db=PubMed&amp;amp;dopt=Citation&amp;amp;list_uids=7963284&lt;/url&gt;&lt;/related-urls&gt;&lt;/urls&gt;&lt;language&gt;eng&lt;/language&gt;&lt;/record&gt;&lt;/Cite&gt;&lt;/EndNote&gt;</w:instrText>
      </w:r>
      <w:r w:rsidR="006F5BA8">
        <w:rPr>
          <w:rFonts w:eastAsia="Arial Unicode MS"/>
        </w:rPr>
        <w:fldChar w:fldCharType="separate"/>
      </w:r>
      <w:r w:rsidR="006F5BA8" w:rsidRPr="006F5BA8">
        <w:rPr>
          <w:rFonts w:eastAsia="Arial Unicode MS"/>
          <w:noProof/>
          <w:vertAlign w:val="superscript"/>
        </w:rPr>
        <w:t>51</w:t>
      </w:r>
      <w:r w:rsidR="006F5BA8">
        <w:rPr>
          <w:rFonts w:eastAsia="Arial Unicode MS"/>
        </w:rPr>
        <w:fldChar w:fldCharType="end"/>
      </w:r>
      <w:r w:rsidR="006F5BA8">
        <w:rPr>
          <w:rFonts w:eastAsia="Arial Unicode MS"/>
        </w:rPr>
        <w:fldChar w:fldCharType="end"/>
      </w:r>
      <w:r w:rsidRPr="00533A34">
        <w:rPr>
          <w:rFonts w:eastAsia="Arial Unicode MS"/>
        </w:rPr>
        <w:t xml:space="preserve">). Most of this research </w:t>
      </w:r>
      <w:r w:rsidR="00F8742C">
        <w:rPr>
          <w:rFonts w:eastAsia="Arial Unicode MS"/>
        </w:rPr>
        <w:t>sampled</w:t>
      </w:r>
      <w:r w:rsidRPr="00533A34">
        <w:rPr>
          <w:rFonts w:eastAsia="Arial Unicode MS"/>
        </w:rPr>
        <w:t xml:space="preserve"> primarily </w:t>
      </w:r>
      <w:r w:rsidR="00F8742C">
        <w:rPr>
          <w:rFonts w:eastAsia="Arial Unicode MS"/>
        </w:rPr>
        <w:t>w</w:t>
      </w:r>
      <w:r w:rsidRPr="00533A34">
        <w:rPr>
          <w:rFonts w:eastAsia="Arial Unicode MS"/>
        </w:rPr>
        <w:t>hite caregivers. There remains a lack of research focused on middle and older aged, African-American women who are in multiple caregiving roles. To examine the influence of multiple caregiving roles (i.e., occ</w:t>
      </w:r>
      <w:r w:rsidRPr="00533A34">
        <w:rPr>
          <w:rFonts w:eastAsia="Arial Unicode MS"/>
        </w:rPr>
        <w:t>u</w:t>
      </w:r>
      <w:r w:rsidRPr="00533A34">
        <w:rPr>
          <w:rFonts w:eastAsia="Arial Unicode MS"/>
        </w:rPr>
        <w:t>pancy of more than one caregiving role) on the physical and mental health ou</w:t>
      </w:r>
      <w:r w:rsidRPr="00533A34">
        <w:rPr>
          <w:rFonts w:eastAsia="Arial Unicode MS"/>
        </w:rPr>
        <w:t>t</w:t>
      </w:r>
      <w:r w:rsidRPr="00533A34">
        <w:rPr>
          <w:rFonts w:eastAsia="Arial Unicode MS"/>
        </w:rPr>
        <w:t>comes of HANDLS participants with specific focus on grandmother caregivers. This aim is to gain greater understanding about the relation between multiple caregiving roles (i.e., occupancy of more than one caregiving role), and health status (physical and mental) among HANDLS participants. This proposed study could extend the caregiving literature in several ways. First, it will assess the influence of multiple caregiving roles on health status of caregivers, across race/ethnicity, class and ge</w:t>
      </w:r>
      <w:r w:rsidRPr="00533A34">
        <w:rPr>
          <w:rFonts w:eastAsia="Arial Unicode MS"/>
        </w:rPr>
        <w:t>n</w:t>
      </w:r>
      <w:r w:rsidRPr="00533A34">
        <w:rPr>
          <w:rFonts w:eastAsia="Arial Unicode MS"/>
        </w:rPr>
        <w:t>der. Previous studies lacked sample diversity and primarily focused on low-income, Af</w:t>
      </w:r>
      <w:r w:rsidR="00F8742C">
        <w:rPr>
          <w:rFonts w:eastAsia="Arial Unicode MS"/>
        </w:rPr>
        <w:t xml:space="preserve">rican Americans, </w:t>
      </w:r>
      <w:r w:rsidRPr="00533A34">
        <w:rPr>
          <w:rFonts w:eastAsia="Arial Unicode MS"/>
        </w:rPr>
        <w:t>or grandmothers. Inclusion of a diverse sample will allow the r</w:t>
      </w:r>
      <w:r w:rsidRPr="00533A34">
        <w:rPr>
          <w:rFonts w:eastAsia="Arial Unicode MS"/>
        </w:rPr>
        <w:t>e</w:t>
      </w:r>
      <w:r w:rsidRPr="00533A34">
        <w:rPr>
          <w:rFonts w:eastAsia="Arial Unicode MS"/>
        </w:rPr>
        <w:t>searcher to examine intra and inter variations based on caregiv</w:t>
      </w:r>
      <w:r w:rsidR="00F8742C">
        <w:rPr>
          <w:rFonts w:eastAsia="Arial Unicode MS"/>
        </w:rPr>
        <w:t xml:space="preserve">ers’ age, race and </w:t>
      </w:r>
      <w:r w:rsidRPr="00533A34">
        <w:rPr>
          <w:rFonts w:eastAsia="Arial Unicode MS"/>
        </w:rPr>
        <w:t>ethnicity, sex and education. Second, it will assess the influence of role combination, (e.g. elder care, only; grandchild care only; elder care and grandchild care). Several researchers found that role combination may have a greater influence on health ou</w:t>
      </w:r>
      <w:r w:rsidRPr="00533A34">
        <w:rPr>
          <w:rFonts w:eastAsia="Arial Unicode MS"/>
        </w:rPr>
        <w:t>t</w:t>
      </w:r>
      <w:r w:rsidRPr="00533A34">
        <w:rPr>
          <w:rFonts w:eastAsia="Arial Unicode MS"/>
        </w:rPr>
        <w:t>comes than simply the number of roles.</w:t>
      </w:r>
      <w:hyperlink w:anchor="_ENREF_46" w:tooltip="Hong, 1995 #235" w:history="1">
        <w:r w:rsidR="006F5BA8">
          <w:rPr>
            <w:rFonts w:eastAsia="Arial Unicode MS"/>
          </w:rPr>
          <w:fldChar w:fldCharType="begin"/>
        </w:r>
        <w:r w:rsidR="006F5BA8">
          <w:rPr>
            <w:rFonts w:eastAsia="Arial Unicode MS"/>
          </w:rPr>
          <w:instrText xml:space="preserve"> ADDIN EN.CITE &lt;EndNote&gt;&lt;Cite&gt;&lt;Author&gt;Hong&lt;/Author&gt;&lt;Year&gt;1995&lt;/Year&gt;&lt;RecNum&gt;235&lt;/RecNum&gt;&lt;DisplayText&gt;&lt;style face="superscript"&gt;46&lt;/style&gt;&lt;/DisplayText&gt;&lt;record&gt;&lt;rec-number&gt;235&lt;/rec-number&gt;&lt;foreign-keys&gt;&lt;key app="EN" db-id="2dfwwav0r0wwrbef5svxpsaetspzz952eset"&gt;235&lt;/key&gt;&lt;/foreign-keys&gt;&lt;ref-type name="Journal Article"&gt;17&lt;/ref-type&gt;&lt;contributors&gt;&lt;authors&gt;&lt;author&gt;Hong, J.&lt;/author&gt;&lt;author&gt;Seltzer, M. M.&lt;/author&gt;&lt;/authors&gt;&lt;/contributors&gt;&lt;auth-address&gt;Department of Sociology, University of Wisconsin at Madison 53706, USA. jinkuk@waisman.wisc.edu&lt;/auth-address&gt;&lt;titles&gt;&lt;title&gt;The psychological consequences of multiple roles: the nonnormative case&lt;/title&gt;&lt;secondary-title&gt;J Health Soc Behav&lt;/secondary-title&gt;&lt;/titles&gt;&lt;periodical&gt;&lt;full-title&gt;Journal of Health and Social Behavior&lt;/full-title&gt;&lt;abbr-1&gt;J. Health Soc. Behav.&lt;/abbr-1&gt;&lt;abbr-2&gt;J Health Soc Behav&lt;/abbr-2&gt;&lt;/periodical&gt;&lt;pages&gt;386-98&lt;/pages&gt;&lt;volume&gt;36&lt;/volume&gt;&lt;number&gt;4&lt;/number&gt;&lt;edition&gt;1995/12/01&lt;/edition&gt;&lt;keywords&gt;&lt;keyword&gt;*Adaptation, Psychological&lt;/keyword&gt;&lt;keyword&gt;Aged&lt;/keyword&gt;&lt;keyword&gt;Aged, 80 and over&lt;/keyword&gt;&lt;keyword&gt;Depression/*psychology&lt;/keyword&gt;&lt;keyword&gt;Female&lt;/keyword&gt;&lt;keyword&gt;Humans&lt;/keyword&gt;&lt;keyword&gt;Longitudinal Studies&lt;/keyword&gt;&lt;keyword&gt;Massachusetts&lt;/keyword&gt;&lt;keyword&gt;*Mental Retardation&lt;/keyword&gt;&lt;keyword&gt;Middle Aged&lt;/keyword&gt;&lt;keyword&gt;Mothers/*psychology&lt;/keyword&gt;&lt;keyword&gt;Regression Analysis&lt;/keyword&gt;&lt;keyword&gt;*Role&lt;/keyword&gt;&lt;keyword&gt;Wisconsin&lt;/keyword&gt;&lt;/keywords&gt;&lt;dates&gt;&lt;year&gt;1995&lt;/year&gt;&lt;pub-dates&gt;&lt;date&gt;Dec&lt;/date&gt;&lt;/pub-dates&gt;&lt;/dates&gt;&lt;isbn&gt;0022-1465 (Print)&lt;/isbn&gt;&lt;accession-num&gt;8719056&lt;/accession-num&gt;&lt;urls&gt;&lt;related-urls&gt;&lt;url&gt;http://www.ncbi.nlm.nih.gov/entrez/query.fcgi?cmd=Retrieve&amp;amp;db=PubMed&amp;amp;dopt=Citation&amp;amp;list_uids=8719056&lt;/url&gt;&lt;/related-urls&gt;&lt;/urls&gt;&lt;language&gt;eng&lt;/language&gt;&lt;/record&gt;&lt;/Cite&gt;&lt;/EndNote&gt;</w:instrText>
        </w:r>
        <w:r w:rsidR="006F5BA8">
          <w:rPr>
            <w:rFonts w:eastAsia="Arial Unicode MS"/>
          </w:rPr>
          <w:fldChar w:fldCharType="separate"/>
        </w:r>
        <w:r w:rsidR="006F5BA8" w:rsidRPr="006F5BA8">
          <w:rPr>
            <w:rFonts w:eastAsia="Arial Unicode MS"/>
            <w:noProof/>
            <w:vertAlign w:val="superscript"/>
          </w:rPr>
          <w:t>46</w:t>
        </w:r>
        <w:r w:rsidR="006F5BA8">
          <w:rPr>
            <w:rFonts w:eastAsia="Arial Unicode MS"/>
          </w:rPr>
          <w:fldChar w:fldCharType="end"/>
        </w:r>
      </w:hyperlink>
    </w:p>
    <w:p w14:paraId="116CCFE4" w14:textId="12AC1F98" w:rsidR="00102D77" w:rsidRPr="00102D77" w:rsidRDefault="00EB1D57" w:rsidP="00102D77">
      <w:pPr>
        <w:pStyle w:val="lpb0"/>
        <w:rPr>
          <w:rFonts w:eastAsia="Arial Unicode MS"/>
        </w:rPr>
      </w:pPr>
      <w:r w:rsidRPr="004456BE">
        <w:rPr>
          <w:rFonts w:eastAsia="Arial Unicode MS"/>
          <w:i/>
        </w:rPr>
        <w:t>Spirituality</w:t>
      </w:r>
      <w:r w:rsidR="009E7B12" w:rsidRPr="004456BE">
        <w:rPr>
          <w:rFonts w:eastAsia="Arial Unicode MS"/>
          <w:i/>
        </w:rPr>
        <w:t>.</w:t>
      </w:r>
      <w:r w:rsidR="009E7B12">
        <w:rPr>
          <w:rFonts w:eastAsia="Arial Unicode MS"/>
        </w:rPr>
        <w:t xml:space="preserve"> We will examine the role of spirituality</w:t>
      </w:r>
      <w:r w:rsidR="00C10525">
        <w:rPr>
          <w:rFonts w:eastAsia="Arial Unicode MS"/>
        </w:rPr>
        <w:t xml:space="preserve"> in health disparities. Spirituality is</w:t>
      </w:r>
      <w:r w:rsidR="009E7B12">
        <w:rPr>
          <w:rFonts w:eastAsia="Arial Unicode MS"/>
        </w:rPr>
        <w:t xml:space="preserve"> </w:t>
      </w:r>
      <w:r w:rsidR="00C10525">
        <w:rPr>
          <w:rFonts w:eastAsia="Arial Unicode MS"/>
        </w:rPr>
        <w:t xml:space="preserve">the sentiment or emotional tendency to associate oneself with and value ritual practices and social traditions </w:t>
      </w:r>
      <w:r w:rsidR="00102D77">
        <w:rPr>
          <w:rFonts w:eastAsia="Arial Unicode MS"/>
        </w:rPr>
        <w:t>that</w:t>
      </w:r>
      <w:r w:rsidR="00C10525">
        <w:rPr>
          <w:rFonts w:eastAsia="Arial Unicode MS"/>
        </w:rPr>
        <w:t xml:space="preserve"> may transcend physical reality in favor of ident</w:t>
      </w:r>
      <w:r w:rsidR="00C10525">
        <w:rPr>
          <w:rFonts w:eastAsia="Arial Unicode MS"/>
        </w:rPr>
        <w:t>i</w:t>
      </w:r>
      <w:r w:rsidR="00C10525">
        <w:rPr>
          <w:rFonts w:eastAsia="Arial Unicode MS"/>
        </w:rPr>
        <w:t xml:space="preserve">fying with a broader purpose or eternal being. We will assess spirituality using the </w:t>
      </w:r>
      <w:r w:rsidR="00C10525" w:rsidRPr="00A52CF2">
        <w:rPr>
          <w:rFonts w:eastAsia="Arial Unicode MS"/>
          <w:i/>
        </w:rPr>
        <w:lastRenderedPageBreak/>
        <w:t>Assessment of Spirituality and Religious Sentiments</w:t>
      </w:r>
      <w:r w:rsidR="00C10525" w:rsidRPr="00C10525">
        <w:rPr>
          <w:rFonts w:eastAsia="Arial Unicode MS"/>
        </w:rPr>
        <w:t xml:space="preserve"> (ASPIRES)</w:t>
      </w:r>
      <w:r w:rsidR="00A52CF2">
        <w:rPr>
          <w:rFonts w:eastAsia="Arial Unicode MS"/>
        </w:rPr>
        <w:t>,</w:t>
      </w:r>
      <w:hyperlink w:anchor="_ENREF_52" w:tooltip="Piedmont, 2004 #219" w:history="1">
        <w:r w:rsidR="006F5BA8">
          <w:rPr>
            <w:rFonts w:eastAsia="Arial Unicode MS"/>
          </w:rPr>
          <w:fldChar w:fldCharType="begin"/>
        </w:r>
        <w:r w:rsidR="006F5BA8">
          <w:rPr>
            <w:rFonts w:eastAsia="Arial Unicode MS"/>
          </w:rPr>
          <w:instrText xml:space="preserve"> ADDIN EN.CITE &lt;EndNote&gt;&lt;Cite&gt;&lt;Author&gt;Piedmont&lt;/Author&gt;&lt;Year&gt;2004&lt;/Year&gt;&lt;RecNum&gt;219&lt;/RecNum&gt;&lt;DisplayText&gt;&lt;style face="superscript"&gt;52&lt;/style&gt;&lt;/DisplayText&gt;&lt;record&gt;&lt;rec-number&gt;219&lt;/rec-number&gt;&lt;foreign-keys&gt;&lt;key app="EN" db-id="2dfwwav0r0wwrbef5svxpsaetspzz952eset"&gt;219&lt;/key&gt;&lt;/foreign-keys&gt;&lt;ref-type name="Report"&gt;27&lt;/ref-type&gt;&lt;contributors&gt;&lt;authors&gt;&lt;author&gt;Piedmont, R P&lt;/author&gt;&lt;/authors&gt;&lt;/contributors&gt;&lt;titles&gt;&lt;title&gt;Assessment of spirituality and religious sentiments&lt;/title&gt;&lt;/titles&gt;&lt;dates&gt;&lt;year&gt;2004&lt;/year&gt;&lt;/dates&gt;&lt;pub-location&gt;Baltimore&lt;/pub-location&gt;&lt;urls&gt;&lt;/urls&gt;&lt;/record&gt;&lt;/Cite&gt;&lt;/EndNote&gt;</w:instrText>
        </w:r>
        <w:r w:rsidR="006F5BA8">
          <w:rPr>
            <w:rFonts w:eastAsia="Arial Unicode MS"/>
          </w:rPr>
          <w:fldChar w:fldCharType="separate"/>
        </w:r>
        <w:r w:rsidR="006F5BA8" w:rsidRPr="006F5BA8">
          <w:rPr>
            <w:rFonts w:eastAsia="Arial Unicode MS"/>
            <w:noProof/>
            <w:vertAlign w:val="superscript"/>
          </w:rPr>
          <w:t>52</w:t>
        </w:r>
        <w:r w:rsidR="006F5BA8">
          <w:rPr>
            <w:rFonts w:eastAsia="Arial Unicode MS"/>
          </w:rPr>
          <w:fldChar w:fldCharType="end"/>
        </w:r>
      </w:hyperlink>
      <w:r w:rsidR="00A52CF2">
        <w:rPr>
          <w:rFonts w:eastAsia="Arial Unicode MS"/>
        </w:rPr>
        <w:t xml:space="preserve"> a 12-item inventory that measures </w:t>
      </w:r>
      <w:r w:rsidR="00102D77">
        <w:rPr>
          <w:rFonts w:eastAsia="Arial Unicode MS"/>
        </w:rPr>
        <w:t xml:space="preserve">two broad scales, </w:t>
      </w:r>
      <w:r w:rsidR="00102D77" w:rsidRPr="00102D77">
        <w:rPr>
          <w:rFonts w:eastAsia="Arial Unicode MS"/>
        </w:rPr>
        <w:t>Religious Sentiments and Spiritual Tran</w:t>
      </w:r>
      <w:r w:rsidR="00102D77">
        <w:rPr>
          <w:rFonts w:eastAsia="Arial Unicode MS"/>
        </w:rPr>
        <w:t xml:space="preserve">scendence. Scores on these scales are associated with </w:t>
      </w:r>
      <w:r w:rsidR="00102D77" w:rsidRPr="00102D77">
        <w:rPr>
          <w:rFonts w:eastAsia="Arial Unicode MS"/>
        </w:rPr>
        <w:t xml:space="preserve">interpersonal style, coping ability, sexual attitudes, psychological maturity, and </w:t>
      </w:r>
      <w:proofErr w:type="gramStart"/>
      <w:r w:rsidR="00102D77" w:rsidRPr="00102D77">
        <w:rPr>
          <w:rFonts w:eastAsia="Arial Unicode MS"/>
        </w:rPr>
        <w:t>well-being.</w:t>
      </w:r>
      <w:proofErr w:type="gramEnd"/>
      <w:r w:rsidR="00BD4716">
        <w:rPr>
          <w:rFonts w:eastAsia="Arial Unicode MS"/>
        </w:rPr>
        <w:fldChar w:fldCharType="begin">
          <w:fldData xml:space="preserve">PEVuZE5vdGU+PENpdGU+PEF1dGhvcj5QaWVkbW9udDwvQXV0aG9yPjxZZWFyPjIwMDQ8L1llYXI+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</w:fldData>
        </w:fldChar>
      </w:r>
      <w:r w:rsidR="006F5BA8">
        <w:rPr>
          <w:rFonts w:eastAsia="Arial Unicode MS"/>
        </w:rPr>
        <w:instrText xml:space="preserve"> ADDIN EN.CITE </w:instrText>
      </w:r>
      <w:r w:rsidR="006F5BA8">
        <w:rPr>
          <w:rFonts w:eastAsia="Arial Unicode MS"/>
        </w:rPr>
        <w:fldChar w:fldCharType="begin">
          <w:fldData xml:space="preserve">PEVuZE5vdGU+PENpdGU+PEF1dGhvcj5QaWVkbW9udDwvQXV0aG9yPjxZZWFyPjIwMDQ8L1llYXI+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</w:fldData>
        </w:fldChar>
      </w:r>
      <w:r w:rsidR="006F5BA8">
        <w:rPr>
          <w:rFonts w:eastAsia="Arial Unicode MS"/>
        </w:rPr>
        <w:instrText xml:space="preserve"> ADDIN EN.CITE.DATA </w:instrText>
      </w:r>
      <w:r w:rsidR="006F5BA8">
        <w:rPr>
          <w:rFonts w:eastAsia="Arial Unicode MS"/>
        </w:rPr>
      </w:r>
      <w:r w:rsidR="006F5BA8">
        <w:rPr>
          <w:rFonts w:eastAsia="Arial Unicode MS"/>
        </w:rPr>
        <w:fldChar w:fldCharType="end"/>
      </w:r>
      <w:r w:rsidR="00BD4716">
        <w:rPr>
          <w:rFonts w:eastAsia="Arial Unicode MS"/>
        </w:rPr>
      </w:r>
      <w:r w:rsidR="00BD4716">
        <w:rPr>
          <w:rFonts w:eastAsia="Arial Unicode MS"/>
        </w:rPr>
        <w:fldChar w:fldCharType="separate"/>
      </w:r>
      <w:hyperlink w:anchor="_ENREF_53" w:tooltip="Piedmont, 2004 #220" w:history="1">
        <w:r w:rsidR="006F5BA8" w:rsidRPr="006F5BA8">
          <w:rPr>
            <w:rFonts w:eastAsia="Arial Unicode MS"/>
            <w:noProof/>
            <w:vertAlign w:val="superscript"/>
          </w:rPr>
          <w:t>53</w:t>
        </w:r>
      </w:hyperlink>
      <w:r w:rsidR="006F5BA8" w:rsidRPr="006F5BA8">
        <w:rPr>
          <w:rFonts w:eastAsia="Arial Unicode MS"/>
          <w:noProof/>
          <w:vertAlign w:val="superscript"/>
        </w:rPr>
        <w:t>,</w:t>
      </w:r>
      <w:hyperlink w:anchor="_ENREF_54" w:tooltip="Murphy, 2000 #221" w:history="1">
        <w:r w:rsidR="006F5BA8" w:rsidRPr="006F5BA8">
          <w:rPr>
            <w:rFonts w:eastAsia="Arial Unicode MS"/>
            <w:noProof/>
            <w:vertAlign w:val="superscript"/>
          </w:rPr>
          <w:t>54</w:t>
        </w:r>
      </w:hyperlink>
      <w:r w:rsidR="00BD4716">
        <w:rPr>
          <w:rFonts w:eastAsia="Arial Unicode MS"/>
        </w:rPr>
        <w:fldChar w:fldCharType="end"/>
      </w:r>
    </w:p>
    <w:p w14:paraId="20985EDB" w14:textId="7CEC5BA0" w:rsidR="00703162" w:rsidRPr="00720869" w:rsidRDefault="0085318C" w:rsidP="002071CB">
      <w:pPr>
        <w:pStyle w:val="lpb0"/>
        <w:numPr>
          <w:ilvl w:val="0"/>
          <w:numId w:val="0"/>
        </w:numPr>
        <w:ind w:left="720"/>
        <w:rPr>
          <w:rFonts w:eastAsia="Arial Unicode MS"/>
        </w:rPr>
      </w:pPr>
      <w:r w:rsidRPr="00720869">
        <w:rPr>
          <w:rFonts w:eastAsia="Arial Unicode MS"/>
          <w:i/>
        </w:rPr>
        <w:t xml:space="preserve">Health </w:t>
      </w:r>
      <w:r w:rsidR="00D21E97" w:rsidRPr="00720869">
        <w:rPr>
          <w:rFonts w:eastAsia="Arial Unicode MS"/>
          <w:i/>
        </w:rPr>
        <w:t>l</w:t>
      </w:r>
      <w:r w:rsidRPr="00720869">
        <w:rPr>
          <w:rFonts w:eastAsia="Arial Unicode MS"/>
          <w:i/>
        </w:rPr>
        <w:t>iteracy</w:t>
      </w:r>
      <w:r w:rsidR="00D21E97" w:rsidRPr="00720869">
        <w:rPr>
          <w:rFonts w:eastAsia="Arial Unicode MS"/>
          <w:i/>
        </w:rPr>
        <w:t>.</w:t>
      </w:r>
      <w:r w:rsidRPr="00720869">
        <w:rPr>
          <w:rFonts w:eastAsia="Arial Unicode MS"/>
        </w:rPr>
        <w:t xml:space="preserve"> </w:t>
      </w:r>
      <w:r w:rsidR="00C60EB2" w:rsidRPr="00720869">
        <w:rPr>
          <w:rFonts w:eastAsia="Arial Unicode MS"/>
        </w:rPr>
        <w:t>Examination of the underlying factors of health disparities requires investigation of health literacy among populations at risk.</w:t>
      </w:r>
      <w:r w:rsidR="00907E3A" w:rsidRPr="00720869">
        <w:rPr>
          <w:rFonts w:eastAsia="Arial Unicode MS"/>
        </w:rPr>
        <w:t xml:space="preserve"> </w:t>
      </w:r>
      <w:r w:rsidR="00C60EB2" w:rsidRPr="00720869">
        <w:rPr>
          <w:rFonts w:eastAsia="Arial Unicode MS"/>
        </w:rPr>
        <w:t>Health literacy is defined as “the degree to which individuals can obtain, process, and understand the basic information and services they need to make appropriate health decisions…”</w:t>
      </w:r>
      <w:hyperlink w:anchor="_ENREF_55" w:tooltip="Howard, 2006 #222" w:history="1">
        <w:r w:rsidR="006F5BA8" w:rsidRPr="00720869">
          <w:rPr>
            <w:rFonts w:eastAsia="Arial Unicode MS"/>
          </w:rPr>
          <w:fldChar w:fldCharType="begin">
            <w:fldData xml:space="preserve">PEVuZE5vdGU+PENpdGU+PEF1dGhvcj5Ib3dhcmQ8L0F1dGhvcj48WWVhcj4yMDA2PC9ZZWFyPjxS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</w:fldData>
          </w:fldChar>
        </w:r>
        <w:r w:rsidR="006F5BA8" w:rsidRPr="00720869">
          <w:rPr>
            <w:rFonts w:eastAsia="Arial Unicode MS"/>
          </w:rPr>
          <w:instrText xml:space="preserve"> ADDIN EN.CITE </w:instrText>
        </w:r>
        <w:r w:rsidR="006F5BA8" w:rsidRPr="00720869">
          <w:rPr>
            <w:rFonts w:eastAsia="Arial Unicode MS"/>
          </w:rPr>
          <w:fldChar w:fldCharType="begin">
            <w:fldData xml:space="preserve">PEVuZE5vdGU+PENpdGU+PEF1dGhvcj5Ib3dhcmQ8L0F1dGhvcj48WWVhcj4yMDA2PC9ZZWFyPjxS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</w:fldData>
          </w:fldChar>
        </w:r>
        <w:r w:rsidR="006F5BA8" w:rsidRPr="00720869">
          <w:rPr>
            <w:rFonts w:eastAsia="Arial Unicode MS"/>
          </w:rPr>
          <w:instrText xml:space="preserve"> ADDIN EN.CITE.DATA </w:instrText>
        </w:r>
        <w:r w:rsidR="006F5BA8" w:rsidRPr="00720869">
          <w:rPr>
            <w:rFonts w:eastAsia="Arial Unicode MS"/>
          </w:rPr>
        </w:r>
        <w:r w:rsidR="006F5BA8" w:rsidRPr="00720869">
          <w:rPr>
            <w:rFonts w:eastAsia="Arial Unicode MS"/>
          </w:rPr>
          <w:fldChar w:fldCharType="end"/>
        </w:r>
        <w:r w:rsidR="006F5BA8" w:rsidRPr="00720869">
          <w:rPr>
            <w:rFonts w:eastAsia="Arial Unicode MS"/>
          </w:rPr>
        </w:r>
        <w:r w:rsidR="006F5BA8" w:rsidRPr="00720869">
          <w:rPr>
            <w:rFonts w:eastAsia="Arial Unicode MS"/>
          </w:rPr>
          <w:fldChar w:fldCharType="separate"/>
        </w:r>
        <w:r w:rsidR="006F5BA8" w:rsidRPr="00720869">
          <w:rPr>
            <w:rFonts w:eastAsia="Arial Unicode MS"/>
            <w:noProof/>
            <w:vertAlign w:val="superscript"/>
          </w:rPr>
          <w:t>55</w:t>
        </w:r>
        <w:r w:rsidR="006F5BA8" w:rsidRPr="00720869">
          <w:rPr>
            <w:rFonts w:eastAsia="Arial Unicode MS"/>
          </w:rPr>
          <w:fldChar w:fldCharType="end"/>
        </w:r>
      </w:hyperlink>
      <w:r w:rsidR="00C60EB2" w:rsidRPr="00720869">
        <w:rPr>
          <w:rFonts w:eastAsia="Arial Unicode MS"/>
        </w:rPr>
        <w:t xml:space="preserve"> In 2004, the IOM estimated that almost 90 US adults million adults had low levels of health literacy.</w:t>
      </w:r>
      <w:hyperlink w:anchor="_ENREF_56" w:tooltip="Paasche-Orlow, 2005 #223" w:history="1">
        <w:r w:rsidR="006F5BA8" w:rsidRPr="00720869">
          <w:rPr>
            <w:rFonts w:eastAsia="Arial Unicode MS"/>
          </w:rPr>
          <w:fldChar w:fldCharType="begin"/>
        </w:r>
        <w:r w:rsidR="006F5BA8" w:rsidRPr="00720869">
          <w:rPr>
            <w:rFonts w:eastAsia="Arial Unicode MS"/>
          </w:rPr>
          <w:instrText xml:space="preserve"> ADDIN EN.CITE &lt;EndNote&gt;&lt;Cite&gt;&lt;Author&gt;Paasche-Orlow&lt;/Author&gt;&lt;Year&gt;2005&lt;/Year&gt;&lt;RecNum&gt;223&lt;/RecNum&gt;&lt;DisplayText&gt;&lt;style face="superscript"&gt;56&lt;/style&gt;&lt;/DisplayText&gt;&lt;record&gt;&lt;rec-number&gt;223&lt;/rec-number&gt;&lt;foreign-keys&gt;&lt;key app="EN" db-id="2dfwwav0r0wwrbef5svxpsaetspzz952eset"&gt;223&lt;/key&gt;&lt;/foreign-keys&gt;&lt;ref-type name="Journal Article"&gt;17&lt;/ref-type&gt;&lt;contributors&gt;&lt;authors&gt;&lt;author&gt;Paasche-Orlow, M. K.&lt;/author&gt;&lt;author&gt;Parker, R. M.&lt;/author&gt;&lt;author&gt;Gazmararian, J. A.&lt;/author&gt;&lt;author&gt;Nielsen-Bohlman, L. T.&lt;/author&gt;&lt;author&gt;Rudd, R. R.&lt;/author&gt;&lt;/authors&gt;&lt;/contributors&gt;&lt;auth-address&gt;Department of Medicine, Boston University School of Medicine, Boston, MA 02118, USA. mpo@bu.edu&lt;/auth-address&gt;&lt;titles&gt;&lt;title&gt;The prevalence of limited health literacy&lt;/title&gt;&lt;secondary-title&gt;J Gen Intern Med&lt;/secondary-title&gt;&lt;alt-title&gt;Journal of general internal medicine&lt;/alt-title&gt;&lt;/titles&gt;&lt;periodical&gt;&lt;full-title&gt;Journal of General Internal Medicine&lt;/full-title&gt;&lt;abbr-1&gt;J. Gen. Intern. Med.&lt;/abbr-1&gt;&lt;abbr-2&gt;J Gen Intern Med&lt;/abbr-2&gt;&lt;/periodical&gt;&lt;alt-periodical&gt;&lt;full-title&gt;Journal of General Internal Medicine&lt;/full-title&gt;&lt;abbr-1&gt;J. Gen. Intern. Med.&lt;/abbr-1&gt;&lt;abbr-2&gt;J Gen Intern Med&lt;/abbr-2&gt;&lt;/alt-periodical&gt;&lt;pages&gt;175-84&lt;/pages&gt;&lt;volume&gt;20&lt;/volume&gt;&lt;number&gt;2&lt;/number&gt;&lt;keywords&gt;&lt;keyword&gt;*Educational Status&lt;/keyword&gt;&lt;keyword&gt;Female&lt;/keyword&gt;&lt;keyword&gt;*Health Education&lt;/keyword&gt;&lt;keyword&gt;Humans&lt;/keyword&gt;&lt;keyword&gt;Male&lt;/keyword&gt;&lt;keyword&gt;United States&lt;/keyword&gt;&lt;/keywords&gt;&lt;dates&gt;&lt;year&gt;2005&lt;/year&gt;&lt;pub-dates&gt;&lt;date&gt;Feb&lt;/date&gt;&lt;/pub-dates&gt;&lt;/dates&gt;&lt;isbn&gt;1525-1497 (Electronic)&amp;#xD;0884-8734 (Linking)&lt;/isbn&gt;&lt;accession-num&gt;15836552&lt;/accession-num&gt;&lt;urls&gt;&lt;related-urls&gt;&lt;url&gt;http://www.ncbi.nlm.nih.gov/pubmed/15836552&lt;/url&gt;&lt;/related-urls&gt;&lt;/urls&gt;&lt;custom2&gt;1490053&lt;/custom2&gt;&lt;electronic-resource-num&gt;10.1111/j.1525-1497.2005.40245.x&lt;/electronic-resource-num&gt;&lt;/record&gt;&lt;/Cite&gt;&lt;/EndNote&gt;</w:instrText>
        </w:r>
        <w:r w:rsidR="006F5BA8" w:rsidRPr="00720869">
          <w:rPr>
            <w:rFonts w:eastAsia="Arial Unicode MS"/>
          </w:rPr>
          <w:fldChar w:fldCharType="separate"/>
        </w:r>
        <w:r w:rsidR="006F5BA8" w:rsidRPr="00720869">
          <w:rPr>
            <w:rFonts w:eastAsia="Arial Unicode MS"/>
            <w:noProof/>
            <w:vertAlign w:val="superscript"/>
          </w:rPr>
          <w:t>56</w:t>
        </w:r>
        <w:r w:rsidR="006F5BA8" w:rsidRPr="00720869">
          <w:rPr>
            <w:rFonts w:eastAsia="Arial Unicode MS"/>
          </w:rPr>
          <w:fldChar w:fldCharType="end"/>
        </w:r>
      </w:hyperlink>
      <w:r w:rsidR="00907E3A" w:rsidRPr="00720869">
        <w:rPr>
          <w:rFonts w:eastAsia="Arial Unicode MS"/>
        </w:rPr>
        <w:t xml:space="preserve"> </w:t>
      </w:r>
      <w:r w:rsidR="00C60EB2" w:rsidRPr="00720869">
        <w:rPr>
          <w:rFonts w:eastAsia="Arial Unicode MS"/>
        </w:rPr>
        <w:t>Work by multiple groups has linked health disparities to low levels of literacy and these disparities are not solely linked to income level, race or educ</w:t>
      </w:r>
      <w:r w:rsidR="00C60EB2" w:rsidRPr="00720869">
        <w:rPr>
          <w:rFonts w:eastAsia="Arial Unicode MS"/>
        </w:rPr>
        <w:t>a</w:t>
      </w:r>
      <w:r w:rsidR="00C60EB2" w:rsidRPr="00720869">
        <w:rPr>
          <w:rFonts w:eastAsia="Arial Unicode MS"/>
        </w:rPr>
        <w:t>tion levels.</w:t>
      </w:r>
      <w:hyperlink w:anchor="_ENREF_57" w:tooltip="Fraser, 2013 #226" w:history="1">
        <w:r w:rsidR="006F5BA8" w:rsidRPr="00720869">
          <w:rPr>
            <w:rFonts w:eastAsia="Arial Unicode MS"/>
          </w:rPr>
          <w:fldChar w:fldCharType="begin">
            <w:fldData xml:space="preserve">PEVuZE5vdGU+PENpdGU+PEF1dGhvcj5GcmFzZXI8L0F1dGhvcj48WWVhcj4yMDEzPC9ZZWFyPjxS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</w:fldData>
          </w:fldChar>
        </w:r>
        <w:r w:rsidR="006F5BA8" w:rsidRPr="00720869">
          <w:rPr>
            <w:rFonts w:eastAsia="Arial Unicode MS"/>
          </w:rPr>
          <w:instrText xml:space="preserve"> ADDIN EN.CITE </w:instrText>
        </w:r>
        <w:r w:rsidR="006F5BA8" w:rsidRPr="00720869">
          <w:rPr>
            <w:rFonts w:eastAsia="Arial Unicode MS"/>
          </w:rPr>
          <w:fldChar w:fldCharType="begin">
            <w:fldData xml:space="preserve">PEVuZE5vdGU+PENpdGU+PEF1dGhvcj5GcmFzZXI8L0F1dGhvcj48WWVhcj4yMDEzPC9ZZWFyPjxS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</w:fldData>
          </w:fldChar>
        </w:r>
        <w:r w:rsidR="006F5BA8" w:rsidRPr="00720869">
          <w:rPr>
            <w:rFonts w:eastAsia="Arial Unicode MS"/>
          </w:rPr>
          <w:instrText xml:space="preserve"> ADDIN EN.CITE.DATA </w:instrText>
        </w:r>
        <w:r w:rsidR="006F5BA8" w:rsidRPr="00720869">
          <w:rPr>
            <w:rFonts w:eastAsia="Arial Unicode MS"/>
          </w:rPr>
        </w:r>
        <w:r w:rsidR="006F5BA8" w:rsidRPr="00720869">
          <w:rPr>
            <w:rFonts w:eastAsia="Arial Unicode MS"/>
          </w:rPr>
          <w:fldChar w:fldCharType="end"/>
        </w:r>
        <w:r w:rsidR="006F5BA8" w:rsidRPr="00720869">
          <w:rPr>
            <w:rFonts w:eastAsia="Arial Unicode MS"/>
          </w:rPr>
        </w:r>
        <w:r w:rsidR="006F5BA8" w:rsidRPr="00720869">
          <w:rPr>
            <w:rFonts w:eastAsia="Arial Unicode MS"/>
          </w:rPr>
          <w:fldChar w:fldCharType="separate"/>
        </w:r>
        <w:r w:rsidR="006F5BA8" w:rsidRPr="00720869">
          <w:rPr>
            <w:rFonts w:eastAsia="Arial Unicode MS"/>
            <w:noProof/>
            <w:vertAlign w:val="superscript"/>
          </w:rPr>
          <w:t>57-59</w:t>
        </w:r>
        <w:r w:rsidR="006F5BA8" w:rsidRPr="00720869">
          <w:rPr>
            <w:rFonts w:eastAsia="Arial Unicode MS"/>
          </w:rPr>
          <w:fldChar w:fldCharType="end"/>
        </w:r>
      </w:hyperlink>
      <w:r w:rsidR="00C60EB2" w:rsidRPr="00720869">
        <w:rPr>
          <w:rFonts w:eastAsia="Arial Unicode MS"/>
        </w:rPr>
        <w:t xml:space="preserve"> Older adults are also more likely to have low levels of health literacy as well as those with multiple chronic illnesses or co-morbid conditions</w:t>
      </w:r>
      <w:r w:rsidR="00D619C7" w:rsidRPr="00720869">
        <w:rPr>
          <w:rFonts w:eastAsia="Arial Unicode MS"/>
        </w:rPr>
        <w:t>.</w:t>
      </w:r>
      <w:hyperlink w:anchor="_ENREF_60" w:tooltip="Davis, 1991 #230" w:history="1">
        <w:r w:rsidR="006F5BA8" w:rsidRPr="00720869">
          <w:rPr>
            <w:rFonts w:eastAsia="Arial Unicode MS"/>
          </w:rPr>
          <w:fldChar w:fldCharType="begin">
            <w:fldData xml:space="preserve">PEVuZE5vdGU+PENpdGU+PEF1dGhvcj5EYXZpczwvQXV0aG9yPjxZZWFyPjE5OTE8L1llYXI+PFJl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==
</w:fldData>
          </w:fldChar>
        </w:r>
        <w:r w:rsidR="006F5BA8" w:rsidRPr="00720869">
          <w:rPr>
            <w:rFonts w:eastAsia="Arial Unicode MS"/>
          </w:rPr>
          <w:instrText xml:space="preserve"> ADDIN EN.CITE </w:instrText>
        </w:r>
        <w:r w:rsidR="006F5BA8" w:rsidRPr="00720869">
          <w:rPr>
            <w:rFonts w:eastAsia="Arial Unicode MS"/>
          </w:rPr>
          <w:fldChar w:fldCharType="begin">
            <w:fldData xml:space="preserve">PEVuZE5vdGU+PENpdGU+PEF1dGhvcj5EYXZpczwvQXV0aG9yPjxZZWFyPjE5OTE8L1llYXI+PFJl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==
</w:fldData>
          </w:fldChar>
        </w:r>
        <w:r w:rsidR="006F5BA8" w:rsidRPr="00720869">
          <w:rPr>
            <w:rFonts w:eastAsia="Arial Unicode MS"/>
          </w:rPr>
          <w:instrText xml:space="preserve"> ADDIN EN.CITE.DATA </w:instrText>
        </w:r>
        <w:r w:rsidR="006F5BA8" w:rsidRPr="00720869">
          <w:rPr>
            <w:rFonts w:eastAsia="Arial Unicode MS"/>
          </w:rPr>
        </w:r>
        <w:r w:rsidR="006F5BA8" w:rsidRPr="00720869">
          <w:rPr>
            <w:rFonts w:eastAsia="Arial Unicode MS"/>
          </w:rPr>
          <w:fldChar w:fldCharType="end"/>
        </w:r>
        <w:r w:rsidR="006F5BA8" w:rsidRPr="00720869">
          <w:rPr>
            <w:rFonts w:eastAsia="Arial Unicode MS"/>
          </w:rPr>
        </w:r>
        <w:r w:rsidR="006F5BA8" w:rsidRPr="00720869">
          <w:rPr>
            <w:rFonts w:eastAsia="Arial Unicode MS"/>
          </w:rPr>
          <w:fldChar w:fldCharType="separate"/>
        </w:r>
        <w:r w:rsidR="006F5BA8" w:rsidRPr="00720869">
          <w:rPr>
            <w:rFonts w:eastAsia="Arial Unicode MS"/>
            <w:noProof/>
            <w:vertAlign w:val="superscript"/>
          </w:rPr>
          <w:t>60-63</w:t>
        </w:r>
        <w:r w:rsidR="006F5BA8" w:rsidRPr="00720869">
          <w:rPr>
            <w:rFonts w:eastAsia="Arial Unicode MS"/>
          </w:rPr>
          <w:fldChar w:fldCharType="end"/>
        </w:r>
      </w:hyperlink>
      <w:r w:rsidR="00907E3A" w:rsidRPr="00720869">
        <w:rPr>
          <w:rFonts w:eastAsia="Arial Unicode MS"/>
        </w:rPr>
        <w:t xml:space="preserve"> </w:t>
      </w:r>
      <w:r w:rsidR="00C60EB2" w:rsidRPr="00720869">
        <w:rPr>
          <w:rFonts w:eastAsia="Arial Unicode MS"/>
        </w:rPr>
        <w:t>Reading and numerical skills are required to function effectively in health care environment.</w:t>
      </w:r>
      <w:r w:rsidR="00907E3A" w:rsidRPr="00720869">
        <w:rPr>
          <w:rFonts w:eastAsia="Arial Unicode MS"/>
        </w:rPr>
        <w:t xml:space="preserve"> </w:t>
      </w:r>
      <w:r w:rsidR="00C60EB2" w:rsidRPr="00720869">
        <w:rPr>
          <w:rFonts w:eastAsia="Arial Unicode MS"/>
        </w:rPr>
        <w:t>Inadequate health literacy affects several factors that may influence health dispar</w:t>
      </w:r>
      <w:r w:rsidR="00C60EB2" w:rsidRPr="00720869">
        <w:rPr>
          <w:rFonts w:eastAsia="Arial Unicode MS"/>
        </w:rPr>
        <w:t>i</w:t>
      </w:r>
      <w:r w:rsidR="00C60EB2" w:rsidRPr="00720869">
        <w:rPr>
          <w:rFonts w:eastAsia="Arial Unicode MS"/>
        </w:rPr>
        <w:t>ties as well as severity of age-related conditions such as preventive care, medical compliance, and health care expenditures. Health literacy may also influence the r</w:t>
      </w:r>
      <w:r w:rsidR="00C60EB2" w:rsidRPr="00720869">
        <w:rPr>
          <w:rFonts w:eastAsia="Arial Unicode MS"/>
        </w:rPr>
        <w:t>e</w:t>
      </w:r>
      <w:r w:rsidR="00C60EB2" w:rsidRPr="00720869">
        <w:rPr>
          <w:rFonts w:eastAsia="Arial Unicode MS"/>
        </w:rPr>
        <w:t>cruitment and retention of low SES and minority individuals in clinical research.</w:t>
      </w:r>
      <w:r w:rsidR="00907E3A" w:rsidRPr="00720869">
        <w:rPr>
          <w:rFonts w:eastAsia="Arial Unicode MS"/>
        </w:rPr>
        <w:t xml:space="preserve"> </w:t>
      </w:r>
      <w:r w:rsidR="00C60EB2" w:rsidRPr="00720869">
        <w:rPr>
          <w:rFonts w:eastAsia="Arial Unicode MS"/>
        </w:rPr>
        <w:t>One of the gaps in our knowledge about reducing health disparities is how to mod</w:t>
      </w:r>
      <w:r w:rsidR="00C60EB2" w:rsidRPr="00720869">
        <w:rPr>
          <w:rFonts w:eastAsia="Arial Unicode MS"/>
        </w:rPr>
        <w:t>u</w:t>
      </w:r>
      <w:r w:rsidR="00C60EB2" w:rsidRPr="00720869">
        <w:rPr>
          <w:rFonts w:eastAsia="Arial Unicode MS"/>
        </w:rPr>
        <w:t>late associated factors like health literacy to promote the reduction of health dispar</w:t>
      </w:r>
      <w:r w:rsidR="00C60EB2" w:rsidRPr="00720869">
        <w:rPr>
          <w:rFonts w:eastAsia="Arial Unicode MS"/>
        </w:rPr>
        <w:t>i</w:t>
      </w:r>
      <w:r w:rsidR="00C60EB2" w:rsidRPr="00720869">
        <w:rPr>
          <w:rFonts w:eastAsia="Arial Unicode MS"/>
        </w:rPr>
        <w:t>ties.</w:t>
      </w:r>
      <w:r w:rsidR="00907E3A" w:rsidRPr="00720869">
        <w:rPr>
          <w:rFonts w:eastAsia="Arial Unicode MS"/>
        </w:rPr>
        <w:t xml:space="preserve"> </w:t>
      </w:r>
      <w:r w:rsidR="00C60EB2" w:rsidRPr="00720869">
        <w:rPr>
          <w:rFonts w:eastAsia="Arial Unicode MS"/>
        </w:rPr>
        <w:t>As many suggest, it is essential to integrate health literacy assessments in di</w:t>
      </w:r>
      <w:r w:rsidR="00C60EB2" w:rsidRPr="00720869">
        <w:rPr>
          <w:rFonts w:eastAsia="Arial Unicode MS"/>
        </w:rPr>
        <w:t>s</w:t>
      </w:r>
      <w:r w:rsidR="00C60EB2" w:rsidRPr="00720869">
        <w:rPr>
          <w:rFonts w:eastAsia="Arial Unicode MS"/>
        </w:rPr>
        <w:t>parities research</w:t>
      </w:r>
      <w:r w:rsidR="00D619C7" w:rsidRPr="00720869">
        <w:rPr>
          <w:rFonts w:eastAsia="Arial Unicode MS"/>
        </w:rPr>
        <w:t>.</w:t>
      </w:r>
      <w:hyperlink w:anchor="_ENREF_64" w:tooltip="Parker, 1995 #231" w:history="1">
        <w:r w:rsidR="006F5BA8" w:rsidRPr="00720869">
          <w:rPr>
            <w:rFonts w:eastAsia="Arial Unicode MS"/>
          </w:rPr>
          <w:fldChar w:fldCharType="begin"/>
        </w:r>
        <w:r w:rsidR="006F5BA8" w:rsidRPr="00720869">
          <w:rPr>
            <w:rFonts w:eastAsia="Arial Unicode MS"/>
          </w:rPr>
          <w:instrText xml:space="preserve"> ADDIN EN.CITE &lt;EndNote&gt;&lt;Cite&gt;&lt;Author&gt;Parker&lt;/Author&gt;&lt;Year&gt;1995&lt;/Year&gt;&lt;RecNum&gt;231&lt;/RecNum&gt;&lt;DisplayText&gt;&lt;style face="superscript"&gt;64&lt;/style&gt;&lt;/DisplayText&gt;&lt;record&gt;&lt;rec-number&gt;231&lt;/rec-number&gt;&lt;foreign-keys&gt;&lt;key app="EN" db-id="2dfwwav0r0wwrbef5svxpsaetspzz952eset"&gt;231&lt;/key&gt;&lt;/foreign-keys&gt;&lt;ref-type name="Journal Article"&gt;17&lt;/ref-type&gt;&lt;contributors&gt;&lt;authors&gt;&lt;author&gt;Parker, R. M.&lt;/author&gt;&lt;author&gt;Baker, D. W.&lt;/author&gt;&lt;author&gt;Williams, M. V.&lt;/author&gt;&lt;author&gt;Nurss, J. R.&lt;/author&gt;&lt;/authors&gt;&lt;/contributors&gt;&lt;auth-address&gt;Emory University School of Medicine, Atlanta, Georgia 30303, USA.&lt;/auth-address&gt;&lt;titles&gt;&lt;title&gt;The test of functional health literacy in adults: a new instrument for measuring patients&amp;apos; literacy skills&lt;/title&gt;&lt;secondary-title&gt;J Gen Intern Med&lt;/secondary-title&gt;&lt;alt-title&gt;Journal of general internal medicine&lt;/alt-title&gt;&lt;/titles&gt;&lt;periodical&gt;&lt;full-title&gt;Journal of General Internal Medicine&lt;/full-title&gt;&lt;abbr-1&gt;J. Gen. Intern. Med.&lt;/abbr-1&gt;&lt;abbr-2&gt;J Gen Intern Med&lt;/abbr-2&gt;&lt;/periodical&gt;&lt;alt-periodical&gt;&lt;full-title&gt;Journal of General Internal Medicine&lt;/full-title&gt;&lt;abbr-1&gt;J. Gen. Intern. Med.&lt;/abbr-1&gt;&lt;abbr-2&gt;J Gen Intern Med&lt;/abbr-2&gt;&lt;/alt-periodical&gt;&lt;pages&gt;537-41&lt;/pages&gt;&lt;volume&gt;10&lt;/volume&gt;&lt;number&gt;10&lt;/number&gt;&lt;keywords&gt;&lt;keyword&gt;Adult&lt;/keyword&gt;&lt;keyword&gt;*Educational Status&lt;/keyword&gt;&lt;keyword&gt;Female&lt;/keyword&gt;&lt;keyword&gt;Humans&lt;/keyword&gt;&lt;keyword&gt;Male&lt;/keyword&gt;&lt;keyword&gt;*Patient Education as Topic&lt;/keyword&gt;&lt;keyword&gt;Questionnaires&lt;/keyword&gt;&lt;keyword&gt;Reproducibility of Results&lt;/keyword&gt;&lt;/keywords&gt;&lt;dates&gt;&lt;year&gt;1995&lt;/year&gt;&lt;pub-dates&gt;&lt;date&gt;Oct&lt;/date&gt;&lt;/pub-dates&gt;&lt;/dates&gt;&lt;isbn&gt;0884-8734 (Print)&amp;#xD;0884-8734 (Linking)&lt;/isbn&gt;&lt;accession-num&gt;8576769&lt;/accession-num&gt;&lt;urls&gt;&lt;related-urls&gt;&lt;url&gt;http://www.ncbi.nlm.nih.gov/pubmed/8576769&lt;/url&gt;&lt;/related-urls&gt;&lt;/urls&gt;&lt;/record&gt;&lt;/Cite&gt;&lt;/EndNote&gt;</w:instrText>
        </w:r>
        <w:r w:rsidR="006F5BA8" w:rsidRPr="00720869">
          <w:rPr>
            <w:rFonts w:eastAsia="Arial Unicode MS"/>
          </w:rPr>
          <w:fldChar w:fldCharType="separate"/>
        </w:r>
        <w:r w:rsidR="006F5BA8" w:rsidRPr="00720869">
          <w:rPr>
            <w:rFonts w:eastAsia="Arial Unicode MS"/>
            <w:noProof/>
            <w:vertAlign w:val="superscript"/>
          </w:rPr>
          <w:t>64</w:t>
        </w:r>
        <w:r w:rsidR="006F5BA8" w:rsidRPr="00720869">
          <w:rPr>
            <w:rFonts w:eastAsia="Arial Unicode MS"/>
          </w:rPr>
          <w:fldChar w:fldCharType="end"/>
        </w:r>
      </w:hyperlink>
      <w:r w:rsidR="00720869">
        <w:rPr>
          <w:rFonts w:eastAsia="Arial Unicode MS"/>
        </w:rPr>
        <w:br/>
      </w:r>
      <w:r w:rsidR="00720869">
        <w:rPr>
          <w:rFonts w:eastAsia="Arial Unicode MS"/>
        </w:rPr>
        <w:br/>
      </w:r>
      <w:r w:rsidR="002071CB" w:rsidRPr="00720869">
        <w:rPr>
          <w:rFonts w:eastAsia="Arial Unicode MS"/>
        </w:rPr>
        <w:t>We will assess health literacy in Wave 3 of HANDLS to examine its and to investigate the influence of race, sex, age, income, education and reading level on health liter</w:t>
      </w:r>
      <w:r w:rsidR="002071CB" w:rsidRPr="00720869">
        <w:rPr>
          <w:rFonts w:eastAsia="Arial Unicode MS"/>
        </w:rPr>
        <w:t>a</w:t>
      </w:r>
      <w:r w:rsidR="002071CB" w:rsidRPr="00720869">
        <w:rPr>
          <w:rFonts w:eastAsia="Arial Unicode MS"/>
        </w:rPr>
        <w:t>cy. We will also assess the associations of health literacy with chronic medical cond</w:t>
      </w:r>
      <w:r w:rsidR="002071CB" w:rsidRPr="00720869">
        <w:rPr>
          <w:rFonts w:eastAsia="Arial Unicode MS"/>
        </w:rPr>
        <w:t>i</w:t>
      </w:r>
      <w:r w:rsidR="002071CB" w:rsidRPr="00720869">
        <w:rPr>
          <w:rFonts w:eastAsia="Arial Unicode MS"/>
        </w:rPr>
        <w:t>tions, multiple co-morbidities, cognition, and symptoms of depression and other psychological factors. It provides an adequate evaluation of an individual’s ability to read and understand health materials. Perhaps most significantly, we will use the health literacy data to develop appropriate HANDLS research study materials as well as health education messages tailored to our study population. Although we now a</w:t>
      </w:r>
      <w:r w:rsidR="002071CB" w:rsidRPr="00720869">
        <w:rPr>
          <w:rFonts w:eastAsia="Arial Unicode MS"/>
        </w:rPr>
        <w:t>s</w:t>
      </w:r>
      <w:r w:rsidR="002071CB" w:rsidRPr="00720869">
        <w:rPr>
          <w:rFonts w:eastAsia="Arial Unicode MS"/>
        </w:rPr>
        <w:t>sess all participant study materials for culturally competent and proficient comm</w:t>
      </w:r>
      <w:r w:rsidR="002071CB" w:rsidRPr="00720869">
        <w:rPr>
          <w:rFonts w:eastAsia="Arial Unicode MS"/>
        </w:rPr>
        <w:t>u</w:t>
      </w:r>
      <w:r w:rsidR="002071CB" w:rsidRPr="00720869">
        <w:rPr>
          <w:rFonts w:eastAsia="Arial Unicode MS"/>
        </w:rPr>
        <w:t>nication as well as for readability using the Flesh-Kincaid Readability formula, it is likely that this additional information about health literacy levels will better inform our material preparation and review process. Given the very high smoking rates in our population, it is clear the standard health education messaging has not been e</w:t>
      </w:r>
      <w:r w:rsidR="002071CB" w:rsidRPr="00720869">
        <w:rPr>
          <w:rFonts w:eastAsia="Arial Unicode MS"/>
        </w:rPr>
        <w:t>f</w:t>
      </w:r>
      <w:r w:rsidR="002071CB" w:rsidRPr="00720869">
        <w:rPr>
          <w:rFonts w:eastAsia="Arial Unicode MS"/>
        </w:rPr>
        <w:t>fective. We hope that by evaluating health literacy in our population we can add to the literature information that will improve health education messages for vulner</w:t>
      </w:r>
      <w:r w:rsidR="002071CB" w:rsidRPr="00720869">
        <w:rPr>
          <w:rFonts w:eastAsia="Arial Unicode MS"/>
        </w:rPr>
        <w:t>a</w:t>
      </w:r>
      <w:r w:rsidR="00703162" w:rsidRPr="00720869">
        <w:rPr>
          <w:rFonts w:eastAsia="Arial Unicode MS"/>
        </w:rPr>
        <w:t>ble, at risk populations.</w:t>
      </w:r>
    </w:p>
    <w:p w14:paraId="18A89950" w14:textId="77777777" w:rsidR="00703162" w:rsidRDefault="00A21685" w:rsidP="00720869">
      <w:pPr>
        <w:pStyle w:val="lpb0"/>
        <w:rPr>
          <w:rFonts w:eastAsia="Arial Unicode MS"/>
        </w:rPr>
      </w:pPr>
      <w:r>
        <w:rPr>
          <w:rFonts w:eastAsia="Arial Unicode MS"/>
          <w:i/>
        </w:rPr>
        <w:t xml:space="preserve">Mobile Health. </w:t>
      </w:r>
      <w:r>
        <w:rPr>
          <w:rFonts w:eastAsia="Arial Unicode MS"/>
        </w:rPr>
        <w:t>HANDLS will</w:t>
      </w:r>
      <w:r w:rsidRPr="0084013A">
        <w:rPr>
          <w:rFonts w:eastAsia="Arial Unicode MS"/>
        </w:rPr>
        <w:t xml:space="preserve"> test the feasibility of providing </w:t>
      </w:r>
      <w:r w:rsidR="00411A8A">
        <w:rPr>
          <w:rFonts w:eastAsia="Arial Unicode MS"/>
        </w:rPr>
        <w:t xml:space="preserve">cellular phones </w:t>
      </w:r>
      <w:r w:rsidRPr="0084013A">
        <w:rPr>
          <w:rFonts w:eastAsia="Arial Unicode MS"/>
        </w:rPr>
        <w:t xml:space="preserve">or small </w:t>
      </w:r>
      <w:proofErr w:type="gramStart"/>
      <w:r w:rsidR="00BB7A05">
        <w:rPr>
          <w:rFonts w:eastAsia="Arial Unicode MS"/>
        </w:rPr>
        <w:t>i</w:t>
      </w:r>
      <w:r w:rsidRPr="0084013A">
        <w:rPr>
          <w:rFonts w:eastAsia="Arial Unicode MS"/>
        </w:rPr>
        <w:t>nternet</w:t>
      </w:r>
      <w:proofErr w:type="gramEnd"/>
      <w:r w:rsidRPr="0084013A">
        <w:rPr>
          <w:rFonts w:eastAsia="Arial Unicode MS"/>
        </w:rPr>
        <w:t xml:space="preserve"> </w:t>
      </w:r>
      <w:r w:rsidR="00BB7A05">
        <w:rPr>
          <w:rFonts w:eastAsia="Arial Unicode MS"/>
        </w:rPr>
        <w:t xml:space="preserve">ready </w:t>
      </w:r>
      <w:r w:rsidRPr="0084013A">
        <w:rPr>
          <w:rFonts w:eastAsia="Arial Unicode MS"/>
        </w:rPr>
        <w:t xml:space="preserve">devices </w:t>
      </w:r>
      <w:r w:rsidR="00BB7184">
        <w:rPr>
          <w:rFonts w:eastAsia="Arial Unicode MS"/>
        </w:rPr>
        <w:t>to determine</w:t>
      </w:r>
      <w:r>
        <w:rPr>
          <w:rFonts w:eastAsia="Arial Unicode MS"/>
        </w:rPr>
        <w:t xml:space="preserve"> whether the device will help to improve compl</w:t>
      </w:r>
      <w:r>
        <w:rPr>
          <w:rFonts w:eastAsia="Arial Unicode MS"/>
        </w:rPr>
        <w:t>i</w:t>
      </w:r>
      <w:r>
        <w:rPr>
          <w:rFonts w:eastAsia="Arial Unicode MS"/>
        </w:rPr>
        <w:t xml:space="preserve">ance with </w:t>
      </w:r>
      <w:r w:rsidR="00BB7A05">
        <w:rPr>
          <w:rFonts w:eastAsia="Arial Unicode MS"/>
        </w:rPr>
        <w:t xml:space="preserve">HANDLS physician </w:t>
      </w:r>
      <w:r>
        <w:rPr>
          <w:rFonts w:eastAsia="Arial Unicode MS"/>
        </w:rPr>
        <w:t>rec</w:t>
      </w:r>
      <w:r w:rsidR="00DD1E6A">
        <w:rPr>
          <w:rFonts w:eastAsia="Arial Unicode MS"/>
        </w:rPr>
        <w:t>ommended healthcare follow-up</w:t>
      </w:r>
      <w:r w:rsidR="00BB7A05">
        <w:rPr>
          <w:rFonts w:eastAsia="Arial Unicode MS"/>
        </w:rPr>
        <w:t xml:space="preserve"> stemming from their HANDLS medical examination.</w:t>
      </w:r>
      <w:r w:rsidR="00907E3A">
        <w:rPr>
          <w:rFonts w:eastAsia="Arial Unicode MS"/>
        </w:rPr>
        <w:t xml:space="preserve"> </w:t>
      </w:r>
      <w:r w:rsidR="00BB7A05">
        <w:rPr>
          <w:rFonts w:eastAsia="Arial Unicode MS"/>
        </w:rPr>
        <w:t>We will</w:t>
      </w:r>
      <w:r w:rsidR="00EE159A">
        <w:rPr>
          <w:rFonts w:eastAsia="Arial Unicode MS"/>
        </w:rPr>
        <w:t xml:space="preserve"> </w:t>
      </w:r>
      <w:r>
        <w:rPr>
          <w:rFonts w:eastAsia="Arial Unicode MS"/>
        </w:rPr>
        <w:t>send electronic re</w:t>
      </w:r>
      <w:r w:rsidR="00411A8A">
        <w:rPr>
          <w:rFonts w:eastAsia="Arial Unicode MS"/>
        </w:rPr>
        <w:t>minders</w:t>
      </w:r>
      <w:r>
        <w:rPr>
          <w:rFonts w:eastAsia="Arial Unicode MS"/>
        </w:rPr>
        <w:t xml:space="preserve"> to partic</w:t>
      </w:r>
      <w:r>
        <w:rPr>
          <w:rFonts w:eastAsia="Arial Unicode MS"/>
        </w:rPr>
        <w:t>i</w:t>
      </w:r>
      <w:r>
        <w:rPr>
          <w:rFonts w:eastAsia="Arial Unicode MS"/>
        </w:rPr>
        <w:t xml:space="preserve">pants </w:t>
      </w:r>
      <w:r w:rsidR="000C0E90">
        <w:rPr>
          <w:rFonts w:eastAsia="Arial Unicode MS"/>
        </w:rPr>
        <w:t xml:space="preserve">about physician’s </w:t>
      </w:r>
      <w:r>
        <w:rPr>
          <w:rFonts w:eastAsia="Arial Unicode MS"/>
        </w:rPr>
        <w:t xml:space="preserve">treatment recommendations </w:t>
      </w:r>
      <w:r w:rsidR="000C0E90">
        <w:rPr>
          <w:rFonts w:eastAsia="Arial Unicode MS"/>
        </w:rPr>
        <w:t xml:space="preserve">explaining the </w:t>
      </w:r>
      <w:r>
        <w:rPr>
          <w:rFonts w:eastAsia="Arial Unicode MS"/>
        </w:rPr>
        <w:t>risk</w:t>
      </w:r>
      <w:r w:rsidR="000C0E90">
        <w:rPr>
          <w:rFonts w:eastAsia="Arial Unicode MS"/>
        </w:rPr>
        <w:t>s</w:t>
      </w:r>
      <w:r>
        <w:rPr>
          <w:rFonts w:eastAsia="Arial Unicode MS"/>
        </w:rPr>
        <w:t xml:space="preserve"> for further </w:t>
      </w:r>
      <w:r>
        <w:rPr>
          <w:rFonts w:eastAsia="Arial Unicode MS"/>
        </w:rPr>
        <w:lastRenderedPageBreak/>
        <w:t>complications should their healthcare needs go untreated.</w:t>
      </w:r>
      <w:r w:rsidR="00907E3A">
        <w:rPr>
          <w:rFonts w:eastAsia="Arial Unicode MS"/>
        </w:rPr>
        <w:t xml:space="preserve"> </w:t>
      </w:r>
      <w:r w:rsidR="00411A8A">
        <w:rPr>
          <w:rFonts w:eastAsia="Arial Unicode MS"/>
        </w:rPr>
        <w:t>For difficult to track pa</w:t>
      </w:r>
      <w:r w:rsidR="00411A8A">
        <w:rPr>
          <w:rFonts w:eastAsia="Arial Unicode MS"/>
        </w:rPr>
        <w:t>r</w:t>
      </w:r>
      <w:r w:rsidR="00411A8A">
        <w:rPr>
          <w:rFonts w:eastAsia="Arial Unicode MS"/>
        </w:rPr>
        <w:t>ticipants, we will test</w:t>
      </w:r>
      <w:r w:rsidR="00DD1E6A">
        <w:rPr>
          <w:rFonts w:eastAsia="Arial Unicode MS"/>
        </w:rPr>
        <w:t xml:space="preserve"> whether providing the device will</w:t>
      </w:r>
      <w:r w:rsidR="00411A8A">
        <w:rPr>
          <w:rFonts w:eastAsia="Arial Unicode MS"/>
        </w:rPr>
        <w:t xml:space="preserve"> assist in maintaining contact between study visits</w:t>
      </w:r>
      <w:r w:rsidR="00DD1E6A">
        <w:rPr>
          <w:rFonts w:eastAsia="Arial Unicode MS"/>
        </w:rPr>
        <w:t xml:space="preserve"> and</w:t>
      </w:r>
      <w:r w:rsidR="00411A8A">
        <w:rPr>
          <w:rFonts w:eastAsia="Arial Unicode MS"/>
        </w:rPr>
        <w:t xml:space="preserve"> </w:t>
      </w:r>
      <w:r w:rsidR="00DD1E6A">
        <w:rPr>
          <w:rFonts w:eastAsia="Arial Unicode MS"/>
        </w:rPr>
        <w:t xml:space="preserve">whether providing appointment reminders </w:t>
      </w:r>
      <w:r w:rsidR="00411A8A">
        <w:rPr>
          <w:rFonts w:eastAsia="Arial Unicode MS"/>
        </w:rPr>
        <w:t>improves rete</w:t>
      </w:r>
      <w:r w:rsidR="00411A8A">
        <w:rPr>
          <w:rFonts w:eastAsia="Arial Unicode MS"/>
        </w:rPr>
        <w:t>n</w:t>
      </w:r>
      <w:r w:rsidR="00411A8A">
        <w:rPr>
          <w:rFonts w:eastAsia="Arial Unicode MS"/>
        </w:rPr>
        <w:t>tion rates among the mos</w:t>
      </w:r>
      <w:r w:rsidR="00DD1E6A">
        <w:rPr>
          <w:rFonts w:eastAsia="Arial Unicode MS"/>
        </w:rPr>
        <w:t>t difficult to track</w:t>
      </w:r>
      <w:r w:rsidR="00411A8A">
        <w:rPr>
          <w:rFonts w:eastAsia="Arial Unicode MS"/>
        </w:rPr>
        <w:t xml:space="preserve"> HANDLS participants.</w:t>
      </w:r>
    </w:p>
    <w:p w14:paraId="479EBBE5" w14:textId="2F6E7F5D" w:rsidR="00703162" w:rsidRDefault="00703162" w:rsidP="00936F77">
      <w:pPr>
        <w:pStyle w:val="h2"/>
      </w:pPr>
      <w:r>
        <w:t xml:space="preserve">Sub-studies </w:t>
      </w:r>
      <w:r w:rsidRPr="00703162">
        <w:t>Objectives</w:t>
      </w:r>
    </w:p>
    <w:p w14:paraId="628B4778" w14:textId="413427E8" w:rsidR="00703162" w:rsidRDefault="00703162" w:rsidP="00936F77">
      <w:pPr>
        <w:pStyle w:val="h3"/>
      </w:pPr>
      <w:r>
        <w:t>Neuroimaging Sub-study (HANDLS Scan)</w:t>
      </w:r>
    </w:p>
    <w:p w14:paraId="58C3932C" w14:textId="1077CFAB" w:rsidR="000A4B97" w:rsidRPr="00533A34" w:rsidRDefault="006301EB" w:rsidP="00936F77">
      <w:pPr>
        <w:pStyle w:val="lp"/>
        <w:rPr>
          <w:rFonts w:eastAsia="Arial Unicode MS"/>
        </w:rPr>
      </w:pPr>
      <w:r w:rsidRPr="00DD1E6A">
        <w:rPr>
          <w:rFonts w:eastAsia="Arial Unicode MS"/>
          <w:i/>
        </w:rPr>
        <w:t>Structural n</w:t>
      </w:r>
      <w:r w:rsidR="000A4B97" w:rsidRPr="00DD1E6A">
        <w:rPr>
          <w:rFonts w:eastAsia="Arial Unicode MS"/>
          <w:i/>
        </w:rPr>
        <w:t>euroimaging</w:t>
      </w:r>
      <w:r w:rsidRPr="006301EB">
        <w:rPr>
          <w:rFonts w:eastAsia="Arial Unicode MS"/>
          <w:i/>
        </w:rPr>
        <w:t>.</w:t>
      </w:r>
      <w:r w:rsidR="000A4B97" w:rsidRPr="00533A34">
        <w:rPr>
          <w:rFonts w:eastAsia="Arial Unicode MS"/>
          <w:b/>
        </w:rPr>
        <w:t xml:space="preserve"> </w:t>
      </w:r>
      <w:r w:rsidR="000A4B97" w:rsidRPr="00533A34">
        <w:rPr>
          <w:rFonts w:eastAsia="Arial Unicode MS"/>
        </w:rPr>
        <w:t>There are pronounced health disparities associated with race and socioeconomic status (SES) in various brain health endpoints including stroke, dementia, cognitive decline, and functional disability.</w:t>
      </w:r>
      <w:r w:rsidR="006F5BA8">
        <w:rPr>
          <w:rFonts w:eastAsia="Arial Unicode MS"/>
        </w:rPr>
        <w:fldChar w:fldCharType="begin">
          <w:fldData xml:space="preserve">PEVuZE5vdGU+PENpdGU+PEF1dGhvcj5Hb3JlbGljazwvQXV0aG9yPjxZZWFyPjE5OTg8L1llYXI+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</w:fldData>
        </w:fldChar>
      </w:r>
      <w:r w:rsidR="006F5BA8">
        <w:rPr>
          <w:rFonts w:eastAsia="Arial Unicode MS"/>
        </w:rPr>
        <w:instrText xml:space="preserve"> ADDIN EN.CITE </w:instrText>
      </w:r>
      <w:r w:rsidR="006F5BA8">
        <w:rPr>
          <w:rFonts w:eastAsia="Arial Unicode MS"/>
        </w:rPr>
        <w:fldChar w:fldCharType="begin">
          <w:fldData xml:space="preserve">PEVuZE5vdGU+PENpdGU+PEF1dGhvcj5Hb3JlbGljazwvQXV0aG9yPjxZZWFyPjE5OTg8L1llYXI+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</w:fldData>
        </w:fldChar>
      </w:r>
      <w:r w:rsidR="006F5BA8">
        <w:rPr>
          <w:rFonts w:eastAsia="Arial Unicode MS"/>
        </w:rPr>
        <w:instrText xml:space="preserve"> ADDIN EN.CITE.DATA </w:instrText>
      </w:r>
      <w:r w:rsidR="006F5BA8">
        <w:rPr>
          <w:rFonts w:eastAsia="Arial Unicode MS"/>
        </w:rPr>
      </w:r>
      <w:r w:rsidR="006F5BA8">
        <w:rPr>
          <w:rFonts w:eastAsia="Arial Unicode MS"/>
        </w:rPr>
        <w:fldChar w:fldCharType="end"/>
      </w:r>
      <w:r w:rsidR="006F5BA8">
        <w:rPr>
          <w:rFonts w:eastAsia="Arial Unicode MS"/>
        </w:rPr>
      </w:r>
      <w:r w:rsidR="006F5BA8">
        <w:rPr>
          <w:rFonts w:eastAsia="Arial Unicode MS"/>
        </w:rPr>
        <w:fldChar w:fldCharType="separate"/>
      </w:r>
      <w:hyperlink w:anchor="_ENREF_65" w:tooltip="Gorelick, 1998 #240" w:history="1">
        <w:r w:rsidR="006F5BA8" w:rsidRPr="006F5BA8">
          <w:rPr>
            <w:rFonts w:eastAsia="Arial Unicode MS"/>
            <w:noProof/>
            <w:vertAlign w:val="superscript"/>
          </w:rPr>
          <w:t>65</w:t>
        </w:r>
      </w:hyperlink>
      <w:r w:rsidR="006F5BA8" w:rsidRPr="006F5BA8">
        <w:rPr>
          <w:rFonts w:eastAsia="Arial Unicode MS"/>
          <w:noProof/>
          <w:vertAlign w:val="superscript"/>
        </w:rPr>
        <w:t>,</w:t>
      </w:r>
      <w:hyperlink w:anchor="_ENREF_66" w:tooltip="Vermeer, 2003 #241" w:history="1">
        <w:r w:rsidR="006F5BA8" w:rsidRPr="006F5BA8">
          <w:rPr>
            <w:rFonts w:eastAsia="Arial Unicode MS"/>
            <w:noProof/>
            <w:vertAlign w:val="superscript"/>
          </w:rPr>
          <w:t>66</w:t>
        </w:r>
      </w:hyperlink>
      <w:r w:rsidR="006F5BA8">
        <w:rPr>
          <w:rFonts w:eastAsia="Arial Unicode MS"/>
        </w:rPr>
        <w:fldChar w:fldCharType="end"/>
      </w:r>
      <w:r w:rsidR="000A4B97" w:rsidRPr="00533A34">
        <w:rPr>
          <w:rFonts w:eastAsia="Arial Unicode MS"/>
        </w:rPr>
        <w:t xml:space="preserve"> Particularly potent race disparities in stroke incidence are apparent at strikingly young ages, with a four-fold increased risk of stroke mortality among 45-59 year old African Americans (AA).</w:t>
      </w:r>
      <w:hyperlink w:anchor="_ENREF_67" w:tooltip="Morgenstern, 1997 #242" w:history="1">
        <w:r w:rsidR="006F5BA8">
          <w:rPr>
            <w:rFonts w:eastAsia="Arial Unicode MS"/>
          </w:rPr>
          <w:fldChar w:fldCharType="begin"/>
        </w:r>
        <w:r w:rsidR="006F5BA8">
          <w:rPr>
            <w:rFonts w:eastAsia="Arial Unicode MS"/>
          </w:rPr>
          <w:instrText xml:space="preserve"> ADDIN EN.CITE &lt;EndNote&gt;&lt;Cite&gt;&lt;Author&gt;Morgenstern&lt;/Author&gt;&lt;Year&gt;1997&lt;/Year&gt;&lt;RecNum&gt;242&lt;/RecNum&gt;&lt;DisplayText&gt;&lt;style face="superscript"&gt;67&lt;/style&gt;&lt;/DisplayText&gt;&lt;record&gt;&lt;rec-number&gt;242&lt;/rec-number&gt;&lt;foreign-keys&gt;&lt;key app="EN" db-id="2dfwwav0r0wwrbef5svxpsaetspzz952eset"&gt;242&lt;/key&gt;&lt;/foreign-keys&gt;&lt;ref-type name="Journal Article"&gt;17&lt;/ref-type&gt;&lt;contributors&gt;&lt;authors&gt;&lt;author&gt;Morgenstern, L. B.&lt;/author&gt;&lt;author&gt;Spears, W. D.&lt;/author&gt;&lt;author&gt;Goff, D. C., Jr.&lt;/author&gt;&lt;author&gt;Grotta, J. C.&lt;/author&gt;&lt;author&gt;Nichaman, M. Z.&lt;/author&gt;&lt;/authors&gt;&lt;/contributors&gt;&lt;auth-address&gt;Department of Neurology, School of Public Health, University of Texas, Houston 77030, USA.&lt;/auth-address&gt;&lt;titles&gt;&lt;title&gt;African Americans and women have the highest stroke mortality in Texas&lt;/title&gt;&lt;secondary-title&gt;Stroke&lt;/secondary-title&gt;&lt;/titles&gt;&lt;periodical&gt;&lt;full-title&gt;Stroke&lt;/full-title&gt;&lt;abbr-1&gt;Stroke&lt;/abbr-1&gt;&lt;abbr-2&gt;Stroke&lt;/abbr-2&gt;&lt;/periodical&gt;&lt;pages&gt;15-8&lt;/pages&gt;&lt;volume&gt;28&lt;/volume&gt;&lt;number&gt;1&lt;/number&gt;&lt;edition&gt;1997/01/01&lt;/edition&gt;&lt;keywords&gt;&lt;keyword&gt;African Americans/*statistics &amp;amp; numerical data&lt;/keyword&gt;&lt;keyword&gt;African Continental Ancestry Group&lt;/keyword&gt;&lt;keyword&gt;Age Factors&lt;/keyword&gt;&lt;keyword&gt;Aged&lt;/keyword&gt;&lt;keyword&gt;Cerebrovascular Disorders/*mortality&lt;/keyword&gt;&lt;keyword&gt;European Continental Ancestry Group/statistics &amp;amp; numerical data&lt;/keyword&gt;&lt;keyword&gt;Female&lt;/keyword&gt;&lt;keyword&gt;Hispanic Americans/statistics &amp;amp; numerical data&lt;/keyword&gt;&lt;keyword&gt;Humans&lt;/keyword&gt;&lt;keyword&gt;Male&lt;/keyword&gt;&lt;keyword&gt;Middle Aged&lt;/keyword&gt;&lt;keyword&gt;Sex Factors&lt;/keyword&gt;&lt;keyword&gt;Texas/epidemiology&lt;/keyword&gt;&lt;/keywords&gt;&lt;dates&gt;&lt;year&gt;1997&lt;/year&gt;&lt;pub-dates&gt;&lt;date&gt;Jan&lt;/date&gt;&lt;/pub-dates&gt;&lt;/dates&gt;&lt;isbn&gt;0039-2499 (Print)&lt;/isbn&gt;&lt;accession-num&gt;8996481&lt;/accession-num&gt;&lt;urls&gt;&lt;related-urls&gt;&lt;url&gt;http://www.ncbi.nlm.nih.gov/entrez/query.fcgi?cmd=Retrieve&amp;amp;db=PubMed&amp;amp;dopt=Citation&amp;amp;list_uids=8996481&lt;/url&gt;&lt;/related-urls&gt;&lt;/urls&gt;&lt;language&gt;eng&lt;/language&gt;&lt;/record&gt;&lt;/Cite&gt;&lt;/EndNote&gt;</w:instrText>
        </w:r>
        <w:r w:rsidR="006F5BA8">
          <w:rPr>
            <w:rFonts w:eastAsia="Arial Unicode MS"/>
          </w:rPr>
          <w:fldChar w:fldCharType="separate"/>
        </w:r>
        <w:r w:rsidR="006F5BA8" w:rsidRPr="006F5BA8">
          <w:rPr>
            <w:rFonts w:eastAsia="Arial Unicode MS"/>
            <w:noProof/>
            <w:vertAlign w:val="superscript"/>
          </w:rPr>
          <w:t>67</w:t>
        </w:r>
        <w:r w:rsidR="006F5BA8">
          <w:rPr>
            <w:rFonts w:eastAsia="Arial Unicode MS"/>
          </w:rPr>
          <w:fldChar w:fldCharType="end"/>
        </w:r>
      </w:hyperlink>
      <w:r w:rsidR="000A4B97" w:rsidRPr="00533A34">
        <w:rPr>
          <w:rFonts w:eastAsia="Arial Unicode MS"/>
        </w:rPr>
        <w:t xml:space="preserve"> Efforts are needed at disenta</w:t>
      </w:r>
      <w:r w:rsidR="000A4B97" w:rsidRPr="00533A34">
        <w:rPr>
          <w:rFonts w:eastAsia="Arial Unicode MS"/>
        </w:rPr>
        <w:t>n</w:t>
      </w:r>
      <w:r w:rsidR="000A4B97" w:rsidRPr="00533A34">
        <w:rPr>
          <w:rFonts w:eastAsia="Arial Unicode MS"/>
        </w:rPr>
        <w:t>gling the respective influences of race and SES in brain health, particularly early and subtle markers of brain pathology that predict future stroke, dementia, or cognitive and functional decline. Measures of subclinical or covert cerebrovascular disease assessed by magnetic resonance imaging (MRI), including gray matter and white matter volumes and white ma</w:t>
      </w:r>
      <w:r w:rsidR="000A4B97" w:rsidRPr="00533A34">
        <w:rPr>
          <w:rFonts w:eastAsia="Arial Unicode MS"/>
        </w:rPr>
        <w:t>t</w:t>
      </w:r>
      <w:r w:rsidR="000A4B97" w:rsidRPr="00533A34">
        <w:rPr>
          <w:rFonts w:eastAsia="Arial Unicode MS"/>
        </w:rPr>
        <w:t>ter microstructure, offer such proven associations.</w:t>
      </w:r>
      <w:r w:rsidR="006F5BA8">
        <w:rPr>
          <w:rFonts w:eastAsia="Arial Unicode MS"/>
        </w:rPr>
        <w:fldChar w:fldCharType="begin">
          <w:fldData xml:space="preserve">PEVuZE5vdGU+PENpdGU+PEF1dGhvcj5Ib2x0bWFubnNwb3R0ZXI8L0F1dGhvcj48WWVhcj4yMDA1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</w:fldData>
        </w:fldChar>
      </w:r>
      <w:r w:rsidR="006F5BA8">
        <w:rPr>
          <w:rFonts w:eastAsia="Arial Unicode MS"/>
        </w:rPr>
        <w:instrText xml:space="preserve"> ADDIN EN.CITE </w:instrText>
      </w:r>
      <w:r w:rsidR="006F5BA8">
        <w:rPr>
          <w:rFonts w:eastAsia="Arial Unicode MS"/>
        </w:rPr>
        <w:fldChar w:fldCharType="begin">
          <w:fldData xml:space="preserve">PEVuZE5vdGU+PENpdGU+PEF1dGhvcj5Ib2x0bWFubnNwb3R0ZXI8L0F1dGhvcj48WWVhcj4yMDA1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</w:fldData>
        </w:fldChar>
      </w:r>
      <w:r w:rsidR="006F5BA8">
        <w:rPr>
          <w:rFonts w:eastAsia="Arial Unicode MS"/>
        </w:rPr>
        <w:instrText xml:space="preserve"> ADDIN EN.CITE.DATA </w:instrText>
      </w:r>
      <w:r w:rsidR="006F5BA8">
        <w:rPr>
          <w:rFonts w:eastAsia="Arial Unicode MS"/>
        </w:rPr>
      </w:r>
      <w:r w:rsidR="006F5BA8">
        <w:rPr>
          <w:rFonts w:eastAsia="Arial Unicode MS"/>
        </w:rPr>
        <w:fldChar w:fldCharType="end"/>
      </w:r>
      <w:r w:rsidR="006F5BA8">
        <w:rPr>
          <w:rFonts w:eastAsia="Arial Unicode MS"/>
        </w:rPr>
      </w:r>
      <w:r w:rsidR="006F5BA8">
        <w:rPr>
          <w:rFonts w:eastAsia="Arial Unicode MS"/>
        </w:rPr>
        <w:fldChar w:fldCharType="separate"/>
      </w:r>
      <w:hyperlink w:anchor="_ENREF_68" w:tooltip="Holtmannspotter, 2005 #243" w:history="1">
        <w:r w:rsidR="006F5BA8" w:rsidRPr="006F5BA8">
          <w:rPr>
            <w:rFonts w:eastAsia="Arial Unicode MS"/>
            <w:noProof/>
            <w:vertAlign w:val="superscript"/>
          </w:rPr>
          <w:t>68</w:t>
        </w:r>
      </w:hyperlink>
      <w:r w:rsidR="006F5BA8" w:rsidRPr="006F5BA8">
        <w:rPr>
          <w:rFonts w:eastAsia="Arial Unicode MS"/>
          <w:noProof/>
          <w:vertAlign w:val="superscript"/>
        </w:rPr>
        <w:t>,</w:t>
      </w:r>
      <w:hyperlink w:anchor="_ENREF_69" w:tooltip="Smith, 2008 #244" w:history="1">
        <w:r w:rsidR="006F5BA8" w:rsidRPr="006F5BA8">
          <w:rPr>
            <w:rFonts w:eastAsia="Arial Unicode MS"/>
            <w:noProof/>
            <w:vertAlign w:val="superscript"/>
          </w:rPr>
          <w:t>69</w:t>
        </w:r>
      </w:hyperlink>
      <w:r w:rsidR="006F5BA8">
        <w:rPr>
          <w:rFonts w:eastAsia="Arial Unicode MS"/>
        </w:rPr>
        <w:fldChar w:fldCharType="end"/>
      </w:r>
      <w:r w:rsidR="000A4B97" w:rsidRPr="00533A34">
        <w:rPr>
          <w:rFonts w:eastAsia="Arial Unicode MS"/>
        </w:rPr>
        <w:t xml:space="preserve"> Identifying multi-level mediators of the relations of race and SES to subtle brain pathology is also crucial. Biomedical, behavio</w:t>
      </w:r>
      <w:r w:rsidR="000A4B97" w:rsidRPr="00533A34">
        <w:rPr>
          <w:rFonts w:eastAsia="Arial Unicode MS"/>
        </w:rPr>
        <w:t>r</w:t>
      </w:r>
      <w:r w:rsidR="000A4B97" w:rsidRPr="00533A34">
        <w:rPr>
          <w:rFonts w:eastAsia="Arial Unicode MS"/>
        </w:rPr>
        <w:t>al, psychological, social, and environmental factors have been implicated as potential m</w:t>
      </w:r>
      <w:r w:rsidR="000A4B97" w:rsidRPr="00533A34">
        <w:rPr>
          <w:rFonts w:eastAsia="Arial Unicode MS"/>
        </w:rPr>
        <w:t>e</w:t>
      </w:r>
      <w:r w:rsidR="000A4B97" w:rsidRPr="00533A34">
        <w:rPr>
          <w:rFonts w:eastAsia="Arial Unicode MS"/>
        </w:rPr>
        <w:t>diators of the relations of race and SES to a multitude of physical health outcomes,</w:t>
      </w:r>
      <w:r w:rsidR="006F5BA8">
        <w:rPr>
          <w:rFonts w:eastAsia="Arial Unicode MS"/>
        </w:rPr>
        <w:fldChar w:fldCharType="begin">
          <w:fldData xml:space="preserve">PEVuZE5vdGU+PENpdGU+PEF1dGhvcj5BZGxlcjwvQXV0aG9yPjxZZWFyPjIwMDg8L1llYXI+PFJl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</w:fldData>
        </w:fldChar>
      </w:r>
      <w:r w:rsidR="006F5BA8">
        <w:rPr>
          <w:rFonts w:eastAsia="Arial Unicode MS"/>
        </w:rPr>
        <w:instrText xml:space="preserve"> ADDIN EN.CITE </w:instrText>
      </w:r>
      <w:r w:rsidR="006F5BA8">
        <w:rPr>
          <w:rFonts w:eastAsia="Arial Unicode MS"/>
        </w:rPr>
        <w:fldChar w:fldCharType="begin">
          <w:fldData xml:space="preserve">PEVuZE5vdGU+PENpdGU+PEF1dGhvcj5BZGxlcjwvQXV0aG9yPjxZZWFyPjIwMDg8L1llYXI+PFJl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</w:fldData>
        </w:fldChar>
      </w:r>
      <w:r w:rsidR="006F5BA8">
        <w:rPr>
          <w:rFonts w:eastAsia="Arial Unicode MS"/>
        </w:rPr>
        <w:instrText xml:space="preserve"> ADDIN EN.CITE.DATA </w:instrText>
      </w:r>
      <w:r w:rsidR="006F5BA8">
        <w:rPr>
          <w:rFonts w:eastAsia="Arial Unicode MS"/>
        </w:rPr>
      </w:r>
      <w:r w:rsidR="006F5BA8">
        <w:rPr>
          <w:rFonts w:eastAsia="Arial Unicode MS"/>
        </w:rPr>
        <w:fldChar w:fldCharType="end"/>
      </w:r>
      <w:r w:rsidR="006F5BA8">
        <w:rPr>
          <w:rFonts w:eastAsia="Arial Unicode MS"/>
        </w:rPr>
      </w:r>
      <w:r w:rsidR="006F5BA8">
        <w:rPr>
          <w:rFonts w:eastAsia="Arial Unicode MS"/>
        </w:rPr>
        <w:fldChar w:fldCharType="separate"/>
      </w:r>
      <w:hyperlink w:anchor="_ENREF_70" w:tooltip="Adler, 2008 #245" w:history="1">
        <w:r w:rsidR="006F5BA8" w:rsidRPr="006F5BA8">
          <w:rPr>
            <w:rFonts w:eastAsia="Arial Unicode MS"/>
            <w:noProof/>
            <w:vertAlign w:val="superscript"/>
          </w:rPr>
          <w:t>70</w:t>
        </w:r>
      </w:hyperlink>
      <w:r w:rsidR="006F5BA8" w:rsidRPr="006F5BA8">
        <w:rPr>
          <w:rFonts w:eastAsia="Arial Unicode MS"/>
          <w:noProof/>
          <w:vertAlign w:val="superscript"/>
        </w:rPr>
        <w:t>,</w:t>
      </w:r>
      <w:hyperlink w:anchor="_ENREF_71" w:tooltip="Gallo, 2003 #246" w:history="1">
        <w:r w:rsidR="006F5BA8" w:rsidRPr="006F5BA8">
          <w:rPr>
            <w:rFonts w:eastAsia="Arial Unicode MS"/>
            <w:noProof/>
            <w:vertAlign w:val="superscript"/>
          </w:rPr>
          <w:t>71</w:t>
        </w:r>
      </w:hyperlink>
      <w:r w:rsidR="006F5BA8">
        <w:rPr>
          <w:rFonts w:eastAsia="Arial Unicode MS"/>
        </w:rPr>
        <w:fldChar w:fldCharType="end"/>
      </w:r>
      <w:r w:rsidR="000A4B97" w:rsidRPr="00533A34">
        <w:rPr>
          <w:rFonts w:eastAsia="Arial Unicode MS"/>
        </w:rPr>
        <w:t xml:space="preserve"> but little is known about these pathways for brain health endpoints.</w:t>
      </w:r>
      <w:r w:rsidR="006F5BA8">
        <w:rPr>
          <w:rFonts w:eastAsia="Arial Unicode MS"/>
        </w:rPr>
        <w:fldChar w:fldCharType="begin">
          <w:fldData xml:space="preserve">PEVuZE5vdGU+PENpdGU+PEF1dGhvcj5HYWxsbzwvQXV0aG9yPjxZZWFyPjIwMDM8L1llYXI+PFJl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</w:fldData>
        </w:fldChar>
      </w:r>
      <w:r w:rsidR="006F5BA8">
        <w:rPr>
          <w:rFonts w:eastAsia="Arial Unicode MS"/>
        </w:rPr>
        <w:instrText xml:space="preserve"> ADDIN EN.CITE </w:instrText>
      </w:r>
      <w:r w:rsidR="006F5BA8">
        <w:rPr>
          <w:rFonts w:eastAsia="Arial Unicode MS"/>
        </w:rPr>
        <w:fldChar w:fldCharType="begin">
          <w:fldData xml:space="preserve">PEVuZE5vdGU+PENpdGU+PEF1dGhvcj5HYWxsbzwvQXV0aG9yPjxZZWFyPjIwMDM8L1llYXI+PFJl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</w:fldData>
        </w:fldChar>
      </w:r>
      <w:r w:rsidR="006F5BA8">
        <w:rPr>
          <w:rFonts w:eastAsia="Arial Unicode MS"/>
        </w:rPr>
        <w:instrText xml:space="preserve"> ADDIN EN.CITE.DATA </w:instrText>
      </w:r>
      <w:r w:rsidR="006F5BA8">
        <w:rPr>
          <w:rFonts w:eastAsia="Arial Unicode MS"/>
        </w:rPr>
      </w:r>
      <w:r w:rsidR="006F5BA8">
        <w:rPr>
          <w:rFonts w:eastAsia="Arial Unicode MS"/>
        </w:rPr>
        <w:fldChar w:fldCharType="end"/>
      </w:r>
      <w:r w:rsidR="006F5BA8">
        <w:rPr>
          <w:rFonts w:eastAsia="Arial Unicode MS"/>
        </w:rPr>
      </w:r>
      <w:r w:rsidR="006F5BA8">
        <w:rPr>
          <w:rFonts w:eastAsia="Arial Unicode MS"/>
        </w:rPr>
        <w:fldChar w:fldCharType="separate"/>
      </w:r>
      <w:hyperlink w:anchor="_ENREF_71" w:tooltip="Gallo, 2003 #246" w:history="1">
        <w:r w:rsidR="006F5BA8" w:rsidRPr="006F5BA8">
          <w:rPr>
            <w:rFonts w:eastAsia="Arial Unicode MS"/>
            <w:noProof/>
            <w:vertAlign w:val="superscript"/>
          </w:rPr>
          <w:t>71</w:t>
        </w:r>
      </w:hyperlink>
      <w:r w:rsidR="006F5BA8" w:rsidRPr="006F5BA8">
        <w:rPr>
          <w:rFonts w:eastAsia="Arial Unicode MS"/>
          <w:noProof/>
          <w:vertAlign w:val="superscript"/>
        </w:rPr>
        <w:t>,</w:t>
      </w:r>
      <w:hyperlink w:anchor="_ENREF_72" w:tooltip="Cox, 2006 #247" w:history="1">
        <w:r w:rsidR="006F5BA8" w:rsidRPr="006F5BA8">
          <w:rPr>
            <w:rFonts w:eastAsia="Arial Unicode MS"/>
            <w:noProof/>
            <w:vertAlign w:val="superscript"/>
          </w:rPr>
          <w:t>72</w:t>
        </w:r>
      </w:hyperlink>
      <w:r w:rsidR="006F5BA8">
        <w:rPr>
          <w:rFonts w:eastAsia="Arial Unicode MS"/>
        </w:rPr>
        <w:fldChar w:fldCharType="end"/>
      </w:r>
      <w:r w:rsidR="000A4B97" w:rsidRPr="00533A34">
        <w:rPr>
          <w:rFonts w:eastAsia="Arial Unicode MS"/>
        </w:rPr>
        <w:t xml:space="preserve"> Recent quantitative MRI data in older adults revealed larger brain volumes, but greater white matter hyper-intensities in African Americans than whites.</w:t>
      </w:r>
      <w:hyperlink w:anchor="_ENREF_73" w:tooltip="Brickman, 2008 #248" w:history="1">
        <w:r w:rsidR="006F5BA8">
          <w:rPr>
            <w:rFonts w:eastAsia="Arial Unicode MS"/>
          </w:rPr>
          <w:fldChar w:fldCharType="begin">
            <w:fldData xml:space="preserve">PEVuZE5vdGU+PENpdGU+PEF1dGhvcj5Ccmlja21hbjwvQXV0aG9yPjxZZWFyPjIwMDg8L1llYXI+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</w:fldData>
          </w:fldChar>
        </w:r>
        <w:r w:rsidR="006F5BA8">
          <w:rPr>
            <w:rFonts w:eastAsia="Arial Unicode MS"/>
          </w:rPr>
          <w:instrText xml:space="preserve"> ADDIN EN.CITE </w:instrText>
        </w:r>
        <w:r w:rsidR="006F5BA8">
          <w:rPr>
            <w:rFonts w:eastAsia="Arial Unicode MS"/>
          </w:rPr>
          <w:fldChar w:fldCharType="begin">
            <w:fldData xml:space="preserve">PEVuZE5vdGU+PENpdGU+PEF1dGhvcj5Ccmlja21hbjwvQXV0aG9yPjxZZWFyPjIwMDg8L1llYXI+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</w:fldData>
          </w:fldChar>
        </w:r>
        <w:r w:rsidR="006F5BA8">
          <w:rPr>
            <w:rFonts w:eastAsia="Arial Unicode MS"/>
          </w:rPr>
          <w:instrText xml:space="preserve"> ADDIN EN.CITE.DATA </w:instrText>
        </w:r>
        <w:r w:rsidR="006F5BA8">
          <w:rPr>
            <w:rFonts w:eastAsia="Arial Unicode MS"/>
          </w:rPr>
        </w:r>
        <w:r w:rsidR="006F5BA8">
          <w:rPr>
            <w:rFonts w:eastAsia="Arial Unicode MS"/>
          </w:rPr>
          <w:fldChar w:fldCharType="end"/>
        </w:r>
        <w:r w:rsidR="006F5BA8">
          <w:rPr>
            <w:rFonts w:eastAsia="Arial Unicode MS"/>
          </w:rPr>
        </w:r>
        <w:r w:rsidR="006F5BA8">
          <w:rPr>
            <w:rFonts w:eastAsia="Arial Unicode MS"/>
          </w:rPr>
          <w:fldChar w:fldCharType="separate"/>
        </w:r>
        <w:r w:rsidR="006F5BA8" w:rsidRPr="006F5BA8">
          <w:rPr>
            <w:rFonts w:eastAsia="Arial Unicode MS"/>
            <w:noProof/>
            <w:vertAlign w:val="superscript"/>
          </w:rPr>
          <w:t>73</w:t>
        </w:r>
        <w:r w:rsidR="006F5BA8">
          <w:rPr>
            <w:rFonts w:eastAsia="Arial Unicode MS"/>
          </w:rPr>
          <w:fldChar w:fldCharType="end"/>
        </w:r>
      </w:hyperlink>
      <w:r w:rsidR="000A4B97" w:rsidRPr="00533A34">
        <w:rPr>
          <w:rFonts w:eastAsia="Arial Unicode MS"/>
        </w:rPr>
        <w:t xml:space="preserve"> The most pronounced relations of vascular disease to brain atrophy and white matter hyper-intensities were found in African Amer</w:t>
      </w:r>
      <w:r w:rsidR="000A4B97" w:rsidRPr="00533A34">
        <w:rPr>
          <w:rFonts w:eastAsia="Arial Unicode MS"/>
        </w:rPr>
        <w:t>i</w:t>
      </w:r>
      <w:r w:rsidR="000A4B97" w:rsidRPr="00533A34">
        <w:rPr>
          <w:rFonts w:eastAsia="Arial Unicode MS"/>
        </w:rPr>
        <w:t>cans. MRI indices of subtle brain pathology have been associated with lower levels of cogn</w:t>
      </w:r>
      <w:r w:rsidR="000A4B97" w:rsidRPr="00533A34">
        <w:rPr>
          <w:rFonts w:eastAsia="Arial Unicode MS"/>
        </w:rPr>
        <w:t>i</w:t>
      </w:r>
      <w:r w:rsidR="000A4B97" w:rsidRPr="00533A34">
        <w:rPr>
          <w:rFonts w:eastAsia="Arial Unicode MS"/>
        </w:rPr>
        <w:t>tive and physical function and cognitive decline,</w:t>
      </w:r>
      <w:r w:rsidR="006F5BA8">
        <w:rPr>
          <w:rFonts w:eastAsia="Arial Unicode MS"/>
        </w:rPr>
        <w:fldChar w:fldCharType="begin">
          <w:fldData xml:space="preserve">PEVuZE5vdGU+PENpdGU+PEF1dGhvcj5NaW5hdGk8L0F1dGhvcj48WWVhcj4yMDA3PC9ZZWFyPjxS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</w:fldData>
        </w:fldChar>
      </w:r>
      <w:r w:rsidR="006F5BA8">
        <w:rPr>
          <w:rFonts w:eastAsia="Arial Unicode MS"/>
        </w:rPr>
        <w:instrText xml:space="preserve"> ADDIN EN.CITE </w:instrText>
      </w:r>
      <w:r w:rsidR="006F5BA8">
        <w:rPr>
          <w:rFonts w:eastAsia="Arial Unicode MS"/>
        </w:rPr>
        <w:fldChar w:fldCharType="begin">
          <w:fldData xml:space="preserve">PEVuZE5vdGU+PENpdGU+PEF1dGhvcj5NaW5hdGk8L0F1dGhvcj48WWVhcj4yMDA3PC9ZZWFyPjxS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</w:fldData>
        </w:fldChar>
      </w:r>
      <w:r w:rsidR="006F5BA8">
        <w:rPr>
          <w:rFonts w:eastAsia="Arial Unicode MS"/>
        </w:rPr>
        <w:instrText xml:space="preserve"> ADDIN EN.CITE.DATA </w:instrText>
      </w:r>
      <w:r w:rsidR="006F5BA8">
        <w:rPr>
          <w:rFonts w:eastAsia="Arial Unicode MS"/>
        </w:rPr>
      </w:r>
      <w:r w:rsidR="006F5BA8">
        <w:rPr>
          <w:rFonts w:eastAsia="Arial Unicode MS"/>
        </w:rPr>
        <w:fldChar w:fldCharType="end"/>
      </w:r>
      <w:r w:rsidR="006F5BA8">
        <w:rPr>
          <w:rFonts w:eastAsia="Arial Unicode MS"/>
        </w:rPr>
      </w:r>
      <w:r w:rsidR="006F5BA8">
        <w:rPr>
          <w:rFonts w:eastAsia="Arial Unicode MS"/>
        </w:rPr>
        <w:fldChar w:fldCharType="separate"/>
      </w:r>
      <w:hyperlink w:anchor="_ENREF_74" w:tooltip="Minati, 2007 #249" w:history="1">
        <w:r w:rsidR="006F5BA8" w:rsidRPr="006F5BA8">
          <w:rPr>
            <w:rFonts w:eastAsia="Arial Unicode MS"/>
            <w:noProof/>
            <w:vertAlign w:val="superscript"/>
          </w:rPr>
          <w:t>74</w:t>
        </w:r>
      </w:hyperlink>
      <w:r w:rsidR="006F5BA8" w:rsidRPr="006F5BA8">
        <w:rPr>
          <w:rFonts w:eastAsia="Arial Unicode MS"/>
          <w:noProof/>
          <w:vertAlign w:val="superscript"/>
        </w:rPr>
        <w:t>,</w:t>
      </w:r>
      <w:hyperlink w:anchor="_ENREF_75" w:tooltip="Grieve, 2007 #250" w:history="1">
        <w:r w:rsidR="006F5BA8" w:rsidRPr="006F5BA8">
          <w:rPr>
            <w:rFonts w:eastAsia="Arial Unicode MS"/>
            <w:noProof/>
            <w:vertAlign w:val="superscript"/>
          </w:rPr>
          <w:t>75</w:t>
        </w:r>
      </w:hyperlink>
      <w:r w:rsidR="006F5BA8">
        <w:rPr>
          <w:rFonts w:eastAsia="Arial Unicode MS"/>
        </w:rPr>
        <w:fldChar w:fldCharType="end"/>
      </w:r>
      <w:r w:rsidR="000A4B97" w:rsidRPr="00533A34">
        <w:rPr>
          <w:rFonts w:eastAsia="Arial Unicode MS"/>
        </w:rPr>
        <w:t xml:space="preserve"> and may mediate relations of race and SES to these endpoints.</w:t>
      </w:r>
    </w:p>
    <w:p w14:paraId="61F1F286" w14:textId="70BE65FC" w:rsidR="000A4B97" w:rsidRPr="00533A34" w:rsidRDefault="000A4B97" w:rsidP="00936F77">
      <w:pPr>
        <w:pStyle w:val="lp"/>
        <w:rPr>
          <w:rFonts w:eastAsia="Arial Unicode MS"/>
        </w:rPr>
      </w:pPr>
      <w:r w:rsidRPr="00533A34">
        <w:rPr>
          <w:rFonts w:eastAsia="Arial Unicode MS"/>
        </w:rPr>
        <w:t xml:space="preserve">This protocol is </w:t>
      </w:r>
      <w:proofErr w:type="gramStart"/>
      <w:r w:rsidRPr="00533A34">
        <w:rPr>
          <w:rFonts w:eastAsia="Arial Unicode MS"/>
        </w:rPr>
        <w:t>an</w:t>
      </w:r>
      <w:proofErr w:type="gramEnd"/>
      <w:r w:rsidRPr="00533A34">
        <w:rPr>
          <w:rFonts w:eastAsia="Arial Unicode MS"/>
        </w:rPr>
        <w:t xml:space="preserve"> </w:t>
      </w:r>
      <w:r w:rsidR="00C32C13">
        <w:rPr>
          <w:rFonts w:eastAsia="Arial Unicode MS"/>
        </w:rPr>
        <w:t>sub-study</w:t>
      </w:r>
      <w:r w:rsidRPr="00533A34">
        <w:rPr>
          <w:rFonts w:eastAsia="Arial Unicode MS"/>
        </w:rPr>
        <w:t xml:space="preserve"> linked to the ongoing HANDLS study. In a subset of 500 HANDLS participants, we will assess total and regional gray matter and white matter vo</w:t>
      </w:r>
      <w:r w:rsidRPr="00533A34">
        <w:rPr>
          <w:rFonts w:eastAsia="Arial Unicode MS"/>
        </w:rPr>
        <w:t>l</w:t>
      </w:r>
      <w:r w:rsidRPr="00533A34">
        <w:rPr>
          <w:rFonts w:eastAsia="Arial Unicode MS"/>
        </w:rPr>
        <w:t>umes and white matter microstructure in 500 stroke- and dementia-free HANDLS partic</w:t>
      </w:r>
      <w:r w:rsidRPr="00533A34">
        <w:rPr>
          <w:rFonts w:eastAsia="Arial Unicode MS"/>
        </w:rPr>
        <w:t>i</w:t>
      </w:r>
      <w:r w:rsidRPr="00533A34">
        <w:rPr>
          <w:rFonts w:eastAsia="Arial Unicode MS"/>
        </w:rPr>
        <w:t xml:space="preserve">pants (250 African American, 250 white; 50% women; ages 30-64 at baseline) over the full range of socioeconomic status using quantitative MRI data, including </w:t>
      </w:r>
      <w:proofErr w:type="spellStart"/>
      <w:r w:rsidRPr="00533A34">
        <w:rPr>
          <w:rFonts w:eastAsia="Arial Unicode MS"/>
        </w:rPr>
        <w:t>volumetrics</w:t>
      </w:r>
      <w:proofErr w:type="spellEnd"/>
      <w:r w:rsidRPr="00533A34">
        <w:rPr>
          <w:rFonts w:eastAsia="Arial Unicode MS"/>
        </w:rPr>
        <w:t xml:space="preserve"> and di</w:t>
      </w:r>
      <w:r w:rsidRPr="00533A34">
        <w:rPr>
          <w:rFonts w:eastAsia="Arial Unicode MS"/>
        </w:rPr>
        <w:t>f</w:t>
      </w:r>
      <w:r w:rsidRPr="00533A34">
        <w:rPr>
          <w:rFonts w:eastAsia="Arial Unicode MS"/>
        </w:rPr>
        <w:t>fusion tensor imaging (DTI). Please see appendix  – Protocol for HANDLS Neuroimaging Study for specific study procedures.</w:t>
      </w:r>
    </w:p>
    <w:p w14:paraId="19F1DBF8" w14:textId="77777777" w:rsidR="000A4B97" w:rsidRPr="00533A34" w:rsidRDefault="000A4B97" w:rsidP="00936F77">
      <w:pPr>
        <w:pStyle w:val="lp"/>
        <w:rPr>
          <w:rFonts w:eastAsia="Arial Unicode MS"/>
        </w:rPr>
      </w:pPr>
      <w:r w:rsidRPr="00533A34">
        <w:rPr>
          <w:rFonts w:eastAsia="Arial Unicode MS"/>
        </w:rPr>
        <w:t>We will address the following aims and hypotheses:</w:t>
      </w:r>
    </w:p>
    <w:p w14:paraId="6E907209" w14:textId="77777777" w:rsidR="000A4B97" w:rsidRPr="00533A34" w:rsidRDefault="000A4B97" w:rsidP="00936F77">
      <w:pPr>
        <w:pStyle w:val="lp"/>
        <w:rPr>
          <w:rFonts w:eastAsia="Arial Unicode MS"/>
        </w:rPr>
      </w:pPr>
      <w:proofErr w:type="gramStart"/>
      <w:r w:rsidRPr="00533A34">
        <w:rPr>
          <w:rFonts w:eastAsia="Arial Unicode MS"/>
          <w:i/>
        </w:rPr>
        <w:t>Specific Aim 1.</w:t>
      </w:r>
      <w:proofErr w:type="gramEnd"/>
      <w:r w:rsidRPr="00533A34">
        <w:rPr>
          <w:rFonts w:eastAsia="Arial Unicode MS"/>
          <w:i/>
        </w:rPr>
        <w:t xml:space="preserve"> </w:t>
      </w:r>
      <w:r w:rsidRPr="00533A34">
        <w:rPr>
          <w:rFonts w:eastAsia="Arial Unicode MS"/>
        </w:rPr>
        <w:t>Examine race- and SES-related health disparities in MRI-assessed measures predictive of future stroke, dementia, or cognitive decline, and evaluate whether these rel</w:t>
      </w:r>
      <w:r w:rsidRPr="00533A34">
        <w:rPr>
          <w:rFonts w:eastAsia="Arial Unicode MS"/>
        </w:rPr>
        <w:t>a</w:t>
      </w:r>
      <w:r w:rsidRPr="00533A34">
        <w:rPr>
          <w:rFonts w:eastAsia="Arial Unicode MS"/>
        </w:rPr>
        <w:t xml:space="preserve">tions differ by sex and age. The primary outcome measures will include total and regional gray matter and white matter volumes quantified by voxel-based </w:t>
      </w:r>
      <w:proofErr w:type="spellStart"/>
      <w:r w:rsidRPr="00533A34">
        <w:rPr>
          <w:rFonts w:eastAsia="Arial Unicode MS"/>
        </w:rPr>
        <w:t>morphometry</w:t>
      </w:r>
      <w:proofErr w:type="spellEnd"/>
      <w:r w:rsidRPr="00533A34">
        <w:rPr>
          <w:rFonts w:eastAsia="Arial Unicode MS"/>
        </w:rPr>
        <w:t>, ischemic lesion volumes, and total and regional fractional anisotropy (FA) and the apparent diffusion coefficient (ADC) estimated by DTI.</w:t>
      </w:r>
    </w:p>
    <w:p w14:paraId="3673C545" w14:textId="77777777" w:rsidR="000A4B97" w:rsidRPr="00533A34" w:rsidRDefault="000A4B97" w:rsidP="00936F77">
      <w:pPr>
        <w:pStyle w:val="lp"/>
        <w:rPr>
          <w:rFonts w:eastAsia="Arial Unicode MS"/>
        </w:rPr>
      </w:pPr>
      <w:r w:rsidRPr="00533A34">
        <w:rPr>
          <w:rFonts w:eastAsia="Arial Unicode MS"/>
          <w:i/>
        </w:rPr>
        <w:lastRenderedPageBreak/>
        <w:t>Hypothesis 1.</w:t>
      </w:r>
      <w:r w:rsidRPr="00533A34">
        <w:rPr>
          <w:rFonts w:eastAsia="Arial Unicode MS"/>
        </w:rPr>
        <w:t xml:space="preserve"> There will be significant interactive relations of race and SES with respect to MRI indexes of gray matter and white matter volumes, ischemic lesion volumes, and white matter microstructure such that lower SES African Americans will display the most exte</w:t>
      </w:r>
      <w:r w:rsidRPr="00533A34">
        <w:rPr>
          <w:rFonts w:eastAsia="Arial Unicode MS"/>
        </w:rPr>
        <w:t>n</w:t>
      </w:r>
      <w:r w:rsidRPr="00533A34">
        <w:rPr>
          <w:rFonts w:eastAsia="Arial Unicode MS"/>
        </w:rPr>
        <w:t>sive brain pathology, particularly in prefrontal regions. Moderated mediation by age and sex (i.e., that age and sex may moderate the meditational paths by which race and SES r</w:t>
      </w:r>
      <w:r w:rsidRPr="00533A34">
        <w:rPr>
          <w:rFonts w:eastAsia="Arial Unicode MS"/>
        </w:rPr>
        <w:t>e</w:t>
      </w:r>
      <w:r w:rsidRPr="00533A34">
        <w:rPr>
          <w:rFonts w:eastAsia="Arial Unicode MS"/>
        </w:rPr>
        <w:t>late to brain outcomes) will be explored</w:t>
      </w:r>
      <w:r w:rsidR="005635C3">
        <w:rPr>
          <w:rFonts w:eastAsia="Arial Unicode MS"/>
        </w:rPr>
        <w:t>.</w:t>
      </w:r>
    </w:p>
    <w:p w14:paraId="1263C79A" w14:textId="77777777" w:rsidR="000A4B97" w:rsidRPr="00533A34" w:rsidRDefault="000A4B97" w:rsidP="00936F77">
      <w:pPr>
        <w:pStyle w:val="lp"/>
        <w:rPr>
          <w:rFonts w:eastAsia="Arial Unicode MS"/>
        </w:rPr>
      </w:pPr>
      <w:proofErr w:type="gramStart"/>
      <w:r w:rsidRPr="00533A34">
        <w:rPr>
          <w:rFonts w:eastAsia="Arial Unicode MS"/>
          <w:i/>
        </w:rPr>
        <w:t>Specific Aim 2.</w:t>
      </w:r>
      <w:proofErr w:type="gramEnd"/>
      <w:r w:rsidRPr="00533A34">
        <w:rPr>
          <w:rFonts w:eastAsia="Arial Unicode MS"/>
          <w:i/>
        </w:rPr>
        <w:t xml:space="preserve"> </w:t>
      </w:r>
      <w:r w:rsidRPr="00533A34">
        <w:rPr>
          <w:rFonts w:eastAsia="Arial Unicode MS"/>
        </w:rPr>
        <w:t>Examine multi-level mediators of the relations of race and SES to brain MRI outcomes; potential mediators (i.e., vulnerability or resilience factors) include biomedical (e.g., cardiovascular risk factors, subclinical vascular disease, cardiovascular comorbid</w:t>
      </w:r>
      <w:r w:rsidRPr="00533A34">
        <w:rPr>
          <w:rFonts w:eastAsia="Arial Unicode MS"/>
        </w:rPr>
        <w:t>i</w:t>
      </w:r>
      <w:r w:rsidRPr="00533A34">
        <w:rPr>
          <w:rFonts w:eastAsia="Arial Unicode MS"/>
        </w:rPr>
        <w:t>ties), behavioral (e.g., diet, smoking, alcohol, physical activity), psychological (e.g., depre</w:t>
      </w:r>
      <w:r w:rsidRPr="00533A34">
        <w:rPr>
          <w:rFonts w:eastAsia="Arial Unicode MS"/>
        </w:rPr>
        <w:t>s</w:t>
      </w:r>
      <w:r w:rsidRPr="00533A34">
        <w:rPr>
          <w:rFonts w:eastAsia="Arial Unicode MS"/>
        </w:rPr>
        <w:t>sion, vigilance, anger, stress, spirituality), social (e.g., social support and networks, racial discrimination), and environmental (e.g., neighborhood deprivation, access to health care) factors.</w:t>
      </w:r>
    </w:p>
    <w:p w14:paraId="18ED2921" w14:textId="77777777" w:rsidR="000A4B97" w:rsidRPr="00533A34" w:rsidRDefault="000A4B97" w:rsidP="00936F77">
      <w:pPr>
        <w:pStyle w:val="lp"/>
        <w:rPr>
          <w:rFonts w:eastAsia="Arial Unicode MS"/>
        </w:rPr>
      </w:pPr>
      <w:r w:rsidRPr="00533A34">
        <w:rPr>
          <w:rFonts w:eastAsia="Arial Unicode MS"/>
          <w:i/>
        </w:rPr>
        <w:t xml:space="preserve">Hypothesis 2. </w:t>
      </w:r>
      <w:r w:rsidRPr="00533A34">
        <w:rPr>
          <w:rFonts w:eastAsia="Arial Unicode MS"/>
        </w:rPr>
        <w:t>The multi-level mediators of MRI-based measures of GM and WM will differ as a function of race and SES. For example, select psychological factors such as racial di</w:t>
      </w:r>
      <w:r w:rsidRPr="00533A34">
        <w:rPr>
          <w:rFonts w:eastAsia="Arial Unicode MS"/>
        </w:rPr>
        <w:t>s</w:t>
      </w:r>
      <w:r w:rsidRPr="00533A34">
        <w:rPr>
          <w:rFonts w:eastAsia="Arial Unicode MS"/>
        </w:rPr>
        <w:t>crimination may be prominent influences in high SES African Americans (as per pilot data), whereas behavioral, social, and environmental factors may be the most prominent infl</w:t>
      </w:r>
      <w:r w:rsidRPr="00533A34">
        <w:rPr>
          <w:rFonts w:eastAsia="Arial Unicode MS"/>
        </w:rPr>
        <w:t>u</w:t>
      </w:r>
      <w:r w:rsidRPr="00533A34">
        <w:rPr>
          <w:rFonts w:eastAsia="Arial Unicode MS"/>
        </w:rPr>
        <w:t>ences in low SES African Americans. Moderated mediation by age and sex will be explored.</w:t>
      </w:r>
    </w:p>
    <w:p w14:paraId="5D4F83B8" w14:textId="77777777" w:rsidR="000A4B97" w:rsidRPr="00533A34" w:rsidRDefault="000A4B97" w:rsidP="00936F77">
      <w:pPr>
        <w:pStyle w:val="lp"/>
        <w:rPr>
          <w:rFonts w:eastAsia="Arial Unicode MS"/>
        </w:rPr>
      </w:pPr>
      <w:proofErr w:type="gramStart"/>
      <w:r w:rsidRPr="00533A34">
        <w:rPr>
          <w:rFonts w:eastAsia="Arial Unicode MS"/>
          <w:i/>
        </w:rPr>
        <w:t>Specific Aim 3.</w:t>
      </w:r>
      <w:proofErr w:type="gramEnd"/>
      <w:r w:rsidRPr="00533A34">
        <w:rPr>
          <w:rFonts w:eastAsia="Arial Unicode MS"/>
          <w:i/>
        </w:rPr>
        <w:t xml:space="preserve"> </w:t>
      </w:r>
      <w:r w:rsidRPr="00533A34">
        <w:rPr>
          <w:rFonts w:eastAsia="Arial Unicode MS"/>
        </w:rPr>
        <w:t>To examine whether MRI indexes of gray matter and white matter are pro</w:t>
      </w:r>
      <w:r w:rsidRPr="00533A34">
        <w:rPr>
          <w:rFonts w:eastAsia="Arial Unicode MS"/>
        </w:rPr>
        <w:t>x</w:t>
      </w:r>
      <w:r w:rsidRPr="00533A34">
        <w:rPr>
          <w:rFonts w:eastAsia="Arial Unicode MS"/>
        </w:rPr>
        <w:t>imal mediators of the relations of race and SES to cognitive and physical function.</w:t>
      </w:r>
    </w:p>
    <w:p w14:paraId="4E7D148B" w14:textId="77777777" w:rsidR="000A4B97" w:rsidRDefault="000A4B97" w:rsidP="00936F77">
      <w:pPr>
        <w:pStyle w:val="lp"/>
        <w:rPr>
          <w:rFonts w:eastAsia="Arial Unicode MS"/>
        </w:rPr>
      </w:pPr>
      <w:r w:rsidRPr="00533A34">
        <w:rPr>
          <w:rFonts w:eastAsia="Arial Unicode MS"/>
          <w:i/>
        </w:rPr>
        <w:t xml:space="preserve">Hypothesis 3. </w:t>
      </w:r>
      <w:r w:rsidRPr="00533A34">
        <w:rPr>
          <w:rFonts w:eastAsia="Arial Unicode MS"/>
        </w:rPr>
        <w:t>Lesser white matter integrity and lesser white matter and gray matter vo</w:t>
      </w:r>
      <w:r w:rsidRPr="00533A34">
        <w:rPr>
          <w:rFonts w:eastAsia="Arial Unicode MS"/>
        </w:rPr>
        <w:t>l</w:t>
      </w:r>
      <w:r w:rsidRPr="00533A34">
        <w:rPr>
          <w:rFonts w:eastAsia="Arial Unicode MS"/>
        </w:rPr>
        <w:t>umes, and higher ischemic lesion volumes will be associated with lower levels of cognitive (particularly executive) function and physical function. These associations will be most pronounced among lower SES African Americans. Moderated mediation by age and sex will be explored.</w:t>
      </w:r>
    </w:p>
    <w:p w14:paraId="786B0466" w14:textId="08EBBFC2" w:rsidR="00703162" w:rsidRPr="00703162" w:rsidRDefault="00703162" w:rsidP="00936F77">
      <w:pPr>
        <w:pStyle w:val="h3"/>
      </w:pPr>
      <w:r>
        <w:t>Circadian Rhythm Sub-study</w:t>
      </w:r>
    </w:p>
    <w:p w14:paraId="2F89E526" w14:textId="68EADD8C" w:rsidR="000A4B97" w:rsidRPr="00936F77" w:rsidRDefault="000A4B97" w:rsidP="00936F77">
      <w:pPr>
        <w:pStyle w:val="lp"/>
        <w:rPr>
          <w:rFonts w:eastAsia="Arial Unicode MS"/>
        </w:rPr>
      </w:pPr>
      <w:proofErr w:type="gramStart"/>
      <w:r w:rsidRPr="009F01F0">
        <w:rPr>
          <w:rFonts w:eastAsia="Arial Unicode MS"/>
          <w:i/>
        </w:rPr>
        <w:t>Ecological measurement of circadian entrainment</w:t>
      </w:r>
      <w:r w:rsidR="00224D41" w:rsidRPr="00936F77">
        <w:rPr>
          <w:rFonts w:eastAsia="Arial Unicode MS"/>
        </w:rPr>
        <w:t>.</w:t>
      </w:r>
      <w:proofErr w:type="gramEnd"/>
      <w:r w:rsidRPr="00936F77">
        <w:rPr>
          <w:rFonts w:eastAsia="Arial Unicode MS"/>
        </w:rPr>
        <w:t xml:space="preserve"> African Americans in Baltimore are st</w:t>
      </w:r>
      <w:r w:rsidRPr="00936F77">
        <w:rPr>
          <w:rFonts w:eastAsia="Arial Unicode MS"/>
        </w:rPr>
        <w:t>a</w:t>
      </w:r>
      <w:r w:rsidRPr="00936F77">
        <w:rPr>
          <w:rFonts w:eastAsia="Arial Unicode MS"/>
        </w:rPr>
        <w:t>tistically more likely to exhibit higher rates of mortality and morbidity than age-matched whites. Disruption of circadian rhythms has been linked to a wide range of maladies from diabetes to cancer. To our knowledge no formal study of circadian disruption in African American populations has been undertaken, particularly in a natural setting.</w:t>
      </w:r>
      <w:r w:rsidR="006F5BA8" w:rsidRPr="00E3384B">
        <w:rPr>
          <w:rFonts w:eastAsia="Arial Unicode MS"/>
          <w:vertAlign w:val="superscript"/>
        </w:rPr>
        <w:fldChar w:fldCharType="begin">
          <w:fldData xml:space="preserve">PEVuZE5vdGU+PENpdGU+PEF1dGhvcj5NaWxsZXI8L0F1dGhvcj48WWVhcj4yMDEwPC9ZZWFyPjxS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</w:fldData>
        </w:fldChar>
      </w:r>
      <w:r w:rsidR="006F5BA8" w:rsidRPr="00E3384B">
        <w:rPr>
          <w:rFonts w:eastAsia="Arial Unicode MS"/>
          <w:vertAlign w:val="superscript"/>
        </w:rPr>
        <w:instrText xml:space="preserve"> ADDIN EN.CITE </w:instrText>
      </w:r>
      <w:r w:rsidR="006F5BA8" w:rsidRPr="00E3384B">
        <w:rPr>
          <w:rFonts w:eastAsia="Arial Unicode MS"/>
          <w:vertAlign w:val="superscript"/>
        </w:rPr>
        <w:fldChar w:fldCharType="begin">
          <w:fldData xml:space="preserve">PEVuZE5vdGU+PENpdGU+PEF1dGhvcj5NaWxsZXI8L0F1dGhvcj48WWVhcj4yMDEwPC9ZZWFyPjxS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</w:fldData>
        </w:fldChar>
      </w:r>
      <w:r w:rsidR="006F5BA8" w:rsidRPr="00E3384B">
        <w:rPr>
          <w:rFonts w:eastAsia="Arial Unicode MS"/>
          <w:vertAlign w:val="superscript"/>
        </w:rPr>
        <w:instrText xml:space="preserve"> ADDIN EN.CITE.DATA </w:instrText>
      </w:r>
      <w:r w:rsidR="006F5BA8" w:rsidRPr="00E3384B">
        <w:rPr>
          <w:rFonts w:eastAsia="Arial Unicode MS"/>
          <w:vertAlign w:val="superscript"/>
        </w:rPr>
      </w:r>
      <w:r w:rsidR="006F5BA8" w:rsidRPr="00E3384B">
        <w:rPr>
          <w:rFonts w:eastAsia="Arial Unicode MS"/>
          <w:vertAlign w:val="superscript"/>
        </w:rPr>
        <w:fldChar w:fldCharType="end"/>
      </w:r>
      <w:r w:rsidR="006F5BA8" w:rsidRPr="00E3384B">
        <w:rPr>
          <w:rFonts w:eastAsia="Arial Unicode MS"/>
          <w:vertAlign w:val="superscript"/>
        </w:rPr>
      </w:r>
      <w:r w:rsidR="006F5BA8" w:rsidRPr="00E3384B">
        <w:rPr>
          <w:rFonts w:eastAsia="Arial Unicode MS"/>
          <w:vertAlign w:val="superscript"/>
        </w:rPr>
        <w:fldChar w:fldCharType="separate"/>
      </w:r>
      <w:hyperlink w:anchor="_ENREF_76" w:tooltip="Miller, 2010 #253" w:history="1">
        <w:r w:rsidR="006F5BA8" w:rsidRPr="00E3384B">
          <w:rPr>
            <w:rFonts w:eastAsia="Arial Unicode MS"/>
            <w:vertAlign w:val="superscript"/>
          </w:rPr>
          <w:t>76</w:t>
        </w:r>
      </w:hyperlink>
      <w:r w:rsidR="006F5BA8" w:rsidRPr="00E3384B">
        <w:rPr>
          <w:rFonts w:eastAsia="Arial Unicode MS"/>
          <w:vertAlign w:val="superscript"/>
        </w:rPr>
        <w:t>,</w:t>
      </w:r>
      <w:hyperlink w:anchor="_ENREF_77" w:tooltip="Rea, 2010 #255" w:history="1">
        <w:r w:rsidR="006F5BA8" w:rsidRPr="00E3384B">
          <w:rPr>
            <w:rFonts w:eastAsia="Arial Unicode MS"/>
            <w:vertAlign w:val="superscript"/>
          </w:rPr>
          <w:t>77</w:t>
        </w:r>
      </w:hyperlink>
      <w:r w:rsidR="006F5BA8" w:rsidRPr="00E3384B">
        <w:rPr>
          <w:rFonts w:eastAsia="Arial Unicode MS"/>
          <w:vertAlign w:val="superscript"/>
        </w:rPr>
        <w:fldChar w:fldCharType="end"/>
      </w:r>
      <w:r w:rsidRPr="00936F77">
        <w:rPr>
          <w:rFonts w:eastAsia="Arial Unicode MS"/>
        </w:rPr>
        <w:t xml:space="preserve"> The HANDLS cohort is an ideal population to compare circadian disruption among sub-populations in Baltimore. If shown that this population is in fact disrupted, non-pharmacological interventions can be then developed to increase circadian entrainment, and possibly, reduce risks in this population.</w:t>
      </w:r>
    </w:p>
    <w:p w14:paraId="5828B5AD" w14:textId="39673FB9" w:rsidR="000A4B97" w:rsidRPr="00936F77" w:rsidRDefault="000A4B97" w:rsidP="00936F77">
      <w:pPr>
        <w:pStyle w:val="lp"/>
        <w:rPr>
          <w:rFonts w:eastAsia="Arial Unicode MS"/>
        </w:rPr>
      </w:pPr>
      <w:r w:rsidRPr="00936F77">
        <w:rPr>
          <w:rFonts w:eastAsia="Arial Unicode MS"/>
        </w:rPr>
        <w:t xml:space="preserve">Circadian rhythms are a fundamental part of life. </w:t>
      </w:r>
      <w:proofErr w:type="gramStart"/>
      <w:r w:rsidRPr="00936F77">
        <w:rPr>
          <w:rFonts w:eastAsia="Arial Unicode MS"/>
        </w:rPr>
        <w:t>All species on Earth exhibit 24-patterns at behavioral, physiological, and cellular levels.</w:t>
      </w:r>
      <w:proofErr w:type="gramEnd"/>
      <w:r w:rsidRPr="00936F77">
        <w:rPr>
          <w:rFonts w:eastAsia="Arial Unicode MS"/>
        </w:rPr>
        <w:t xml:space="preserve"> Circadian disruption associated with a lot of maladies.</w:t>
      </w:r>
      <w:r w:rsidR="006F5BA8" w:rsidRPr="00936F77">
        <w:rPr>
          <w:rFonts w:eastAsia="Arial Unicode MS"/>
        </w:rPr>
        <w:fldChar w:fldCharType="begin">
          <w:fldData xml:space="preserve">PEVuZE5vdGU+PENpdGU+PEF1dGhvcj5LYXJsc3NvbjwvQXV0aG9yPjxZZWFyPjIwMDE8L1llYXI+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</w:fldData>
        </w:fldChar>
      </w:r>
      <w:r w:rsidR="006F5BA8" w:rsidRPr="00936F77">
        <w:rPr>
          <w:rFonts w:eastAsia="Arial Unicode MS"/>
        </w:rPr>
        <w:instrText xml:space="preserve"> ADDIN EN.CITE </w:instrText>
      </w:r>
      <w:r w:rsidR="006F5BA8" w:rsidRPr="00936F77">
        <w:rPr>
          <w:rFonts w:eastAsia="Arial Unicode MS"/>
        </w:rPr>
        <w:fldChar w:fldCharType="begin">
          <w:fldData xml:space="preserve">PEVuZE5vdGU+PENpdGU+PEF1dGhvcj5LYXJsc3NvbjwvQXV0aG9yPjxZZWFyPjIwMDE8L1llYXI+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</w:fldData>
        </w:fldChar>
      </w:r>
      <w:r w:rsidR="006F5BA8" w:rsidRPr="00936F77">
        <w:rPr>
          <w:rFonts w:eastAsia="Arial Unicode MS"/>
        </w:rPr>
        <w:instrText xml:space="preserve"> ADDIN EN.CITE.DATA </w:instrText>
      </w:r>
      <w:r w:rsidR="006F5BA8" w:rsidRPr="00936F77">
        <w:rPr>
          <w:rFonts w:eastAsia="Arial Unicode MS"/>
        </w:rPr>
      </w:r>
      <w:r w:rsidR="006F5BA8" w:rsidRPr="00936F77">
        <w:rPr>
          <w:rFonts w:eastAsia="Arial Unicode MS"/>
        </w:rPr>
        <w:fldChar w:fldCharType="end"/>
      </w:r>
      <w:r w:rsidR="006F5BA8" w:rsidRPr="00936F77">
        <w:rPr>
          <w:rFonts w:eastAsia="Arial Unicode MS"/>
        </w:rPr>
      </w:r>
      <w:r w:rsidR="006F5BA8" w:rsidRPr="00936F77">
        <w:rPr>
          <w:rFonts w:eastAsia="Arial Unicode MS"/>
        </w:rPr>
        <w:fldChar w:fldCharType="separate"/>
      </w:r>
      <w:hyperlink w:anchor="_ENREF_78" w:tooltip="Karlsson, 2001 #251" w:history="1">
        <w:r w:rsidR="006F5BA8" w:rsidRPr="00E3384B">
          <w:rPr>
            <w:rFonts w:eastAsia="Arial Unicode MS"/>
            <w:vertAlign w:val="superscript"/>
          </w:rPr>
          <w:t>78</w:t>
        </w:r>
      </w:hyperlink>
      <w:r w:rsidR="006F5BA8" w:rsidRPr="00E3384B">
        <w:rPr>
          <w:rFonts w:eastAsia="Arial Unicode MS"/>
          <w:vertAlign w:val="superscript"/>
        </w:rPr>
        <w:t>,</w:t>
      </w:r>
      <w:hyperlink w:anchor="_ENREF_79" w:tooltip="Maury, 2010 #252" w:history="1">
        <w:r w:rsidR="006F5BA8" w:rsidRPr="00E3384B">
          <w:rPr>
            <w:rFonts w:eastAsia="Arial Unicode MS"/>
            <w:vertAlign w:val="superscript"/>
          </w:rPr>
          <w:t>79</w:t>
        </w:r>
      </w:hyperlink>
      <w:r w:rsidR="006F5BA8" w:rsidRPr="00936F77">
        <w:rPr>
          <w:rFonts w:eastAsia="Arial Unicode MS"/>
        </w:rPr>
        <w:fldChar w:fldCharType="end"/>
      </w:r>
      <w:r w:rsidRPr="00936F77">
        <w:rPr>
          <w:rFonts w:eastAsia="Arial Unicode MS"/>
        </w:rPr>
        <w:t xml:space="preserve"> Light is the primary </w:t>
      </w:r>
      <w:proofErr w:type="spellStart"/>
      <w:r w:rsidRPr="00936F77">
        <w:rPr>
          <w:rFonts w:eastAsia="Arial Unicode MS"/>
        </w:rPr>
        <w:t>zeitgeber</w:t>
      </w:r>
      <w:proofErr w:type="spellEnd"/>
      <w:r w:rsidRPr="00936F77">
        <w:rPr>
          <w:rFonts w:eastAsia="Arial Unicode MS"/>
        </w:rPr>
        <w:t xml:space="preserve"> (time-giver) for the circadian system. Disruption of a regular, 24-hour pattern of light and dark leads to circadian disruption. The Lighting </w:t>
      </w:r>
      <w:r w:rsidRPr="00936F77">
        <w:rPr>
          <w:rFonts w:eastAsia="Arial Unicode MS"/>
        </w:rPr>
        <w:lastRenderedPageBreak/>
        <w:t xml:space="preserve">Research Center at Rensselaer Polytechnic Institute (LRC) has developed personal light </w:t>
      </w:r>
      <w:r w:rsidR="0025109B" w:rsidRPr="00936F77">
        <w:rPr>
          <w:rFonts w:eastAsia="Arial Unicode MS"/>
        </w:rPr>
        <w:t>e</w:t>
      </w:r>
      <w:r w:rsidR="0025109B" w:rsidRPr="00936F77">
        <w:rPr>
          <w:rFonts w:eastAsia="Arial Unicode MS"/>
        </w:rPr>
        <w:t>x</w:t>
      </w:r>
      <w:r w:rsidR="0025109B" w:rsidRPr="00936F77">
        <w:rPr>
          <w:rFonts w:eastAsia="Arial Unicode MS"/>
        </w:rPr>
        <w:t>posure devices (e.g., the Day</w:t>
      </w:r>
      <w:r w:rsidRPr="00936F77">
        <w:rPr>
          <w:rFonts w:eastAsia="Arial Unicode MS"/>
        </w:rPr>
        <w:t>simeter</w:t>
      </w:r>
      <w:r w:rsidR="0025109B" w:rsidRPr="00936F77">
        <w:rPr>
          <w:rFonts w:eastAsia="Arial Unicode MS"/>
        </w:rPr>
        <w:t>12</w:t>
      </w:r>
      <w:r w:rsidRPr="00936F77">
        <w:rPr>
          <w:rFonts w:eastAsia="Arial Unicode MS"/>
        </w:rPr>
        <w:t>) for deployment in natural settings</w:t>
      </w:r>
      <w:r w:rsidR="00E3384B">
        <w:rPr>
          <w:rFonts w:eastAsia="Arial Unicode MS"/>
        </w:rPr>
        <w:t>.</w:t>
      </w:r>
      <w:r w:rsidR="006F5BA8" w:rsidRPr="00E3384B">
        <w:rPr>
          <w:rFonts w:eastAsia="Arial Unicode MS"/>
          <w:vertAlign w:val="superscript"/>
        </w:rPr>
        <w:fldChar w:fldCharType="begin">
          <w:fldData xml:space="preserve">PEVuZE5vdGU+PENpdGU+PEF1dGhvcj5NaWxsZXI8L0F1dGhvcj48WWVhcj4yMDEwPC9ZZWFyPjxS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</w:fldData>
        </w:fldChar>
      </w:r>
      <w:r w:rsidR="006F5BA8" w:rsidRPr="00E3384B">
        <w:rPr>
          <w:rFonts w:eastAsia="Arial Unicode MS"/>
          <w:vertAlign w:val="superscript"/>
        </w:rPr>
        <w:instrText xml:space="preserve"> ADDIN EN.CITE </w:instrText>
      </w:r>
      <w:r w:rsidR="006F5BA8" w:rsidRPr="00E3384B">
        <w:rPr>
          <w:rFonts w:eastAsia="Arial Unicode MS"/>
          <w:vertAlign w:val="superscript"/>
        </w:rPr>
        <w:fldChar w:fldCharType="begin">
          <w:fldData xml:space="preserve">PEVuZE5vdGU+PENpdGU+PEF1dGhvcj5NaWxsZXI8L0F1dGhvcj48WWVhcj4yMDEwPC9ZZWFyPjxS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</w:fldData>
        </w:fldChar>
      </w:r>
      <w:r w:rsidR="006F5BA8" w:rsidRPr="00E3384B">
        <w:rPr>
          <w:rFonts w:eastAsia="Arial Unicode MS"/>
          <w:vertAlign w:val="superscript"/>
        </w:rPr>
        <w:instrText xml:space="preserve"> ADDIN EN.CITE.DATA </w:instrText>
      </w:r>
      <w:r w:rsidR="006F5BA8" w:rsidRPr="00E3384B">
        <w:rPr>
          <w:rFonts w:eastAsia="Arial Unicode MS"/>
          <w:vertAlign w:val="superscript"/>
        </w:rPr>
      </w:r>
      <w:r w:rsidR="006F5BA8" w:rsidRPr="00E3384B">
        <w:rPr>
          <w:rFonts w:eastAsia="Arial Unicode MS"/>
          <w:vertAlign w:val="superscript"/>
        </w:rPr>
        <w:fldChar w:fldCharType="end"/>
      </w:r>
      <w:r w:rsidR="006F5BA8" w:rsidRPr="00E3384B">
        <w:rPr>
          <w:rFonts w:eastAsia="Arial Unicode MS"/>
          <w:vertAlign w:val="superscript"/>
        </w:rPr>
      </w:r>
      <w:r w:rsidR="006F5BA8" w:rsidRPr="00E3384B">
        <w:rPr>
          <w:rFonts w:eastAsia="Arial Unicode MS"/>
          <w:vertAlign w:val="superscript"/>
        </w:rPr>
        <w:fldChar w:fldCharType="separate"/>
      </w:r>
      <w:hyperlink w:anchor="_ENREF_76" w:tooltip="Miller, 2010 #253" w:history="1">
        <w:r w:rsidR="006F5BA8" w:rsidRPr="00E3384B">
          <w:rPr>
            <w:rFonts w:eastAsia="Arial Unicode MS"/>
            <w:vertAlign w:val="superscript"/>
          </w:rPr>
          <w:t>76</w:t>
        </w:r>
      </w:hyperlink>
      <w:r w:rsidR="006F5BA8" w:rsidRPr="00E3384B">
        <w:rPr>
          <w:rFonts w:eastAsia="Arial Unicode MS"/>
          <w:vertAlign w:val="superscript"/>
        </w:rPr>
        <w:t>,</w:t>
      </w:r>
      <w:hyperlink w:anchor="_ENREF_77" w:tooltip="Rea, 2010 #255" w:history="1">
        <w:r w:rsidR="006F5BA8" w:rsidRPr="00E3384B">
          <w:rPr>
            <w:rFonts w:eastAsia="Arial Unicode MS"/>
            <w:vertAlign w:val="superscript"/>
          </w:rPr>
          <w:t>77</w:t>
        </w:r>
      </w:hyperlink>
      <w:r w:rsidR="006F5BA8" w:rsidRPr="00E3384B">
        <w:rPr>
          <w:rFonts w:eastAsia="Arial Unicode MS"/>
          <w:vertAlign w:val="superscript"/>
        </w:rPr>
        <w:fldChar w:fldCharType="end"/>
      </w:r>
      <w:r w:rsidRPr="00936F77">
        <w:rPr>
          <w:rFonts w:eastAsia="Arial Unicode MS"/>
        </w:rPr>
        <w:t xml:space="preserve"> The LRC has also pioneered analytical methods for quantifying circadian disruption in humans and in other species, including nocturnal rodents, called </w:t>
      </w:r>
      <w:proofErr w:type="spellStart"/>
      <w:r w:rsidRPr="00936F77">
        <w:rPr>
          <w:rFonts w:eastAsia="Arial Unicode MS"/>
        </w:rPr>
        <w:t>phasor</w:t>
      </w:r>
      <w:proofErr w:type="spellEnd"/>
      <w:r w:rsidRPr="00936F77">
        <w:rPr>
          <w:rFonts w:eastAsia="Arial Unicode MS"/>
        </w:rPr>
        <w:t xml:space="preserve"> analysis.</w:t>
      </w:r>
      <w:hyperlink w:anchor="_ENREF_80" w:tooltip="Rea, 2008 #254" w:history="1">
        <w:r w:rsidR="006F5BA8" w:rsidRPr="00936F77">
          <w:rPr>
            <w:rFonts w:eastAsia="Arial Unicode MS"/>
          </w:rPr>
          <w:fldChar w:fldCharType="begin"/>
        </w:r>
        <w:r w:rsidR="006F5BA8" w:rsidRPr="00936F77">
          <w:rPr>
            <w:rFonts w:eastAsia="Arial Unicode MS"/>
          </w:rPr>
          <w:instrText xml:space="preserve"> ADDIN EN.CITE &lt;EndNote&gt;&lt;Cite&gt;&lt;Author&gt;Rea&lt;/Author&gt;&lt;Year&gt;2008&lt;/Year&gt;&lt;RecNum&gt;254&lt;/RecNum&gt;&lt;DisplayText&gt;&lt;style face="superscript"&gt;80&lt;/style&gt;&lt;/DisplayText&gt;&lt;record&gt;&lt;rec-number&gt;254&lt;/rec-number&gt;&lt;foreign-keys&gt;&lt;key app="EN" db-id="2dfwwav0r0wwrbef5svxpsaetspzz952eset"&gt;254&lt;/key&gt;&lt;/foreign-keys&gt;&lt;ref-type name="Journal Article"&gt;17&lt;/ref-type&gt;&lt;contributors&gt;&lt;authors&gt;&lt;author&gt;Rea, M. S.&lt;/author&gt;&lt;author&gt;Bierman, A.&lt;/author&gt;&lt;author&gt;Figueiro, M. G.&lt;/author&gt;&lt;author&gt;Bullough, J. D.&lt;/author&gt;&lt;/authors&gt;&lt;/contributors&gt;&lt;auth-address&gt;Lighting Research Center, Rensselaer Polytechnic Institute, 21 Union Street, Troy, NY 12180, USA. ream@rpi.edu.&lt;/auth-address&gt;&lt;titles&gt;&lt;title&gt;A new approach to understanding the impact of circadian disruption on human health&lt;/title&gt;&lt;secondary-title&gt;Journal of circadian rhythms&lt;/secondary-title&gt;&lt;alt-title&gt;J Circadian Rhythms&lt;/alt-title&gt;&lt;/titles&gt;&lt;periodical&gt;&lt;full-title&gt;Journal of circadian rhythms&lt;/full-title&gt;&lt;abbr-1&gt;J Circadian Rhythms&lt;/abbr-1&gt;&lt;/periodical&gt;&lt;alt-periodical&gt;&lt;full-title&gt;Journal of circadian rhythms&lt;/full-title&gt;&lt;abbr-1&gt;J Circadian Rhythms&lt;/abbr-1&gt;&lt;/alt-periodical&gt;&lt;pages&gt;7&lt;/pages&gt;&lt;volume&gt;6&lt;/volume&gt;&lt;edition&gt;2008/05/31&lt;/edition&gt;&lt;dates&gt;&lt;year&gt;2008&lt;/year&gt;&lt;/dates&gt;&lt;isbn&gt;1740-3391 (Electronic)&amp;#xD;1740-3391 (Linking)&lt;/isbn&gt;&lt;accession-num&gt;18510756&lt;/accession-num&gt;&lt;urls&gt;&lt;related-urls&gt;&lt;url&gt;http://www.ncbi.nlm.nih.gov/pubmed/18510756&lt;/url&gt;&lt;/related-urls&gt;&lt;/urls&gt;&lt;custom2&gt;2430544&lt;/custom2&gt;&lt;electronic-resource-num&gt;10.1186/1740-3391-6-7&lt;/electronic-resource-num&gt;&lt;language&gt;eng&lt;/language&gt;&lt;/record&gt;&lt;/Cite&gt;&lt;/EndNote&gt;</w:instrText>
        </w:r>
        <w:r w:rsidR="006F5BA8" w:rsidRPr="00936F77">
          <w:rPr>
            <w:rFonts w:eastAsia="Arial Unicode MS"/>
          </w:rPr>
          <w:fldChar w:fldCharType="separate"/>
        </w:r>
        <w:r w:rsidR="006F5BA8" w:rsidRPr="00936F77">
          <w:rPr>
            <w:rFonts w:eastAsia="Arial Unicode MS"/>
          </w:rPr>
          <w:t>80</w:t>
        </w:r>
        <w:r w:rsidR="006F5BA8" w:rsidRPr="00936F77">
          <w:rPr>
            <w:rFonts w:eastAsia="Arial Unicode MS"/>
          </w:rPr>
          <w:fldChar w:fldCharType="end"/>
        </w:r>
      </w:hyperlink>
      <w:r w:rsidRPr="00936F77">
        <w:rPr>
          <w:rFonts w:eastAsia="Arial Unicode MS"/>
        </w:rPr>
        <w:t xml:space="preserve"> </w:t>
      </w:r>
      <w:proofErr w:type="spellStart"/>
      <w:r w:rsidRPr="00936F77">
        <w:rPr>
          <w:rFonts w:eastAsia="Arial Unicode MS"/>
        </w:rPr>
        <w:t>Phasor</w:t>
      </w:r>
      <w:proofErr w:type="spellEnd"/>
      <w:r w:rsidRPr="00936F77">
        <w:rPr>
          <w:rFonts w:eastAsia="Arial Unicode MS"/>
        </w:rPr>
        <w:t xml:space="preserve"> analysis is based upon the functional relationship betwe</w:t>
      </w:r>
      <w:r w:rsidR="0025109B" w:rsidRPr="00936F77">
        <w:rPr>
          <w:rFonts w:eastAsia="Arial Unicode MS"/>
        </w:rPr>
        <w:t>en two periodic cycles. The Day</w:t>
      </w:r>
      <w:r w:rsidRPr="00936F77">
        <w:rPr>
          <w:rFonts w:eastAsia="Arial Unicode MS"/>
        </w:rPr>
        <w:t>simeter</w:t>
      </w:r>
      <w:r w:rsidR="0025109B" w:rsidRPr="00936F77">
        <w:rPr>
          <w:rFonts w:eastAsia="Arial Unicode MS"/>
        </w:rPr>
        <w:t>12</w:t>
      </w:r>
      <w:r w:rsidRPr="00936F77">
        <w:rPr>
          <w:rFonts w:eastAsia="Arial Unicode MS"/>
        </w:rPr>
        <w:t xml:space="preserve"> measures actual light-dark cycles together with activity- rest cycles, and based upon </w:t>
      </w:r>
      <w:proofErr w:type="spellStart"/>
      <w:r w:rsidRPr="00936F77">
        <w:rPr>
          <w:rFonts w:eastAsia="Arial Unicode MS"/>
        </w:rPr>
        <w:t>phasor</w:t>
      </w:r>
      <w:proofErr w:type="spellEnd"/>
      <w:r w:rsidRPr="00936F77">
        <w:rPr>
          <w:rFonts w:eastAsia="Arial Unicode MS"/>
        </w:rPr>
        <w:t xml:space="preserve"> analysis circadian disruption can be measured. From the Nurse’s Health Study </w:t>
      </w:r>
      <w:r w:rsidR="00BB7A05" w:rsidRPr="00936F77">
        <w:rPr>
          <w:rFonts w:eastAsia="Arial Unicode MS"/>
        </w:rPr>
        <w:t>our collab</w:t>
      </w:r>
      <w:r w:rsidR="00BB7A05" w:rsidRPr="00936F77">
        <w:rPr>
          <w:rFonts w:eastAsia="Arial Unicode MS"/>
        </w:rPr>
        <w:t>o</w:t>
      </w:r>
      <w:r w:rsidR="00BB7A05" w:rsidRPr="00936F77">
        <w:rPr>
          <w:rFonts w:eastAsia="Arial Unicode MS"/>
        </w:rPr>
        <w:t>rators</w:t>
      </w:r>
      <w:r w:rsidR="00907E3A" w:rsidRPr="00936F77">
        <w:rPr>
          <w:rFonts w:eastAsia="Arial Unicode MS"/>
        </w:rPr>
        <w:t xml:space="preserve"> </w:t>
      </w:r>
      <w:r w:rsidRPr="00936F77">
        <w:rPr>
          <w:rFonts w:eastAsia="Arial Unicode MS"/>
        </w:rPr>
        <w:t>were able to quantitatively compare circadian disruption in dayshift and in rotating-shift nurses, the latter population being at higher risk of breast cancer than the former. Di</w:t>
      </w:r>
      <w:r w:rsidRPr="00936F77">
        <w:rPr>
          <w:rFonts w:eastAsia="Arial Unicode MS"/>
        </w:rPr>
        <w:t>s</w:t>
      </w:r>
      <w:r w:rsidRPr="00936F77">
        <w:rPr>
          <w:rFonts w:eastAsia="Arial Unicode MS"/>
        </w:rPr>
        <w:t>ease and mortality are exhibited differentially in subpopulations within the city of Balt</w:t>
      </w:r>
      <w:r w:rsidRPr="00936F77">
        <w:rPr>
          <w:rFonts w:eastAsia="Arial Unicode MS"/>
        </w:rPr>
        <w:t>i</w:t>
      </w:r>
      <w:r w:rsidRPr="00936F77">
        <w:rPr>
          <w:rFonts w:eastAsia="Arial Unicode MS"/>
        </w:rPr>
        <w:t>more. A totally unexplored area is the quantification of circadian disruption through ec</w:t>
      </w:r>
      <w:r w:rsidRPr="00936F77">
        <w:rPr>
          <w:rFonts w:eastAsia="Arial Unicode MS"/>
        </w:rPr>
        <w:t>o</w:t>
      </w:r>
      <w:r w:rsidRPr="00936F77">
        <w:rPr>
          <w:rFonts w:eastAsia="Arial Unicode MS"/>
        </w:rPr>
        <w:t xml:space="preserve">logical measurements of patterns of </w:t>
      </w:r>
      <w:proofErr w:type="gramStart"/>
      <w:r w:rsidRPr="00936F77">
        <w:rPr>
          <w:rFonts w:eastAsia="Arial Unicode MS"/>
        </w:rPr>
        <w:t>light-dark</w:t>
      </w:r>
      <w:proofErr w:type="gramEnd"/>
      <w:r w:rsidRPr="00936F77">
        <w:rPr>
          <w:rFonts w:eastAsia="Arial Unicode MS"/>
        </w:rPr>
        <w:t xml:space="preserve"> and activity-rest in these subpopulations to determine whether there is an association between circadian disruption and disease and mortality. This is an entirely plausible line of research because (a) circadian rhythms are essential for life, (b) circadian disruption is associated with a wide spectrum of maladies, including increased risk for cancer, diabetes, obesity, cardiovascular disease, and seasonal depression and (c) the ecological approach proposed here has been successfully demo</w:t>
      </w:r>
      <w:r w:rsidRPr="00936F77">
        <w:rPr>
          <w:rFonts w:eastAsia="Arial Unicode MS"/>
        </w:rPr>
        <w:t>n</w:t>
      </w:r>
      <w:r w:rsidRPr="00936F77">
        <w:rPr>
          <w:rFonts w:eastAsia="Arial Unicode MS"/>
        </w:rPr>
        <w:t>strated in several populations including, nurses, submariners, teens, young adults, and those with dementia.</w:t>
      </w:r>
    </w:p>
    <w:p w14:paraId="2CCE83A4" w14:textId="44969658" w:rsidR="000A4B97" w:rsidRPr="00936F77" w:rsidRDefault="000A4B97" w:rsidP="00936F77">
      <w:pPr>
        <w:pStyle w:val="lp"/>
        <w:rPr>
          <w:rFonts w:eastAsia="Arial Unicode MS"/>
        </w:rPr>
      </w:pPr>
      <w:r w:rsidRPr="00936F77">
        <w:rPr>
          <w:rFonts w:eastAsia="Arial Unicode MS"/>
        </w:rPr>
        <w:t xml:space="preserve">This protocol is an ancillary project linked to the ongoing HANDLS study. In a subset of 100 HANDLS participants we will collect rest/activity and dark/light data using the </w:t>
      </w:r>
      <w:r w:rsidR="0025109B" w:rsidRPr="00936F77">
        <w:rPr>
          <w:rFonts w:eastAsia="Arial Unicode MS"/>
        </w:rPr>
        <w:t>Daysim</w:t>
      </w:r>
      <w:r w:rsidR="0025109B" w:rsidRPr="00936F77">
        <w:rPr>
          <w:rFonts w:eastAsia="Arial Unicode MS"/>
        </w:rPr>
        <w:t>e</w:t>
      </w:r>
      <w:r w:rsidR="0025109B" w:rsidRPr="00936F77">
        <w:rPr>
          <w:rFonts w:eastAsia="Arial Unicode MS"/>
        </w:rPr>
        <w:t>ter12</w:t>
      </w:r>
      <w:r w:rsidR="00115DD2" w:rsidRPr="00936F77">
        <w:rPr>
          <w:rFonts w:eastAsia="Arial Unicode MS"/>
        </w:rPr>
        <w:t>.</w:t>
      </w:r>
      <w:r w:rsidR="00907E3A" w:rsidRPr="00936F77">
        <w:rPr>
          <w:rFonts w:eastAsia="Arial Unicode MS"/>
        </w:rPr>
        <w:t xml:space="preserve"> </w:t>
      </w:r>
      <w:r w:rsidR="00115DD2" w:rsidRPr="00936F77">
        <w:rPr>
          <w:rFonts w:eastAsia="Arial Unicode MS"/>
        </w:rPr>
        <w:t>Please see appendix entitled</w:t>
      </w:r>
      <w:r w:rsidRPr="00936F77">
        <w:rPr>
          <w:rFonts w:eastAsia="Arial Unicode MS"/>
        </w:rPr>
        <w:t xml:space="preserve"> </w:t>
      </w:r>
      <w:r w:rsidR="00115DD2" w:rsidRPr="00936F77">
        <w:rPr>
          <w:rFonts w:eastAsia="Arial Unicode MS"/>
        </w:rPr>
        <w:t xml:space="preserve">Ancillary Study - Circadian Rhythm Protocol </w:t>
      </w:r>
      <w:r w:rsidRPr="00936F77">
        <w:rPr>
          <w:rFonts w:eastAsia="Arial Unicode MS"/>
        </w:rPr>
        <w:t>for specific study procedures.</w:t>
      </w:r>
    </w:p>
    <w:p w14:paraId="23F972DC" w14:textId="77777777" w:rsidR="00EA74F4" w:rsidRDefault="000A4B97" w:rsidP="00936F77">
      <w:pPr>
        <w:pStyle w:val="lp"/>
        <w:rPr>
          <w:rFonts w:eastAsia="Arial Unicode MS"/>
        </w:rPr>
      </w:pPr>
      <w:r w:rsidRPr="00936F77">
        <w:rPr>
          <w:rFonts w:eastAsia="Arial Unicode MS"/>
        </w:rPr>
        <w:t xml:space="preserve">Aim 1: Collect rest/activity and dark/light data using the </w:t>
      </w:r>
      <w:r w:rsidR="0025109B" w:rsidRPr="00936F77">
        <w:rPr>
          <w:rFonts w:eastAsia="Arial Unicode MS"/>
        </w:rPr>
        <w:t>Daysimeter12</w:t>
      </w:r>
      <w:r w:rsidRPr="00936F77">
        <w:rPr>
          <w:rFonts w:eastAsia="Arial Unicode MS"/>
        </w:rPr>
        <w:t xml:space="preserve"> from participants in the HANDLS cohort using the </w:t>
      </w:r>
      <w:r w:rsidR="0025109B" w:rsidRPr="00936F77">
        <w:rPr>
          <w:rFonts w:eastAsia="Arial Unicode MS"/>
        </w:rPr>
        <w:t>Daysimeter12</w:t>
      </w:r>
      <w:r w:rsidRPr="00936F77">
        <w:rPr>
          <w:rFonts w:eastAsia="Arial Unicode MS"/>
        </w:rPr>
        <w:t>. It is hypothesized that those sub-populations with greater incidence of mortality and morbidity will exhibit greater levels of circadian di</w:t>
      </w:r>
      <w:r w:rsidRPr="00936F77">
        <w:rPr>
          <w:rFonts w:eastAsia="Arial Unicode MS"/>
        </w:rPr>
        <w:t>s</w:t>
      </w:r>
      <w:r w:rsidRPr="00936F77">
        <w:rPr>
          <w:rFonts w:eastAsia="Arial Unicode MS"/>
        </w:rPr>
        <w:t xml:space="preserve">ruption as determined by </w:t>
      </w:r>
      <w:proofErr w:type="spellStart"/>
      <w:r w:rsidRPr="00936F77">
        <w:rPr>
          <w:rFonts w:eastAsia="Arial Unicode MS"/>
        </w:rPr>
        <w:t>phasor</w:t>
      </w:r>
      <w:proofErr w:type="spellEnd"/>
      <w:r w:rsidRPr="00936F77">
        <w:rPr>
          <w:rFonts w:eastAsia="Arial Unicode MS"/>
        </w:rPr>
        <w:t xml:space="preserve"> analysis, based on the measured rest/activity and dark/light profiles, compared to those</w:t>
      </w:r>
      <w:r w:rsidRPr="00533A34">
        <w:rPr>
          <w:rFonts w:eastAsia="Arial Unicode MS"/>
        </w:rPr>
        <w:t xml:space="preserve"> with lower incidence.</w:t>
      </w:r>
    </w:p>
    <w:p w14:paraId="2B53E632" w14:textId="7F7B3F65" w:rsidR="00703162" w:rsidRPr="00703162" w:rsidRDefault="00703162" w:rsidP="00936F77">
      <w:pPr>
        <w:pStyle w:val="h3"/>
        <w:rPr>
          <w:rFonts w:eastAsia="Arial Unicode MS"/>
        </w:rPr>
      </w:pPr>
      <w:r>
        <w:t xml:space="preserve">Subjective Experience of Diabetes Sub-study </w:t>
      </w:r>
    </w:p>
    <w:p w14:paraId="3D2181CA" w14:textId="788B4626" w:rsidR="00EA74F4" w:rsidRPr="00936F77" w:rsidRDefault="00166217" w:rsidP="00936F77">
      <w:pPr>
        <w:pStyle w:val="lp"/>
        <w:rPr>
          <w:rFonts w:eastAsia="Arial Unicode MS"/>
        </w:rPr>
      </w:pPr>
      <w:proofErr w:type="gramStart"/>
      <w:r w:rsidRPr="009F01F0">
        <w:rPr>
          <w:rFonts w:eastAsia="Arial Unicode MS"/>
          <w:i/>
        </w:rPr>
        <w:t>Subjective Experience of Diabetes</w:t>
      </w:r>
      <w:r w:rsidRPr="00936F77">
        <w:rPr>
          <w:rFonts w:eastAsia="Arial Unicode MS"/>
        </w:rPr>
        <w:t>.</w:t>
      </w:r>
      <w:proofErr w:type="gramEnd"/>
      <w:r w:rsidR="00907E3A" w:rsidRPr="00936F77">
        <w:rPr>
          <w:rFonts w:eastAsia="Arial Unicode MS"/>
        </w:rPr>
        <w:t xml:space="preserve"> </w:t>
      </w:r>
      <w:r w:rsidRPr="00936F77">
        <w:rPr>
          <w:rFonts w:eastAsia="Arial Unicode MS"/>
        </w:rPr>
        <w:t>Diabetes is the seventh leading cause of death in the United States.</w:t>
      </w:r>
      <w:hyperlink w:anchor="_ENREF_81" w:tooltip="Centers for Disease Control and Prevention, 2008 #258" w:history="1">
        <w:r w:rsidR="006F5BA8" w:rsidRPr="00E3384B">
          <w:rPr>
            <w:rFonts w:eastAsia="Arial Unicode MS"/>
            <w:vertAlign w:val="superscript"/>
          </w:rPr>
          <w:fldChar w:fldCharType="begin"/>
        </w:r>
        <w:r w:rsidR="006F5BA8" w:rsidRPr="00E3384B">
          <w:rPr>
            <w:rFonts w:eastAsia="Arial Unicode MS"/>
            <w:vertAlign w:val="superscript"/>
          </w:rPr>
          <w:instrText xml:space="preserve"> ADDIN EN.CITE &lt;EndNote&gt;&lt;Cite&gt;&lt;Author&gt;Centers for Disease Control and Prevention&lt;/Author&gt;&lt;Year&gt;2008&lt;/Year&gt;&lt;RecNum&gt;258&lt;/RecNum&gt;&lt;DisplayText&gt;&lt;style face="superscript"&gt;81&lt;/style&gt;&lt;/DisplayText&gt;&lt;record&gt;&lt;rec-number&gt;258&lt;/rec-number&gt;&lt;foreign-keys&gt;&lt;key app="EN" db-id="2dfwwav0r0wwrbef5svxpsaetspzz952eset"&gt;258&lt;/key&gt;&lt;/foreign-keys&gt;&lt;ref-type name="Report"&gt;27&lt;/ref-type&gt;&lt;contributors&gt;&lt;authors&gt;&lt;author&gt;Centers for Disease Control and Prevention, &lt;/author&gt;&lt;/authors&gt;&lt;/contributors&gt;&lt;titles&gt;&lt;title&gt;National diabetes fact sheet:  General information and national estimates on diabetes in the United States, 2007&lt;/title&gt;&lt;/titles&gt;&lt;dates&gt;&lt;year&gt;2008&lt;/year&gt;&lt;/dates&gt;&lt;pub-location&gt;Atlanta&lt;/pub-location&gt;&lt;publisher&gt;CDC&lt;/publisher&gt;&lt;urls&gt;&lt;/urls&gt;&lt;/record&gt;&lt;/Cite&gt;&lt;/EndNote&gt;</w:instrText>
        </w:r>
        <w:r w:rsidR="006F5BA8" w:rsidRPr="00E3384B">
          <w:rPr>
            <w:rFonts w:eastAsia="Arial Unicode MS"/>
            <w:vertAlign w:val="superscript"/>
          </w:rPr>
          <w:fldChar w:fldCharType="separate"/>
        </w:r>
        <w:r w:rsidR="006F5BA8" w:rsidRPr="00E3384B">
          <w:rPr>
            <w:rFonts w:eastAsia="Arial Unicode MS"/>
            <w:vertAlign w:val="superscript"/>
          </w:rPr>
          <w:t>81</w:t>
        </w:r>
        <w:r w:rsidR="006F5BA8" w:rsidRPr="00E3384B">
          <w:rPr>
            <w:rFonts w:eastAsia="Arial Unicode MS"/>
            <w:vertAlign w:val="superscript"/>
          </w:rPr>
          <w:fldChar w:fldCharType="end"/>
        </w:r>
      </w:hyperlink>
      <w:r w:rsidRPr="00936F77">
        <w:rPr>
          <w:rFonts w:eastAsia="Arial Unicode MS"/>
        </w:rPr>
        <w:t xml:space="preserve"> </w:t>
      </w:r>
      <w:r w:rsidR="00E3384B">
        <w:rPr>
          <w:rFonts w:eastAsia="Arial Unicode MS"/>
        </w:rPr>
        <w:t>Type 2 diabetes (</w:t>
      </w:r>
      <w:r w:rsidRPr="00936F77">
        <w:rPr>
          <w:rFonts w:eastAsia="Arial Unicode MS"/>
        </w:rPr>
        <w:t>T2DM</w:t>
      </w:r>
      <w:r w:rsidR="00E3384B">
        <w:rPr>
          <w:rFonts w:eastAsia="Arial Unicode MS"/>
        </w:rPr>
        <w:t>)</w:t>
      </w:r>
      <w:r w:rsidRPr="00936F77">
        <w:rPr>
          <w:rFonts w:eastAsia="Arial Unicode MS"/>
        </w:rPr>
        <w:t xml:space="preserve"> accounts for 90-95% of diagnosed diabetes and is predicted to nearly double over the next 15 years.</w:t>
      </w:r>
      <w:hyperlink w:anchor="_ENREF_82" w:tooltip="Beckles, 2011 #257" w:history="1">
        <w:r w:rsidR="006F5BA8" w:rsidRPr="00E3384B">
          <w:rPr>
            <w:rFonts w:eastAsia="Arial Unicode MS"/>
            <w:vertAlign w:val="superscript"/>
          </w:rPr>
          <w:fldChar w:fldCharType="begin"/>
        </w:r>
        <w:r w:rsidR="006F5BA8" w:rsidRPr="00E3384B">
          <w:rPr>
            <w:rFonts w:eastAsia="Arial Unicode MS"/>
            <w:vertAlign w:val="superscript"/>
          </w:rPr>
          <w:instrText xml:space="preserve"> ADDIN EN.CITE &lt;EndNote&gt;&lt;Cite&gt;&lt;Author&gt;Beckles&lt;/Author&gt;&lt;Year&gt;2011&lt;/Year&gt;&lt;RecNum&gt;257&lt;/RecNum&gt;&lt;DisplayText&gt;&lt;style face="superscript"&gt;82&lt;/style&gt;&lt;/DisplayText&gt;&lt;record&gt;&lt;rec-number&gt;257&lt;/rec-number&gt;&lt;foreign-keys&gt;&lt;key app="EN" db-id="2dfwwav0r0wwrbef5svxpsaetspzz952eset"&gt;257&lt;/key&gt;&lt;/foreign-keys&gt;&lt;ref-type name="Journal Article"&gt;17&lt;/ref-type&gt;&lt;contributors&gt;&lt;authors&gt;&lt;author&gt;Beckles, Gloria&lt;/author&gt;&lt;author&gt;Zhu, Julia&lt;/author&gt;&lt;author&gt;Moonesinghe, Ramal&lt;/author&gt;&lt;/authors&gt;&lt;/contributors&gt;&lt;titles&gt;&lt;title&gt;Diabetes-United States, 2004-2008&lt;/title&gt;&lt;secondary-title&gt;Morbidity &amp;amp; Mortality Weekly Report&lt;/secondary-title&gt;&lt;/titles&gt;&lt;periodical&gt;&lt;full-title&gt;Morbidity &amp;amp; Mortality Weekly Report&lt;/full-title&gt;&lt;/periodical&gt;&lt;pages&gt;90-93&lt;/pages&gt;&lt;volume&gt;60&lt;/volume&gt;&lt;dates&gt;&lt;year&gt;2011&lt;/year&gt;&lt;/dates&gt;&lt;urls&gt;&lt;/urls&gt;&lt;/record&gt;&lt;/Cite&gt;&lt;/EndNote&gt;</w:instrText>
        </w:r>
        <w:r w:rsidR="006F5BA8" w:rsidRPr="00E3384B">
          <w:rPr>
            <w:rFonts w:eastAsia="Arial Unicode MS"/>
            <w:vertAlign w:val="superscript"/>
          </w:rPr>
          <w:fldChar w:fldCharType="separate"/>
        </w:r>
        <w:r w:rsidR="006F5BA8" w:rsidRPr="00E3384B">
          <w:rPr>
            <w:rFonts w:eastAsia="Arial Unicode MS"/>
            <w:vertAlign w:val="superscript"/>
          </w:rPr>
          <w:t>82</w:t>
        </w:r>
        <w:r w:rsidR="006F5BA8" w:rsidRPr="00E3384B">
          <w:rPr>
            <w:rFonts w:eastAsia="Arial Unicode MS"/>
            <w:vertAlign w:val="superscript"/>
          </w:rPr>
          <w:fldChar w:fldCharType="end"/>
        </w:r>
      </w:hyperlink>
      <w:r w:rsidR="00907E3A" w:rsidRPr="00936F77">
        <w:rPr>
          <w:rFonts w:eastAsia="Arial Unicode MS"/>
        </w:rPr>
        <w:t xml:space="preserve"> </w:t>
      </w:r>
      <w:r w:rsidR="00A21685" w:rsidRPr="00936F77">
        <w:rPr>
          <w:rFonts w:eastAsia="Arial Unicode MS"/>
        </w:rPr>
        <w:t>Diabetes disproportionately affects ol</w:t>
      </w:r>
      <w:r w:rsidR="00A21685" w:rsidRPr="00936F77">
        <w:rPr>
          <w:rFonts w:eastAsia="Arial Unicode MS"/>
        </w:rPr>
        <w:t>d</w:t>
      </w:r>
      <w:r w:rsidR="00A21685" w:rsidRPr="00936F77">
        <w:rPr>
          <w:rFonts w:eastAsia="Arial Unicode MS"/>
        </w:rPr>
        <w:t>er adults, people of color, and individuals within urban environments,</w:t>
      </w:r>
      <w:r w:rsidR="006F5BA8" w:rsidRPr="00936F77">
        <w:rPr>
          <w:rFonts w:eastAsia="Arial Unicode MS"/>
        </w:rPr>
        <w:fldChar w:fldCharType="begin"/>
      </w:r>
      <w:r w:rsidR="006F5BA8" w:rsidRPr="00936F77">
        <w:rPr>
          <w:rFonts w:eastAsia="Arial Unicode MS"/>
        </w:rPr>
        <w:instrText xml:space="preserve"> ADDIN EN.CITE &lt;EndNote&gt;&lt;Cite&gt;&lt;Author&gt;Beckles&lt;/Author&gt;&lt;Year&gt;2011&lt;/Year&gt;&lt;RecNum&gt;257&lt;/RecNum&gt;&lt;DisplayText&gt;&lt;style face="superscript"&gt;82,83&lt;/style&gt;&lt;/DisplayText&gt;&lt;record&gt;&lt;rec-number&gt;257&lt;/rec-number&gt;&lt;foreign-keys&gt;&lt;key app="EN" db-id="2dfwwav0r0wwrbef5svxpsaetspzz952eset"&gt;257&lt;/key&gt;&lt;/foreign-keys&gt;&lt;ref-type name="Journal Article"&gt;17&lt;/ref-type&gt;&lt;contributors&gt;&lt;authors&gt;&lt;author&gt;Beckles, Gloria&lt;/author&gt;&lt;author&gt;Zhu, Julia&lt;/author&gt;&lt;author&gt;Moonesinghe, Ramal&lt;/author&gt;&lt;/authors&gt;&lt;/contributors&gt;&lt;titles&gt;&lt;title&gt;Diabetes-United States, 2004-2008&lt;/title&gt;&lt;secondary-title&gt;Morbidity &amp;amp; Mortality Weekly Report&lt;/secondary-title&gt;&lt;/titles&gt;&lt;periodical&gt;&lt;full-title&gt;Morbidity &amp;amp; Mortality Weekly Report&lt;/full-title&gt;&lt;/periodical&gt;&lt;pages&gt;90-93&lt;/pages&gt;&lt;volume&gt;60&lt;/volume&gt;&lt;dates&gt;&lt;year&gt;2011&lt;/year&gt;&lt;/dates&gt;&lt;urls&gt;&lt;/urls&gt;&lt;/record&gt;&lt;/Cite&gt;&lt;Cite&gt;&lt;Author&gt;Pavkov&lt;/Author&gt;&lt;Year&gt;2010&lt;/Year&gt;&lt;RecNum&gt;260&lt;/RecNum&gt;&lt;record&gt;&lt;rec-number&gt;260&lt;/rec-number&gt;&lt;foreign-keys&gt;&lt;key app="EN" db-id="2dfwwav0r0wwrbef5svxpsaetspzz952eset"&gt;260&lt;/key&gt;&lt;/foreign-keys&gt;&lt;ref-type name="Book Section"&gt;5&lt;/ref-type&gt;&lt;contributors&gt;&lt;authors&gt;&lt;author&gt;Pavkov, Meda&lt;/author&gt;&lt;author&gt;Geiss, Linda&lt;/author&gt;&lt;author&gt;Beckles, Gloria&lt;/author&gt;&lt;author&gt;Williams, Desmond&lt;/author&gt;&lt;/authors&gt;&lt;secondary-authors&gt;&lt;author&gt;Liburd, Leandris&lt;/author&gt;&lt;/secondary-authors&gt;&lt;/contributors&gt;&lt;titles&gt;&lt;title&gt;Overview and epidemiology of diabetes in racial/ethnic minorities in the United States&lt;/title&gt;&lt;secondary-title&gt;Diabetes and Health Disparities.  Community-based approaches for racial and ethnic populations&lt;/secondary-title&gt;&lt;/titles&gt;&lt;pages&gt;23-60&lt;/pages&gt;&lt;section&gt;2&lt;/section&gt;&lt;dates&gt;&lt;year&gt;2010&lt;/year&gt;&lt;/dates&gt;&lt;pub-location&gt;New York City&lt;/pub-location&gt;&lt;publisher&gt;Springer Publishing Inc.&lt;/publisher&gt;&lt;urls&gt;&lt;/urls&gt;&lt;/record&gt;&lt;/Cite&gt;&lt;/EndNote&gt;</w:instrText>
      </w:r>
      <w:r w:rsidR="006F5BA8" w:rsidRPr="00936F77">
        <w:rPr>
          <w:rFonts w:eastAsia="Arial Unicode MS"/>
        </w:rPr>
        <w:fldChar w:fldCharType="separate"/>
      </w:r>
      <w:hyperlink w:anchor="_ENREF_82" w:tooltip="Beckles, 2011 #257" w:history="1">
        <w:r w:rsidR="006F5BA8" w:rsidRPr="00E3384B">
          <w:rPr>
            <w:rFonts w:eastAsia="Arial Unicode MS"/>
            <w:vertAlign w:val="superscript"/>
          </w:rPr>
          <w:t>82</w:t>
        </w:r>
      </w:hyperlink>
      <w:r w:rsidR="006F5BA8" w:rsidRPr="00E3384B">
        <w:rPr>
          <w:rFonts w:eastAsia="Arial Unicode MS"/>
          <w:vertAlign w:val="superscript"/>
        </w:rPr>
        <w:t>,</w:t>
      </w:r>
      <w:hyperlink w:anchor="_ENREF_83" w:tooltip="Pavkov, 2010 #260" w:history="1">
        <w:r w:rsidR="006F5BA8" w:rsidRPr="00E3384B">
          <w:rPr>
            <w:rFonts w:eastAsia="Arial Unicode MS"/>
            <w:vertAlign w:val="superscript"/>
          </w:rPr>
          <w:t>83</w:t>
        </w:r>
      </w:hyperlink>
      <w:r w:rsidR="006F5BA8" w:rsidRPr="00936F77">
        <w:rPr>
          <w:rFonts w:eastAsia="Arial Unicode MS"/>
        </w:rPr>
        <w:fldChar w:fldCharType="end"/>
      </w:r>
      <w:r w:rsidR="00A21685" w:rsidRPr="00936F77">
        <w:rPr>
          <w:rFonts w:eastAsia="Arial Unicode MS"/>
        </w:rPr>
        <w:t xml:space="preserve"> with both Afr</w:t>
      </w:r>
      <w:r w:rsidR="00A21685" w:rsidRPr="00936F77">
        <w:rPr>
          <w:rFonts w:eastAsia="Arial Unicode MS"/>
        </w:rPr>
        <w:t>i</w:t>
      </w:r>
      <w:r w:rsidR="00A21685" w:rsidRPr="00936F77">
        <w:rPr>
          <w:rFonts w:eastAsia="Arial Unicode MS"/>
        </w:rPr>
        <w:t>can-American and women’s diabetes mortality rates in particular increasing over the past several decades.</w:t>
      </w:r>
      <w:r w:rsidR="006F5BA8" w:rsidRPr="00936F77">
        <w:rPr>
          <w:rFonts w:eastAsia="Arial Unicode MS"/>
        </w:rPr>
        <w:fldChar w:fldCharType="begin"/>
      </w:r>
      <w:r w:rsidR="006F5BA8" w:rsidRPr="00936F77">
        <w:rPr>
          <w:rFonts w:eastAsia="Arial Unicode MS"/>
        </w:rPr>
        <w:instrText xml:space="preserve"> ADDIN EN.CITE &lt;EndNote&gt;&lt;Cite&gt;&lt;Author&gt;Centers for Disease Control and Prevention&lt;/Author&gt;&lt;Year&gt;2008&lt;/Year&gt;&lt;RecNum&gt;258&lt;/RecNum&gt;&lt;DisplayText&gt;&lt;style face="superscript"&gt;81,84&lt;/style&gt;&lt;/DisplayText&gt;&lt;record&gt;&lt;rec-number&gt;258&lt;/rec-number&gt;&lt;foreign-keys&gt;&lt;key app="EN" db-id="2dfwwav0r0wwrbef5svxpsaetspzz952eset"&gt;258&lt;/key&gt;&lt;/foreign-keys&gt;&lt;ref-type name="Report"&gt;27&lt;/ref-type&gt;&lt;contributors&gt;&lt;authors&gt;&lt;author&gt;Centers for Disease Control and Prevention, &lt;/author&gt;&lt;/authors&gt;&lt;/contributors&gt;&lt;titles&gt;&lt;title&gt;National diabetes fact sheet:  General information and national estimates on diabetes in the United States, 2007&lt;/title&gt;&lt;/titles&gt;&lt;dates&gt;&lt;year&gt;2008&lt;/year&gt;&lt;/dates&gt;&lt;pub-location&gt;Atlanta&lt;/pub-location&gt;&lt;publisher&gt;CDC&lt;/publisher&gt;&lt;urls&gt;&lt;/urls&gt;&lt;/record&gt;&lt;/Cite&gt;&lt;Cite ExcludeYear="1"&gt;&lt;Author&gt;Garcia&lt;/Author&gt;&lt;RecNum&gt;322&lt;/RecNum&gt;&lt;record&gt;&lt;rec-number&gt;322&lt;/rec-number&gt;&lt;foreign-keys&gt;&lt;key app="EN" db-id="2dfwwav0r0wwrbef5svxpsaetspzz952eset"&gt;322&lt;/key&gt;&lt;/foreign-keys&gt;&lt;ref-type name="Report"&gt;27&lt;/ref-type&gt;&lt;contributors&gt;&lt;authors&gt;&lt;author&gt;Garcia, Tamyra&lt;/author&gt;&lt;author&gt;Hallquist, Suzanne&lt;/author&gt;&lt;author&gt;Keppel, Kenneth&lt;/author&gt;&lt;/authors&gt;&lt;/contributors&gt;&lt;titles&gt;&lt;title&gt;Healthy People 2010 snapshot for the non-Hispanic black population: Progress toward targets, size of disparities, and changes in disparities &lt;/title&gt;&lt;/titles&gt;&lt;dates&gt;&lt;/dates&gt;&lt;publisher&gt;Office of Analysis and Epidemiology, National Center for Health Statistics, Centers for Disease Control and Prevention &lt;/publisher&gt;&lt;urls&gt;&lt;related-urls&gt;&lt;url&gt;http://www.cdc.gov/nchs/data/hpdata2010/black_snapshot.pdf&lt;/url&gt;&lt;/related-urls&gt;&lt;/urls&gt;&lt;/record&gt;&lt;/Cite&gt;&lt;/EndNote&gt;</w:instrText>
      </w:r>
      <w:r w:rsidR="006F5BA8" w:rsidRPr="00936F77">
        <w:rPr>
          <w:rFonts w:eastAsia="Arial Unicode MS"/>
        </w:rPr>
        <w:fldChar w:fldCharType="separate"/>
      </w:r>
      <w:hyperlink w:anchor="_ENREF_81" w:tooltip="Centers for Disease Control and Prevention, 2008 #258" w:history="1">
        <w:r w:rsidR="006F5BA8" w:rsidRPr="00E3384B">
          <w:rPr>
            <w:rFonts w:eastAsia="Arial Unicode MS"/>
            <w:vertAlign w:val="superscript"/>
          </w:rPr>
          <w:t>81</w:t>
        </w:r>
      </w:hyperlink>
      <w:r w:rsidR="006F5BA8" w:rsidRPr="00E3384B">
        <w:rPr>
          <w:rFonts w:eastAsia="Arial Unicode MS"/>
          <w:vertAlign w:val="superscript"/>
        </w:rPr>
        <w:t>,</w:t>
      </w:r>
      <w:hyperlink w:anchor="_ENREF_84" w:tooltip="Garcia,  #322" w:history="1">
        <w:r w:rsidR="006F5BA8" w:rsidRPr="00E3384B">
          <w:rPr>
            <w:rFonts w:eastAsia="Arial Unicode MS"/>
            <w:vertAlign w:val="superscript"/>
          </w:rPr>
          <w:t>84</w:t>
        </w:r>
      </w:hyperlink>
      <w:r w:rsidR="006F5BA8" w:rsidRPr="00936F77">
        <w:rPr>
          <w:rFonts w:eastAsia="Arial Unicode MS"/>
        </w:rPr>
        <w:fldChar w:fldCharType="end"/>
      </w:r>
      <w:r w:rsidR="00A21685" w:rsidRPr="00936F77">
        <w:rPr>
          <w:rFonts w:eastAsia="Arial Unicode MS"/>
        </w:rPr>
        <w:t xml:space="preserve"> African-Americans and women also experience more diabetes-related complications.</w:t>
      </w:r>
      <w:hyperlink w:anchor="_ENREF_85" w:tooltip="Institute for Alternative Futures, 2011 #262" w:history="1">
        <w:r w:rsidR="006F5BA8" w:rsidRPr="00E3384B">
          <w:rPr>
            <w:rFonts w:eastAsia="Arial Unicode MS"/>
            <w:vertAlign w:val="superscript"/>
          </w:rPr>
          <w:fldChar w:fldCharType="begin"/>
        </w:r>
        <w:r w:rsidR="006F5BA8" w:rsidRPr="00E3384B">
          <w:rPr>
            <w:rFonts w:eastAsia="Arial Unicode MS"/>
            <w:vertAlign w:val="superscript"/>
          </w:rPr>
          <w:instrText xml:space="preserve"> ADDIN EN.CITE &lt;EndNote&gt;&lt;Cite&gt;&lt;Author&gt;Institute for Alternative Futures&lt;/Author&gt;&lt;Year&gt;2011&lt;/Year&gt;&lt;RecNum&gt;262&lt;/RecNum&gt;&lt;DisplayText&gt;&lt;style face="superscript"&gt;85&lt;/style&gt;&lt;/DisplayText&gt;&lt;record&gt;&lt;rec-number&gt;262&lt;/rec-number&gt;&lt;foreign-keys&gt;&lt;key app="EN" db-id="2dfwwav0r0wwrbef5svxpsaetspzz952eset"&gt;262&lt;/key&gt;&lt;/foreign-keys&gt;&lt;ref-type name="Web Page"&gt;12&lt;/ref-type&gt;&lt;contributors&gt;&lt;authors&gt;&lt;author&gt;Institute for Alternative Futures, &lt;/author&gt;&lt;/authors&gt;&lt;/contributors&gt;&lt;titles&gt;&lt;title&gt;Diabetes 2025 Forecasts, 2011:  United States&amp;apos; Diabetes Crisis Among African Americans:  Today and Future Trends&lt;/title&gt;&lt;/titles&gt;&lt;number&gt;May 18, 2011&lt;/number&gt;&lt;dates&gt;&lt;year&gt;2011&lt;/year&gt;&lt;/dates&gt;&lt;publisher&gt;Institute for Alternative Futures&lt;/publisher&gt;&lt;urls&gt;&lt;related-urls&gt;&lt;url&gt;http://www.altfutures.org/pubs/diabetes2025/US_Diabetes2025_AfricanAmericans_BriefingPaper_2011.pdf&lt;/url&gt;&lt;/related-urls&gt;&lt;/urls&gt;&lt;/record&gt;&lt;/Cite&gt;&lt;/EndNote&gt;</w:instrText>
        </w:r>
        <w:r w:rsidR="006F5BA8" w:rsidRPr="00E3384B">
          <w:rPr>
            <w:rFonts w:eastAsia="Arial Unicode MS"/>
            <w:vertAlign w:val="superscript"/>
          </w:rPr>
          <w:fldChar w:fldCharType="separate"/>
        </w:r>
        <w:r w:rsidR="006F5BA8" w:rsidRPr="00E3384B">
          <w:rPr>
            <w:rFonts w:eastAsia="Arial Unicode MS"/>
            <w:vertAlign w:val="superscript"/>
          </w:rPr>
          <w:t>85</w:t>
        </w:r>
        <w:r w:rsidR="006F5BA8" w:rsidRPr="00E3384B">
          <w:rPr>
            <w:rFonts w:eastAsia="Arial Unicode MS"/>
            <w:vertAlign w:val="superscript"/>
          </w:rPr>
          <w:fldChar w:fldCharType="end"/>
        </w:r>
      </w:hyperlink>
      <w:r w:rsidR="00A21685" w:rsidRPr="00936F77">
        <w:rPr>
          <w:rFonts w:eastAsia="Arial Unicode MS"/>
        </w:rPr>
        <w:t xml:space="preserve"> These secondary conditions such as cardiovascular disease, stroke, d</w:t>
      </w:r>
      <w:r w:rsidR="00A21685" w:rsidRPr="00936F77">
        <w:rPr>
          <w:rFonts w:eastAsia="Arial Unicode MS"/>
        </w:rPr>
        <w:t>e</w:t>
      </w:r>
      <w:r w:rsidR="00A21685" w:rsidRPr="00936F77">
        <w:rPr>
          <w:rFonts w:eastAsia="Arial Unicode MS"/>
        </w:rPr>
        <w:t xml:space="preserve">mentia, diabetic neuropathy, amputations, renal failure and blindness compound what has grown into a public health </w:t>
      </w:r>
      <w:proofErr w:type="gramStart"/>
      <w:r w:rsidR="00A21685" w:rsidRPr="00936F77">
        <w:rPr>
          <w:rFonts w:eastAsia="Arial Unicode MS"/>
        </w:rPr>
        <w:t>crisis.</w:t>
      </w:r>
      <w:proofErr w:type="gramEnd"/>
      <w:r w:rsidR="00A21685" w:rsidRPr="00936F77">
        <w:rPr>
          <w:rFonts w:eastAsia="Arial Unicode MS"/>
        </w:rPr>
        <w:t xml:space="preserve"> Diabetes-related health care costs consume approximat</w:t>
      </w:r>
      <w:r w:rsidR="00A21685" w:rsidRPr="00936F77">
        <w:rPr>
          <w:rFonts w:eastAsia="Arial Unicode MS"/>
        </w:rPr>
        <w:t>e</w:t>
      </w:r>
      <w:r w:rsidR="00A21685" w:rsidRPr="00936F77">
        <w:rPr>
          <w:rFonts w:eastAsia="Arial Unicode MS"/>
        </w:rPr>
        <w:t>ly 20% of US total health care expenditures and are expected to nearly triple by 2034.</w:t>
      </w:r>
      <w:r w:rsidR="006F5BA8" w:rsidRPr="00E3384B">
        <w:rPr>
          <w:rFonts w:eastAsia="Arial Unicode MS"/>
          <w:vertAlign w:val="superscript"/>
        </w:rPr>
        <w:fldChar w:fldCharType="begin"/>
      </w:r>
      <w:r w:rsidR="006F5BA8" w:rsidRPr="00E3384B">
        <w:rPr>
          <w:rFonts w:eastAsia="Arial Unicode MS"/>
          <w:vertAlign w:val="superscript"/>
        </w:rPr>
        <w:instrText xml:space="preserve"> ADDIN EN.CITE &lt;EndNote&gt;&lt;Cite&gt;&lt;Author&gt;Huang&lt;/Author&gt;&lt;Year&gt;2009&lt;/Year&gt;&lt;RecNum&gt;263&lt;/RecNum&gt;&lt;DisplayText&gt;&lt;style face="superscript"&gt;81,86&lt;/style&gt;&lt;/DisplayText&gt;&lt;record&gt;&lt;rec-number&gt;263&lt;/rec-number&gt;&lt;foreign-keys&gt;&lt;key app="EN" db-id="2dfwwav0r0wwrbef5svxpsaetspzz952eset"&gt;263&lt;/key&gt;&lt;/foreign-keys&gt;&lt;ref-type name="Journal Article"&gt;17&lt;/ref-type&gt;&lt;contributors&gt;&lt;authors&gt;&lt;author&gt;Huang, Elbert&lt;/author&gt;&lt;author&gt;Basu, Anirban&lt;/author&gt;&lt;author&gt;O&amp;apos;Grady, Michael&lt;/author&gt;&lt;author&gt;Capretta, James&lt;/author&gt;&lt;/authors&gt;&lt;/contributors&gt;&lt;titles&gt;&lt;title&gt;Projecting the future diabetes pouplation size and related costs for the U.S.&lt;/title&gt;&lt;secondary-title&gt;Diabetes Care&lt;/secondary-title&gt;&lt;/titles&gt;&lt;periodical&gt;&lt;full-title&gt;Diabetes Care&lt;/full-title&gt;&lt;abbr-1&gt;Diabetes Care&lt;/abbr-1&gt;&lt;abbr-2&gt;Diabetes Care&lt;/abbr-2&gt;&lt;/periodical&gt;&lt;pages&gt;2225-2229&lt;/pages&gt;&lt;volume&gt;32&lt;/volume&gt;&lt;number&gt;12&lt;/number&gt;&lt;dates&gt;&lt;year&gt;2009&lt;/year&gt;&lt;/dates&gt;&lt;urls&gt;&lt;/urls&gt;&lt;/record&gt;&lt;/Cite&gt;&lt;Cite&gt;&lt;Author&gt;Centers for Disease Control and Prevention&lt;/Author&gt;&lt;Year&gt;2008&lt;/Year&gt;&lt;RecNum&gt;258&lt;/RecNum&gt;&lt;record&gt;&lt;rec-number&gt;258&lt;/rec-number&gt;&lt;foreign-keys&gt;&lt;key app="EN" db-id="2dfwwav0r0wwrbef5svxpsaetspzz952eset"&gt;258&lt;/key&gt;&lt;/foreign-keys&gt;&lt;ref-type name="Report"&gt;27&lt;/ref-type&gt;&lt;contributors&gt;&lt;authors&gt;&lt;author&gt;Centers for Disease Control and Prevention, &lt;/author&gt;&lt;/authors&gt;&lt;/contributors&gt;&lt;titles&gt;&lt;title&gt;National diabetes fact sheet:  General information and national estimates on diabetes in the United States, 2007&lt;/title&gt;&lt;/titles&gt;&lt;dates&gt;&lt;year&gt;2008&lt;/year&gt;&lt;/dates&gt;&lt;pub-location&gt;Atlanta&lt;/pub-location&gt;&lt;publisher&gt;CDC&lt;/publisher&gt;&lt;urls&gt;&lt;/urls&gt;&lt;/record&gt;&lt;/Cite&gt;&lt;/EndNote&gt;</w:instrText>
      </w:r>
      <w:r w:rsidR="006F5BA8" w:rsidRPr="00E3384B">
        <w:rPr>
          <w:rFonts w:eastAsia="Arial Unicode MS"/>
          <w:vertAlign w:val="superscript"/>
        </w:rPr>
        <w:fldChar w:fldCharType="separate"/>
      </w:r>
      <w:hyperlink w:anchor="_ENREF_81" w:tooltip="Centers for Disease Control and Prevention, 2008 #258" w:history="1">
        <w:r w:rsidR="006F5BA8" w:rsidRPr="00E3384B">
          <w:rPr>
            <w:rFonts w:eastAsia="Arial Unicode MS"/>
            <w:vertAlign w:val="superscript"/>
          </w:rPr>
          <w:t>81</w:t>
        </w:r>
      </w:hyperlink>
      <w:r w:rsidR="006F5BA8" w:rsidRPr="00E3384B">
        <w:rPr>
          <w:rFonts w:eastAsia="Arial Unicode MS"/>
          <w:vertAlign w:val="superscript"/>
        </w:rPr>
        <w:t>,</w:t>
      </w:r>
      <w:hyperlink w:anchor="_ENREF_86" w:tooltip="Huang, 2009 #263" w:history="1">
        <w:r w:rsidR="006F5BA8" w:rsidRPr="00E3384B">
          <w:rPr>
            <w:rFonts w:eastAsia="Arial Unicode MS"/>
            <w:vertAlign w:val="superscript"/>
          </w:rPr>
          <w:t>86</w:t>
        </w:r>
      </w:hyperlink>
      <w:r w:rsidR="006F5BA8" w:rsidRPr="00E3384B">
        <w:rPr>
          <w:rFonts w:eastAsia="Arial Unicode MS"/>
          <w:vertAlign w:val="superscript"/>
        </w:rPr>
        <w:fldChar w:fldCharType="end"/>
      </w:r>
      <w:r w:rsidR="00A21685" w:rsidRPr="00936F77">
        <w:rPr>
          <w:rFonts w:eastAsia="Arial Unicode MS"/>
        </w:rPr>
        <w:t xml:space="preserve"> N</w:t>
      </w:r>
      <w:r w:rsidR="00A21685" w:rsidRPr="00936F77">
        <w:rPr>
          <w:rFonts w:eastAsia="Arial Unicode MS"/>
        </w:rPr>
        <w:t>o</w:t>
      </w:r>
      <w:r w:rsidR="00A21685" w:rsidRPr="00936F77">
        <w:rPr>
          <w:rFonts w:eastAsia="Arial Unicode MS"/>
        </w:rPr>
        <w:t>tably, 91% of these costs are associated with persons aged ≥45.</w:t>
      </w:r>
      <w:hyperlink w:anchor="_ENREF_83" w:tooltip="Pavkov, 2010 #260" w:history="1">
        <w:r w:rsidR="006F5BA8" w:rsidRPr="00936F77">
          <w:rPr>
            <w:rFonts w:eastAsia="Arial Unicode MS"/>
          </w:rPr>
          <w:fldChar w:fldCharType="begin"/>
        </w:r>
        <w:r w:rsidR="006F5BA8" w:rsidRPr="00936F77">
          <w:rPr>
            <w:rFonts w:eastAsia="Arial Unicode MS"/>
          </w:rPr>
          <w:instrText xml:space="preserve"> ADDIN EN.CITE &lt;EndNote&gt;&lt;Cite&gt;&lt;Author&gt;Pavkov&lt;/Author&gt;&lt;Year&gt;2010&lt;/Year&gt;&lt;RecNum&gt;260&lt;/RecNum&gt;&lt;DisplayText&gt;&lt;style face="superscript"&gt;83&lt;/style&gt;&lt;/DisplayText&gt;&lt;record&gt;&lt;rec-number&gt;260&lt;/rec-number&gt;&lt;foreign-keys&gt;&lt;key app="EN" db-id="2dfwwav0r0wwrbef5svxpsaetspzz952eset"&gt;260&lt;/key&gt;&lt;/foreign-keys&gt;&lt;ref-type name="Book Section"&gt;5&lt;/ref-type&gt;&lt;contributors&gt;&lt;authors&gt;&lt;author&gt;Pavkov, Meda&lt;/author&gt;&lt;author&gt;Geiss, Linda&lt;/author&gt;&lt;author&gt;Beckles, Gloria&lt;/author&gt;&lt;author&gt;Williams, Desmond&lt;/author&gt;&lt;/authors&gt;&lt;secondary-authors&gt;&lt;author&gt;Liburd, Leandris&lt;/author&gt;&lt;/secondary-authors&gt;&lt;/contributors&gt;&lt;titles&gt;&lt;title&gt;Overview and epidemiology of diabetes in racial/ethnic minorities in the United States&lt;/title&gt;&lt;secondary-title&gt;Diabetes and Health Disparities.  Community-based approaches for racial and ethnic populations&lt;/secondary-title&gt;&lt;/titles&gt;&lt;pages&gt;23-60&lt;/pages&gt;&lt;section&gt;2&lt;/section&gt;&lt;dates&gt;&lt;year&gt;2010&lt;/year&gt;&lt;/dates&gt;&lt;pub-location&gt;New York City&lt;/pub-location&gt;&lt;publisher&gt;Springer Publishing Inc.&lt;/publisher&gt;&lt;urls&gt;&lt;/urls&gt;&lt;/record&gt;&lt;/Cite&gt;&lt;/EndNote&gt;</w:instrText>
        </w:r>
        <w:r w:rsidR="006F5BA8" w:rsidRPr="00936F77">
          <w:rPr>
            <w:rFonts w:eastAsia="Arial Unicode MS"/>
          </w:rPr>
          <w:fldChar w:fldCharType="separate"/>
        </w:r>
        <w:r w:rsidR="006F5BA8" w:rsidRPr="00936F77">
          <w:rPr>
            <w:rFonts w:eastAsia="Arial Unicode MS"/>
          </w:rPr>
          <w:t>8</w:t>
        </w:r>
        <w:r w:rsidR="006F5BA8" w:rsidRPr="00936F77">
          <w:rPr>
            <w:rFonts w:eastAsia="Arial Unicode MS"/>
          </w:rPr>
          <w:t>3</w:t>
        </w:r>
        <w:r w:rsidR="006F5BA8" w:rsidRPr="00936F77">
          <w:rPr>
            <w:rFonts w:eastAsia="Arial Unicode MS"/>
          </w:rPr>
          <w:fldChar w:fldCharType="end"/>
        </w:r>
      </w:hyperlink>
      <w:r w:rsidR="00A21685" w:rsidRPr="00936F77">
        <w:rPr>
          <w:rFonts w:eastAsia="Arial Unicode MS"/>
        </w:rPr>
        <w:t xml:space="preserve"> Addressing diabetes pr</w:t>
      </w:r>
      <w:r w:rsidR="00A21685" w:rsidRPr="00936F77">
        <w:rPr>
          <w:rFonts w:eastAsia="Arial Unicode MS"/>
        </w:rPr>
        <w:t>e</w:t>
      </w:r>
      <w:r w:rsidR="00A21685" w:rsidRPr="00936F77">
        <w:rPr>
          <w:rFonts w:eastAsia="Arial Unicode MS"/>
        </w:rPr>
        <w:t>vention and treatment, then, is a leading US public health priority.</w:t>
      </w:r>
      <w:hyperlink w:anchor="_ENREF_87" w:tooltip="U.S. Department of Health and Human Services, 2010 #265" w:history="1">
        <w:r w:rsidR="006F5BA8" w:rsidRPr="00E3384B">
          <w:rPr>
            <w:rFonts w:eastAsia="Arial Unicode MS"/>
            <w:vertAlign w:val="superscript"/>
          </w:rPr>
          <w:fldChar w:fldCharType="begin"/>
        </w:r>
        <w:r w:rsidR="006F5BA8" w:rsidRPr="00E3384B">
          <w:rPr>
            <w:rFonts w:eastAsia="Arial Unicode MS"/>
            <w:vertAlign w:val="superscript"/>
          </w:rPr>
          <w:instrText xml:space="preserve"> ADDIN EN.CITE &lt;EndNote&gt;&lt;Cite&gt;&lt;Author&gt;U.S. Department of Health and Human Services&lt;/Author&gt;&lt;Year&gt;2010&lt;/Year&gt;&lt;RecNum&gt;265&lt;/RecNum&gt;&lt;DisplayText&gt;&lt;style face="superscript"&gt;87&lt;/style&gt;&lt;/DisplayText&gt;&lt;record&gt;&lt;rec-number&gt;265&lt;/rec-number&gt;&lt;foreign-keys&gt;&lt;key app="EN" db-id="2dfwwav0r0wwrbef5svxpsaetspzz952eset"&gt;265&lt;/key&gt;&lt;/foreign-keys&gt;&lt;ref-type name="Web Page"&gt;12&lt;/ref-type&gt;&lt;contributors&gt;&lt;authors&gt;&lt;author&gt;U.S. Department of Health and Human Services, &lt;/author&gt;&lt;/authors&gt;&lt;/contributors&gt;&lt;titles&gt;&lt;title&gt;Healthy People 2020.  Diabetes&lt;/title&gt;&lt;/titles&gt;&lt;number&gt;May 23, 2011&lt;/number&gt;&lt;dates&gt;&lt;year&gt;2010&lt;/year&gt;&lt;/dates&gt;&lt;urls&gt;&lt;related-urls&gt;&lt;url&gt;http://healthypeople.gov/2020/topicsobjectives2020/overview.aspx?topicid=8&lt;/url&gt;&lt;/related-urls&gt;&lt;/urls&gt;&lt;/record&gt;&lt;/Cite&gt;&lt;/EndNote&gt;</w:instrText>
        </w:r>
        <w:r w:rsidR="006F5BA8" w:rsidRPr="00E3384B">
          <w:rPr>
            <w:rFonts w:eastAsia="Arial Unicode MS"/>
            <w:vertAlign w:val="superscript"/>
          </w:rPr>
          <w:fldChar w:fldCharType="separate"/>
        </w:r>
        <w:r w:rsidR="006F5BA8" w:rsidRPr="00E3384B">
          <w:rPr>
            <w:rFonts w:eastAsia="Arial Unicode MS"/>
            <w:vertAlign w:val="superscript"/>
          </w:rPr>
          <w:t>87</w:t>
        </w:r>
        <w:r w:rsidR="006F5BA8" w:rsidRPr="00E3384B">
          <w:rPr>
            <w:rFonts w:eastAsia="Arial Unicode MS"/>
            <w:vertAlign w:val="superscript"/>
          </w:rPr>
          <w:fldChar w:fldCharType="end"/>
        </w:r>
      </w:hyperlink>
    </w:p>
    <w:p w14:paraId="742E7716" w14:textId="3A51DBE3" w:rsidR="00A21685" w:rsidRPr="00936F77" w:rsidRDefault="00A21685" w:rsidP="00936F77">
      <w:pPr>
        <w:pStyle w:val="lp"/>
        <w:rPr>
          <w:rFonts w:eastAsia="Arial Unicode MS"/>
        </w:rPr>
      </w:pPr>
      <w:r w:rsidRPr="00936F77">
        <w:rPr>
          <w:rFonts w:eastAsia="Arial Unicode MS"/>
        </w:rPr>
        <w:lastRenderedPageBreak/>
        <w:t>As with the prevalence of diabetes, urban, race, and gender disparities are found in diabetes treatment and self-management.</w:t>
      </w:r>
      <w:r w:rsidR="00907E3A" w:rsidRPr="00936F77">
        <w:rPr>
          <w:rFonts w:eastAsia="Arial Unicode MS"/>
        </w:rPr>
        <w:t xml:space="preserve"> </w:t>
      </w:r>
      <w:r w:rsidRPr="00936F77">
        <w:rPr>
          <w:rFonts w:eastAsia="Arial Unicode MS"/>
        </w:rPr>
        <w:t>With respect to geographic differences, medication a</w:t>
      </w:r>
      <w:r w:rsidRPr="00936F77">
        <w:rPr>
          <w:rFonts w:eastAsia="Arial Unicode MS"/>
        </w:rPr>
        <w:t>d</w:t>
      </w:r>
      <w:r w:rsidRPr="00936F77">
        <w:rPr>
          <w:rFonts w:eastAsia="Arial Unicode MS"/>
        </w:rPr>
        <w:t>herence and self-management can be particularly challenging in urban environments with variable health care, transportation, food, and exercise opportunities.</w:t>
      </w:r>
      <w:hyperlink w:anchor="_ENREF_88" w:tooltip="Wing, 2001 #267" w:history="1">
        <w:r w:rsidR="006F5BA8" w:rsidRPr="00E3384B">
          <w:rPr>
            <w:rFonts w:eastAsia="Arial Unicode MS"/>
            <w:vertAlign w:val="superscript"/>
          </w:rPr>
          <w:fldChar w:fldCharType="begin">
            <w:fldData xml:space="preserve">PEVuZE5vdGU+PENpdGU+PEF1dGhvcj5XaW5nPC9BdXRob3I+PFllYXI+MjAwMTwvWWVhcj48UmVj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==
</w:fldData>
          </w:fldChar>
        </w:r>
        <w:r w:rsidR="006F5BA8" w:rsidRPr="00E3384B">
          <w:rPr>
            <w:rFonts w:eastAsia="Arial Unicode MS"/>
            <w:vertAlign w:val="superscript"/>
          </w:rPr>
          <w:instrText xml:space="preserve"> ADDIN EN.CITE </w:instrText>
        </w:r>
        <w:r w:rsidR="006F5BA8" w:rsidRPr="00E3384B">
          <w:rPr>
            <w:rFonts w:eastAsia="Arial Unicode MS"/>
            <w:vertAlign w:val="superscript"/>
          </w:rPr>
          <w:fldChar w:fldCharType="begin">
            <w:fldData xml:space="preserve">PEVuZE5vdGU+PENpdGU+PEF1dGhvcj5XaW5nPC9BdXRob3I+PFllYXI+MjAwMTwvWWVhcj48UmVj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==
</w:fldData>
          </w:fldChar>
        </w:r>
        <w:r w:rsidR="006F5BA8" w:rsidRPr="00E3384B">
          <w:rPr>
            <w:rFonts w:eastAsia="Arial Unicode MS"/>
            <w:vertAlign w:val="superscript"/>
          </w:rPr>
          <w:instrText xml:space="preserve"> ADDIN EN.CITE.DATA </w:instrText>
        </w:r>
        <w:r w:rsidR="006F5BA8" w:rsidRPr="00E3384B">
          <w:rPr>
            <w:rFonts w:eastAsia="Arial Unicode MS"/>
            <w:vertAlign w:val="superscript"/>
          </w:rPr>
        </w:r>
        <w:r w:rsidR="006F5BA8" w:rsidRPr="00E3384B">
          <w:rPr>
            <w:rFonts w:eastAsia="Arial Unicode MS"/>
            <w:vertAlign w:val="superscript"/>
          </w:rPr>
          <w:fldChar w:fldCharType="end"/>
        </w:r>
        <w:r w:rsidR="006F5BA8" w:rsidRPr="00E3384B">
          <w:rPr>
            <w:rFonts w:eastAsia="Arial Unicode MS"/>
            <w:vertAlign w:val="superscript"/>
          </w:rPr>
        </w:r>
        <w:r w:rsidR="006F5BA8" w:rsidRPr="00E3384B">
          <w:rPr>
            <w:rFonts w:eastAsia="Arial Unicode MS"/>
            <w:vertAlign w:val="superscript"/>
          </w:rPr>
          <w:fldChar w:fldCharType="separate"/>
        </w:r>
        <w:r w:rsidR="006F5BA8" w:rsidRPr="00E3384B">
          <w:rPr>
            <w:rFonts w:eastAsia="Arial Unicode MS"/>
            <w:vertAlign w:val="superscript"/>
          </w:rPr>
          <w:t>88-92</w:t>
        </w:r>
        <w:r w:rsidR="006F5BA8" w:rsidRPr="00E3384B">
          <w:rPr>
            <w:rFonts w:eastAsia="Arial Unicode MS"/>
            <w:vertAlign w:val="superscript"/>
          </w:rPr>
          <w:fldChar w:fldCharType="end"/>
        </w:r>
      </w:hyperlink>
      <w:r w:rsidRPr="00936F77">
        <w:rPr>
          <w:rFonts w:eastAsia="Arial Unicode MS"/>
        </w:rPr>
        <w:t xml:space="preserve"> Overall, African-Americans with diabetes are less likely to meet national exercise recommendations than whites.</w:t>
      </w:r>
      <w:hyperlink w:anchor="_ENREF_93" w:tooltip="Zhao, 2011 #271" w:history="1">
        <w:r w:rsidR="006F5BA8" w:rsidRPr="00E3384B">
          <w:rPr>
            <w:rFonts w:eastAsia="Arial Unicode MS"/>
            <w:vertAlign w:val="superscript"/>
          </w:rPr>
          <w:fldChar w:fldCharType="begin"/>
        </w:r>
        <w:r w:rsidR="006F5BA8" w:rsidRPr="00E3384B">
          <w:rPr>
            <w:rFonts w:eastAsia="Arial Unicode MS"/>
            <w:vertAlign w:val="superscript"/>
          </w:rPr>
          <w:instrText xml:space="preserve"> ADDIN EN.CITE &lt;EndNote&gt;&lt;Cite&gt;&lt;Author&gt;Zhao&lt;/Author&gt;&lt;Year&gt;2011&lt;/Year&gt;&lt;RecNum&gt;271&lt;/RecNum&gt;&lt;DisplayText&gt;&lt;style face="superscript"&gt;93&lt;/style&gt;&lt;/DisplayText&gt;&lt;record&gt;&lt;rec-number&gt;271&lt;/rec-number&gt;&lt;foreign-keys&gt;&lt;key app="EN" db-id="2dfwwav0r0wwrbef5svxpsaetspzz952eset"&gt;271&lt;/key&gt;&lt;/foreign-keys&gt;&lt;ref-type name="Journal Article"&gt;17&lt;/ref-type&gt;&lt;contributors&gt;&lt;authors&gt;&lt;author&gt;Zhao, Guixiang&lt;/author&gt;&lt;author&gt;Ford, Earl&lt;/author&gt;&lt;author&gt;Li, Chaoyang&lt;/author&gt;&lt;author&gt;Balluz, Lina&lt;/author&gt;&lt;/authors&gt;&lt;/contributors&gt;&lt;titles&gt;&lt;title&gt;Physical activity in U.S. older adults with diabetes mellitus:  Prevalence and correlates of meeting physical activity recomendations&lt;/title&gt;&lt;secondary-title&gt;Journal of the American Geriatrics Society&lt;/secondary-title&gt;&lt;/titles&gt;&lt;periodical&gt;&lt;full-title&gt;Journal of the American Geriatrics Society&lt;/full-title&gt;&lt;abbr-1&gt;J. Am. Geriatr. Soc.&lt;/abbr-1&gt;&lt;abbr-2&gt;J Am Geriatr Soc&lt;/abbr-2&gt;&lt;/periodical&gt;&lt;pages&gt;132-137&lt;/pages&gt;&lt;volume&gt;59&lt;/volume&gt;&lt;number&gt;1&lt;/number&gt;&lt;dates&gt;&lt;year&gt;2011&lt;/year&gt;&lt;/dates&gt;&lt;urls&gt;&lt;/urls&gt;&lt;/record&gt;&lt;/Cite&gt;&lt;/EndNote&gt;</w:instrText>
        </w:r>
        <w:r w:rsidR="006F5BA8" w:rsidRPr="00E3384B">
          <w:rPr>
            <w:rFonts w:eastAsia="Arial Unicode MS"/>
            <w:vertAlign w:val="superscript"/>
          </w:rPr>
          <w:fldChar w:fldCharType="separate"/>
        </w:r>
        <w:r w:rsidR="006F5BA8" w:rsidRPr="00E3384B">
          <w:rPr>
            <w:rFonts w:eastAsia="Arial Unicode MS"/>
            <w:vertAlign w:val="superscript"/>
          </w:rPr>
          <w:t>93</w:t>
        </w:r>
        <w:r w:rsidR="006F5BA8" w:rsidRPr="00E3384B">
          <w:rPr>
            <w:rFonts w:eastAsia="Arial Unicode MS"/>
            <w:vertAlign w:val="superscript"/>
          </w:rPr>
          <w:fldChar w:fldCharType="end"/>
        </w:r>
      </w:hyperlink>
      <w:r w:rsidRPr="00936F77">
        <w:rPr>
          <w:rFonts w:eastAsia="Arial Unicode MS"/>
        </w:rPr>
        <w:t xml:space="preserve"> Similarly, women are less likely to engage in diabetes self-management than men,</w:t>
      </w:r>
      <w:hyperlink w:anchor="_ENREF_94" w:tooltip="Fitzgerald, 1995 #272" w:history="1">
        <w:r w:rsidR="006F5BA8" w:rsidRPr="00E3384B">
          <w:rPr>
            <w:rFonts w:eastAsia="Arial Unicode MS"/>
            <w:vertAlign w:val="superscript"/>
          </w:rPr>
          <w:fldChar w:fldCharType="begin"/>
        </w:r>
        <w:r w:rsidR="006F5BA8" w:rsidRPr="00E3384B">
          <w:rPr>
            <w:rFonts w:eastAsia="Arial Unicode MS"/>
            <w:vertAlign w:val="superscript"/>
          </w:rPr>
          <w:instrText xml:space="preserve"> ADDIN EN.CITE &lt;EndNote&gt;&lt;Cite&gt;&lt;Author&gt;Fitzgerald&lt;/Author&gt;&lt;Year&gt;1995&lt;/Year&gt;&lt;RecNum&gt;272&lt;/RecNum&gt;&lt;DisplayText&gt;&lt;style face="superscript"&gt;94&lt;/style&gt;&lt;/DisplayText&gt;&lt;record&gt;&lt;rec-number&gt;272&lt;/rec-number&gt;&lt;foreign-keys&gt;&lt;key app="EN" db-id="2dfwwav0r0wwrbef5svxpsaetspzz952eset"&gt;272&lt;/key&gt;&lt;/foreign-keys&gt;&lt;ref-type name="Journal Article"&gt;17&lt;/ref-type&gt;&lt;contributors&gt;&lt;authors&gt;&lt;author&gt;Fitzgerald, JT&lt;/author&gt;&lt;author&gt;Anderson, RM&lt;/author&gt;&lt;author&gt;Davis, WK&lt;/author&gt;&lt;/authors&gt;&lt;/contributors&gt;&lt;titles&gt;&lt;title&gt;Gender differences in diabetes attitudes and adherence&lt;/title&gt;&lt;secondary-title&gt;The Diabetes Educator&lt;/secondary-title&gt;&lt;/titles&gt;&lt;periodical&gt;&lt;full-title&gt;The Diabetes Educator&lt;/full-title&gt;&lt;/periodical&gt;&lt;pages&gt;523-529&lt;/pages&gt;&lt;volume&gt;21&lt;/volume&gt;&lt;number&gt;6&lt;/number&gt;&lt;dates&gt;&lt;year&gt;1995&lt;/year&gt;&lt;/dates&gt;&lt;urls&gt;&lt;/urls&gt;&lt;/record&gt;&lt;/Cite&gt;&lt;/EndNote&gt;</w:instrText>
        </w:r>
        <w:r w:rsidR="006F5BA8" w:rsidRPr="00E3384B">
          <w:rPr>
            <w:rFonts w:eastAsia="Arial Unicode MS"/>
            <w:vertAlign w:val="superscript"/>
          </w:rPr>
          <w:fldChar w:fldCharType="separate"/>
        </w:r>
        <w:r w:rsidR="006F5BA8" w:rsidRPr="00E3384B">
          <w:rPr>
            <w:rFonts w:eastAsia="Arial Unicode MS"/>
            <w:vertAlign w:val="superscript"/>
          </w:rPr>
          <w:t>94</w:t>
        </w:r>
        <w:r w:rsidR="006F5BA8" w:rsidRPr="00E3384B">
          <w:rPr>
            <w:rFonts w:eastAsia="Arial Unicode MS"/>
            <w:vertAlign w:val="superscript"/>
          </w:rPr>
          <w:fldChar w:fldCharType="end"/>
        </w:r>
      </w:hyperlink>
      <w:r w:rsidRPr="00936F77">
        <w:rPr>
          <w:rFonts w:eastAsia="Arial Unicode MS"/>
        </w:rPr>
        <w:t xml:space="preserve"> with older adult diabetic women in particular being less likely to meet national exe</w:t>
      </w:r>
      <w:r w:rsidRPr="00936F77">
        <w:rPr>
          <w:rFonts w:eastAsia="Arial Unicode MS"/>
        </w:rPr>
        <w:t>r</w:t>
      </w:r>
      <w:r w:rsidRPr="00936F77">
        <w:rPr>
          <w:rFonts w:eastAsia="Arial Unicode MS"/>
        </w:rPr>
        <w:t>cise</w:t>
      </w:r>
      <w:r w:rsidR="00907E3A" w:rsidRPr="00936F77">
        <w:rPr>
          <w:rFonts w:eastAsia="Arial Unicode MS"/>
        </w:rPr>
        <w:t xml:space="preserve"> </w:t>
      </w:r>
      <w:r w:rsidRPr="00936F77">
        <w:rPr>
          <w:rFonts w:eastAsia="Arial Unicode MS"/>
        </w:rPr>
        <w:t>recommendations.</w:t>
      </w:r>
      <w:hyperlink w:anchor="_ENREF_93" w:tooltip="Zhao, 2011 #271" w:history="1">
        <w:r w:rsidR="006F5BA8" w:rsidRPr="00E3384B">
          <w:rPr>
            <w:rFonts w:eastAsia="Arial Unicode MS"/>
            <w:vertAlign w:val="superscript"/>
          </w:rPr>
          <w:fldChar w:fldCharType="begin"/>
        </w:r>
        <w:r w:rsidR="006F5BA8" w:rsidRPr="00E3384B">
          <w:rPr>
            <w:rFonts w:eastAsia="Arial Unicode MS"/>
            <w:vertAlign w:val="superscript"/>
          </w:rPr>
          <w:instrText xml:space="preserve"> ADDIN EN.CITE &lt;EndNote&gt;&lt;Cite&gt;&lt;Author&gt;Zhao&lt;/Author&gt;&lt;Year&gt;2011&lt;/Year&gt;&lt;RecNum&gt;271&lt;/RecNum&gt;&lt;DisplayText&gt;&lt;style face="superscript"&gt;93&lt;/style&gt;&lt;/DisplayText&gt;&lt;record&gt;&lt;rec-number&gt;271&lt;/rec-number&gt;&lt;foreign-keys&gt;&lt;key app="EN" db-id="2dfwwav0r0wwrbef5svxpsaetspzz952eset"&gt;271&lt;/key&gt;&lt;/foreign-keys&gt;&lt;ref-type name="Journal Article"&gt;17&lt;/ref-type&gt;&lt;contributors&gt;&lt;authors&gt;&lt;author&gt;Zhao, Guixiang&lt;/author&gt;&lt;author&gt;Ford, Earl&lt;/author&gt;&lt;author&gt;Li, Chaoyang&lt;/author&gt;&lt;author&gt;Balluz, Lina&lt;/author&gt;&lt;/authors&gt;&lt;/contributors&gt;&lt;titles&gt;&lt;title&gt;Physical activity in U.S. older adults with diabetes mellitus:  Prevalence and correlates of meeting physical activity recomendations&lt;/title&gt;&lt;secondary-title&gt;Journal of the American Geriatrics Society&lt;/secondary-title&gt;&lt;/titles&gt;&lt;periodical&gt;&lt;full-title&gt;Journal of the American Geriatrics Society&lt;/full-title&gt;&lt;abbr-1&gt;J. Am. Geriatr. Soc.&lt;/abbr-1&gt;&lt;abbr-2&gt;J Am Geriatr Soc&lt;/abbr-2&gt;&lt;/periodical&gt;&lt;pages&gt;132-137&lt;/pages&gt;&lt;volume&gt;59&lt;/volume&gt;&lt;number&gt;1&lt;/number&gt;&lt;dates&gt;&lt;year&gt;2011&lt;/year&gt;&lt;/dates&gt;&lt;urls&gt;&lt;/urls&gt;&lt;/record&gt;&lt;/Cite&gt;&lt;/EndNote&gt;</w:instrText>
        </w:r>
        <w:r w:rsidR="006F5BA8" w:rsidRPr="00E3384B">
          <w:rPr>
            <w:rFonts w:eastAsia="Arial Unicode MS"/>
            <w:vertAlign w:val="superscript"/>
          </w:rPr>
          <w:fldChar w:fldCharType="separate"/>
        </w:r>
        <w:r w:rsidR="006F5BA8" w:rsidRPr="00E3384B">
          <w:rPr>
            <w:rFonts w:eastAsia="Arial Unicode MS"/>
            <w:vertAlign w:val="superscript"/>
          </w:rPr>
          <w:t>93</w:t>
        </w:r>
        <w:r w:rsidR="006F5BA8" w:rsidRPr="00E3384B">
          <w:rPr>
            <w:rFonts w:eastAsia="Arial Unicode MS"/>
            <w:vertAlign w:val="superscript"/>
          </w:rPr>
          <w:fldChar w:fldCharType="end"/>
        </w:r>
      </w:hyperlink>
      <w:r w:rsidRPr="00936F77">
        <w:rPr>
          <w:rFonts w:eastAsia="Arial Unicode MS"/>
        </w:rPr>
        <w:t xml:space="preserve"> Women also report high levels of self-blame regarding their il</w:t>
      </w:r>
      <w:r w:rsidRPr="00936F77">
        <w:rPr>
          <w:rFonts w:eastAsia="Arial Unicode MS"/>
        </w:rPr>
        <w:t>l</w:t>
      </w:r>
      <w:r w:rsidRPr="00936F77">
        <w:rPr>
          <w:rFonts w:eastAsia="Arial Unicode MS"/>
        </w:rPr>
        <w:t>ness,</w:t>
      </w:r>
      <w:r w:rsidR="006F5BA8" w:rsidRPr="00936F77">
        <w:rPr>
          <w:rFonts w:eastAsia="Arial Unicode MS"/>
        </w:rPr>
        <w:fldChar w:fldCharType="begin"/>
      </w:r>
      <w:r w:rsidR="006F5BA8" w:rsidRPr="00936F77">
        <w:rPr>
          <w:rFonts w:eastAsia="Arial Unicode MS"/>
        </w:rPr>
        <w:instrText xml:space="preserve"> ADDIN EN.CITE &lt;EndNote&gt;&lt;Cite&gt;&lt;Author&gt;Rayman&lt;/Author&gt;&lt;Year&gt;2004&lt;/Year&gt;&lt;RecNum&gt;273&lt;/RecNum&gt;&lt;DisplayText&gt;&lt;style face="superscript"&gt;95,96&lt;/style&gt;&lt;/DisplayText&gt;&lt;record&gt;&lt;rec-number&gt;273&lt;/rec-number&gt;&lt;foreign-keys&gt;&lt;key app="EN" db-id="2dfwwav0r0wwrbef5svxpsaetspzz952eset"&gt;273&lt;/key&gt;&lt;/foreign-keys&gt;&lt;ref-type name="Journal Article"&gt;17&lt;/ref-type&gt;&lt;contributors&gt;&lt;authors&gt;&lt;author&gt;Rayman, KM&lt;/author&gt;&lt;author&gt;Ellison, G&lt;/author&gt;&lt;/authors&gt;&lt;/contributors&gt;&lt;titles&gt;&lt;title&gt;Home alone:  the experience of women with type 2 diabetes who are new to intensive control&lt;/title&gt;&lt;secondary-title&gt;Health Care for Women International&lt;/secondary-title&gt;&lt;/titles&gt;&lt;periodical&gt;&lt;full-title&gt;Health Care for Women International&lt;/full-title&gt;&lt;/periodical&gt;&lt;pages&gt;900-915&lt;/pages&gt;&lt;volume&gt;25&lt;/volume&gt;&lt;number&gt;10&lt;/number&gt;&lt;dates&gt;&lt;year&gt;2004&lt;/year&gt;&lt;/dates&gt;&lt;urls&gt;&lt;/urls&gt;&lt;/record&gt;&lt;/Cite&gt;&lt;Cite&gt;&lt;Author&gt;Rayman&lt;/Author&gt;&lt;Year&gt;2005&lt;/Year&gt;&lt;RecNum&gt;274&lt;/RecNum&gt;&lt;record&gt;&lt;rec-number&gt;274&lt;/rec-number&gt;&lt;foreign-keys&gt;&lt;key app="EN" db-id="2dfwwav0r0wwrbef5svxpsaetspzz952eset"&gt;274&lt;/key&gt;&lt;/foreign-keys&gt;&lt;ref-type name="Journal Article"&gt;17&lt;/ref-type&gt;&lt;contributors&gt;&lt;authors&gt;&lt;author&gt;Rayman, KM&lt;/author&gt;&lt;/authors&gt;&lt;/contributors&gt;&lt;titles&gt;&lt;title&gt;Women &amp;amp; diabetes.  Self-management.  Taming shaming and blame&lt;/title&gt;&lt;secondary-title&gt;Diabetes Self-Management&lt;/secondary-title&gt;&lt;/titles&gt;&lt;periodical&gt;&lt;full-title&gt;Diabetes Self-Management&lt;/full-title&gt;&lt;/periodical&gt;&lt;pages&gt;82,84-5&lt;/pages&gt;&lt;volume&gt;22&lt;/volume&gt;&lt;number&gt;6&lt;/number&gt;&lt;dates&gt;&lt;year&gt;2005&lt;/year&gt;&lt;/dates&gt;&lt;urls&gt;&lt;/urls&gt;&lt;/record&gt;&lt;/Cite&gt;&lt;/EndNote&gt;</w:instrText>
      </w:r>
      <w:r w:rsidR="006F5BA8" w:rsidRPr="00936F77">
        <w:rPr>
          <w:rFonts w:eastAsia="Arial Unicode MS"/>
        </w:rPr>
        <w:fldChar w:fldCharType="separate"/>
      </w:r>
      <w:hyperlink w:anchor="_ENREF_95" w:tooltip="Rayman, 2004 #273" w:history="1">
        <w:r w:rsidR="006F5BA8" w:rsidRPr="00E3384B">
          <w:rPr>
            <w:rFonts w:eastAsia="Arial Unicode MS"/>
            <w:vertAlign w:val="superscript"/>
          </w:rPr>
          <w:t>95</w:t>
        </w:r>
      </w:hyperlink>
      <w:r w:rsidR="006F5BA8" w:rsidRPr="00E3384B">
        <w:rPr>
          <w:rFonts w:eastAsia="Arial Unicode MS"/>
          <w:vertAlign w:val="superscript"/>
        </w:rPr>
        <w:t>,</w:t>
      </w:r>
      <w:hyperlink w:anchor="_ENREF_96" w:tooltip="Rayman, 2005 #274" w:history="1">
        <w:r w:rsidR="006F5BA8" w:rsidRPr="00E3384B">
          <w:rPr>
            <w:rFonts w:eastAsia="Arial Unicode MS"/>
            <w:vertAlign w:val="superscript"/>
          </w:rPr>
          <w:t>96</w:t>
        </w:r>
      </w:hyperlink>
      <w:r w:rsidR="006F5BA8" w:rsidRPr="00936F77">
        <w:rPr>
          <w:rFonts w:eastAsia="Arial Unicode MS"/>
        </w:rPr>
        <w:fldChar w:fldCharType="end"/>
      </w:r>
      <w:r w:rsidRPr="00936F77">
        <w:rPr>
          <w:rFonts w:eastAsia="Arial Unicode MS"/>
        </w:rPr>
        <w:t xml:space="preserve"> numerous barriers to self-care,</w:t>
      </w:r>
      <w:hyperlink w:anchor="_ENREF_97" w:tooltip="Schoenberg, 2001 #275" w:history="1">
        <w:r w:rsidR="006F5BA8" w:rsidRPr="00E3384B">
          <w:rPr>
            <w:rFonts w:eastAsia="Arial Unicode MS"/>
            <w:vertAlign w:val="superscript"/>
          </w:rPr>
          <w:fldChar w:fldCharType="begin"/>
        </w:r>
        <w:r w:rsidR="006F5BA8" w:rsidRPr="00E3384B">
          <w:rPr>
            <w:rFonts w:eastAsia="Arial Unicode MS"/>
            <w:vertAlign w:val="superscript"/>
          </w:rPr>
          <w:instrText xml:space="preserve"> ADDIN EN.CITE &lt;EndNote&gt;&lt;Cite&gt;&lt;Author&gt;Schoenberg&lt;/Author&gt;&lt;Year&gt;2001&lt;/Year&gt;&lt;RecNum&gt;275&lt;/RecNum&gt;&lt;DisplayText&gt;&lt;style face="superscript"&gt;97&lt;/style&gt;&lt;/DisplayText&gt;&lt;record&gt;&lt;rec-number&gt;275&lt;/rec-number&gt;&lt;foreign-keys&gt;&lt;key app="EN" db-id="2dfwwav0r0wwrbef5svxpsaetspzz952eset"&gt;275&lt;/key&gt;&lt;/foreign-keys&gt;&lt;ref-type name="Journal Article"&gt;17&lt;/ref-type&gt;&lt;contributors&gt;&lt;authors&gt;&lt;author&gt;Schoenberg, Nancy&lt;/author&gt;&lt;author&gt;Drungle, Suzanne&lt;/author&gt;&lt;/authors&gt;&lt;/contributors&gt;&lt;titles&gt;&lt;title&gt;Barriers to non-insulin dependent diabetes mellitus (NIDDM) self-care practices among older women&lt;/title&gt;&lt;secondary-title&gt;Journal of Aging and Health&lt;/secondary-title&gt;&lt;/titles&gt;&lt;periodical&gt;&lt;full-title&gt;Journal of Aging and Health&lt;/full-title&gt;&lt;abbr-1&gt;J. Aging Health&lt;/abbr-1&gt;&lt;/periodical&gt;&lt;pages&gt;443-466&lt;/pages&gt;&lt;volume&gt;13&lt;/volume&gt;&lt;number&gt;4&lt;/number&gt;&lt;dates&gt;&lt;year&gt;2001&lt;/year&gt;&lt;/dates&gt;&lt;urls&gt;&lt;/urls&gt;&lt;/record&gt;&lt;/Cite&gt;&lt;/EndNote&gt;</w:instrText>
        </w:r>
        <w:r w:rsidR="006F5BA8" w:rsidRPr="00E3384B">
          <w:rPr>
            <w:rFonts w:eastAsia="Arial Unicode MS"/>
            <w:vertAlign w:val="superscript"/>
          </w:rPr>
          <w:fldChar w:fldCharType="separate"/>
        </w:r>
        <w:r w:rsidR="006F5BA8" w:rsidRPr="00E3384B">
          <w:rPr>
            <w:rFonts w:eastAsia="Arial Unicode MS"/>
            <w:vertAlign w:val="superscript"/>
          </w:rPr>
          <w:t>97</w:t>
        </w:r>
        <w:r w:rsidR="006F5BA8" w:rsidRPr="00E3384B">
          <w:rPr>
            <w:rFonts w:eastAsia="Arial Unicode MS"/>
            <w:vertAlign w:val="superscript"/>
          </w:rPr>
          <w:fldChar w:fldCharType="end"/>
        </w:r>
      </w:hyperlink>
      <w:r w:rsidRPr="00936F77">
        <w:rPr>
          <w:rFonts w:eastAsia="Arial Unicode MS"/>
        </w:rPr>
        <w:t xml:space="preserve"> and high rates of stress in managing care-giving responsibilities in addition to their own diabetes self-care.</w:t>
      </w:r>
      <w:hyperlink w:anchor="_ENREF_98" w:tooltip="Samuel-Hodge, 2000 #276" w:history="1">
        <w:r w:rsidR="006F5BA8" w:rsidRPr="00E3384B">
          <w:rPr>
            <w:rFonts w:eastAsia="Arial Unicode MS"/>
            <w:vertAlign w:val="superscript"/>
          </w:rPr>
          <w:fldChar w:fldCharType="begin"/>
        </w:r>
        <w:r w:rsidR="006F5BA8" w:rsidRPr="00E3384B">
          <w:rPr>
            <w:rFonts w:eastAsia="Arial Unicode MS"/>
            <w:vertAlign w:val="superscript"/>
          </w:rPr>
          <w:instrText xml:space="preserve"> ADDIN EN.CITE &lt;EndNote&gt;&lt;Cite&gt;&lt;Author&gt;Samuel-Hodge&lt;/Author&gt;&lt;Year&gt;2000&lt;/Year&gt;&lt;RecNum&gt;276&lt;/RecNum&gt;&lt;DisplayText&gt;&lt;style face="superscript"&gt;98&lt;/style&gt;&lt;/DisplayText&gt;&lt;record&gt;&lt;rec-number&gt;276&lt;/rec-number&gt;&lt;foreign-keys&gt;&lt;key app="EN" db-id="2dfwwav0r0wwrbef5svxpsaetspzz952eset"&gt;276&lt;/key&gt;&lt;/foreign-keys&gt;&lt;ref-type name="Journal Article"&gt;17&lt;/ref-type&gt;&lt;contributors&gt;&lt;authors&gt;&lt;author&gt;Samuel-Hodge, Carmen&lt;/author&gt;&lt;author&gt;Headen, Sandra&lt;/author&gt;&lt;author&gt;Skelly, Anne&lt;/author&gt;&lt;author&gt;Ingram, Allyson&lt;/author&gt;&lt;author&gt;Keyserling, Thomas&lt;/author&gt;&lt;author&gt;Jackson, Ethel&lt;/author&gt;&lt;author&gt;Ammerman, Alice&lt;/author&gt;&lt;author&gt;Elasy, Tom&lt;/author&gt;&lt;/authors&gt;&lt;/contributors&gt;&lt;titles&gt;&lt;title&gt;Influences on day-to-day self-management of type 2 diabetes among African-American women:  spirituality, the multi-caregiver role, and other social context factors&lt;/title&gt;&lt;secondary-title&gt;Diabetes Care&lt;/secondary-title&gt;&lt;/titles&gt;&lt;periodical&gt;&lt;full-title&gt;Diabetes Care&lt;/full-title&gt;&lt;abbr-1&gt;Diabetes Care&lt;/abbr-1&gt;&lt;abbr-2&gt;Diabetes Care&lt;/abbr-2&gt;&lt;/periodical&gt;&lt;pages&gt;928-933&lt;/pages&gt;&lt;volume&gt;23&lt;/volume&gt;&lt;dates&gt;&lt;year&gt;2000&lt;/year&gt;&lt;/dates&gt;&lt;urls&gt;&lt;/urls&gt;&lt;/record&gt;&lt;/Cite&gt;&lt;/EndNote&gt;</w:instrText>
        </w:r>
        <w:r w:rsidR="006F5BA8" w:rsidRPr="00E3384B">
          <w:rPr>
            <w:rFonts w:eastAsia="Arial Unicode MS"/>
            <w:vertAlign w:val="superscript"/>
          </w:rPr>
          <w:fldChar w:fldCharType="separate"/>
        </w:r>
        <w:r w:rsidR="006F5BA8" w:rsidRPr="00E3384B">
          <w:rPr>
            <w:rFonts w:eastAsia="Arial Unicode MS"/>
            <w:vertAlign w:val="superscript"/>
          </w:rPr>
          <w:t>98</w:t>
        </w:r>
        <w:r w:rsidR="006F5BA8" w:rsidRPr="00E3384B">
          <w:rPr>
            <w:rFonts w:eastAsia="Arial Unicode MS"/>
            <w:vertAlign w:val="superscript"/>
          </w:rPr>
          <w:fldChar w:fldCharType="end"/>
        </w:r>
      </w:hyperlink>
    </w:p>
    <w:p w14:paraId="359B7776" w14:textId="06476337" w:rsidR="00A21685" w:rsidRPr="00936F77" w:rsidRDefault="00A21685" w:rsidP="00936F77">
      <w:pPr>
        <w:pStyle w:val="lp"/>
        <w:rPr>
          <w:rFonts w:eastAsia="Arial Unicode MS"/>
        </w:rPr>
      </w:pPr>
      <w:r w:rsidRPr="00936F77">
        <w:rPr>
          <w:rFonts w:eastAsia="Arial Unicode MS"/>
        </w:rPr>
        <w:t>To address race and gender disparities, many diabetes control efforts call for “cultural se</w:t>
      </w:r>
      <w:r w:rsidRPr="00936F77">
        <w:rPr>
          <w:rFonts w:eastAsia="Arial Unicode MS"/>
        </w:rPr>
        <w:t>n</w:t>
      </w:r>
      <w:r w:rsidRPr="00936F77">
        <w:rPr>
          <w:rFonts w:eastAsia="Arial Unicode MS"/>
        </w:rPr>
        <w:t>sitivity” and for the creation of programs that recognize the cultural context of high-risk populations.</w:t>
      </w:r>
      <w:hyperlink w:anchor="_ENREF_99" w:tooltip="Onwudiwe, 2011 #277" w:history="1">
        <w:r w:rsidR="006F5BA8" w:rsidRPr="00E3384B">
          <w:rPr>
            <w:rFonts w:eastAsia="Arial Unicode MS"/>
            <w:vertAlign w:val="superscript"/>
          </w:rPr>
          <w:fldChar w:fldCharType="begin">
            <w:fldData xml:space="preserve">PEVuZE5vdGU+PENpdGU+PEF1dGhvcj5Pbnd1ZGl3ZTwvQXV0aG9yPjxZZWFyPjIwMTE8L1llYXI+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</w:fldData>
          </w:fldChar>
        </w:r>
        <w:r w:rsidR="006F5BA8" w:rsidRPr="00E3384B">
          <w:rPr>
            <w:rFonts w:eastAsia="Arial Unicode MS"/>
            <w:vertAlign w:val="superscript"/>
          </w:rPr>
          <w:instrText xml:space="preserve"> ADDIN EN.CITE </w:instrText>
        </w:r>
        <w:r w:rsidR="006F5BA8" w:rsidRPr="00E3384B">
          <w:rPr>
            <w:rFonts w:eastAsia="Arial Unicode MS"/>
            <w:vertAlign w:val="superscript"/>
          </w:rPr>
          <w:fldChar w:fldCharType="begin">
            <w:fldData xml:space="preserve">PEVuZE5vdGU+PENpdGU+PEF1dGhvcj5Pbnd1ZGl3ZTwvQXV0aG9yPjxZZWFyPjIwMTE8L1llYXI+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</w:fldData>
          </w:fldChar>
        </w:r>
        <w:r w:rsidR="006F5BA8" w:rsidRPr="00E3384B">
          <w:rPr>
            <w:rFonts w:eastAsia="Arial Unicode MS"/>
            <w:vertAlign w:val="superscript"/>
          </w:rPr>
          <w:instrText xml:space="preserve"> ADDIN EN.CITE.DATA </w:instrText>
        </w:r>
        <w:r w:rsidR="006F5BA8" w:rsidRPr="00E3384B">
          <w:rPr>
            <w:rFonts w:eastAsia="Arial Unicode MS"/>
            <w:vertAlign w:val="superscript"/>
          </w:rPr>
        </w:r>
        <w:r w:rsidR="006F5BA8" w:rsidRPr="00E3384B">
          <w:rPr>
            <w:rFonts w:eastAsia="Arial Unicode MS"/>
            <w:vertAlign w:val="superscript"/>
          </w:rPr>
          <w:fldChar w:fldCharType="end"/>
        </w:r>
        <w:r w:rsidR="006F5BA8" w:rsidRPr="00E3384B">
          <w:rPr>
            <w:rFonts w:eastAsia="Arial Unicode MS"/>
            <w:vertAlign w:val="superscript"/>
          </w:rPr>
        </w:r>
        <w:r w:rsidR="006F5BA8" w:rsidRPr="00E3384B">
          <w:rPr>
            <w:rFonts w:eastAsia="Arial Unicode MS"/>
            <w:vertAlign w:val="superscript"/>
          </w:rPr>
          <w:fldChar w:fldCharType="separate"/>
        </w:r>
        <w:r w:rsidR="006F5BA8" w:rsidRPr="00E3384B">
          <w:rPr>
            <w:rFonts w:eastAsia="Arial Unicode MS"/>
            <w:vertAlign w:val="superscript"/>
          </w:rPr>
          <w:t>99-103</w:t>
        </w:r>
        <w:r w:rsidR="006F5BA8" w:rsidRPr="00E3384B">
          <w:rPr>
            <w:rFonts w:eastAsia="Arial Unicode MS"/>
            <w:vertAlign w:val="superscript"/>
          </w:rPr>
          <w:fldChar w:fldCharType="end"/>
        </w:r>
      </w:hyperlink>
      <w:r w:rsidRPr="00936F77">
        <w:rPr>
          <w:rFonts w:eastAsia="Arial Unicode MS"/>
        </w:rPr>
        <w:t xml:space="preserve"> With very few exceptions,</w:t>
      </w:r>
      <w:hyperlink w:anchor="_ENREF_104" w:tooltip="Ferzacca, 2000 #282" w:history="1">
        <w:r w:rsidR="006F5BA8" w:rsidRPr="00E3384B">
          <w:rPr>
            <w:rFonts w:eastAsia="Arial Unicode MS"/>
            <w:vertAlign w:val="superscript"/>
          </w:rPr>
          <w:fldChar w:fldCharType="begin">
            <w:fldData xml:space="preserve">PEVuZE5vdGU+PENpdGU+PEF1dGhvcj5GZXJ6YWNjYTwvQXV0aG9yPjxZZWFyPjIwMDA8L1llYXI+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</w:fldData>
          </w:fldChar>
        </w:r>
        <w:r w:rsidR="006F5BA8" w:rsidRPr="00E3384B">
          <w:rPr>
            <w:rFonts w:eastAsia="Arial Unicode MS"/>
            <w:vertAlign w:val="superscript"/>
          </w:rPr>
          <w:instrText xml:space="preserve"> ADDIN EN.CITE </w:instrText>
        </w:r>
        <w:r w:rsidR="006F5BA8" w:rsidRPr="00E3384B">
          <w:rPr>
            <w:rFonts w:eastAsia="Arial Unicode MS"/>
            <w:vertAlign w:val="superscript"/>
          </w:rPr>
          <w:fldChar w:fldCharType="begin">
            <w:fldData xml:space="preserve">PEVuZE5vdGU+PENpdGU+PEF1dGhvcj5GZXJ6YWNjYTwvQXV0aG9yPjxZZWFyPjIwMDA8L1llYXI+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</w:fldData>
          </w:fldChar>
        </w:r>
        <w:r w:rsidR="006F5BA8" w:rsidRPr="00E3384B">
          <w:rPr>
            <w:rFonts w:eastAsia="Arial Unicode MS"/>
            <w:vertAlign w:val="superscript"/>
          </w:rPr>
          <w:instrText xml:space="preserve"> ADDIN EN.CITE.DATA </w:instrText>
        </w:r>
        <w:r w:rsidR="006F5BA8" w:rsidRPr="00E3384B">
          <w:rPr>
            <w:rFonts w:eastAsia="Arial Unicode MS"/>
            <w:vertAlign w:val="superscript"/>
          </w:rPr>
        </w:r>
        <w:r w:rsidR="006F5BA8" w:rsidRPr="00E3384B">
          <w:rPr>
            <w:rFonts w:eastAsia="Arial Unicode MS"/>
            <w:vertAlign w:val="superscript"/>
          </w:rPr>
          <w:fldChar w:fldCharType="end"/>
        </w:r>
        <w:r w:rsidR="006F5BA8" w:rsidRPr="00E3384B">
          <w:rPr>
            <w:rFonts w:eastAsia="Arial Unicode MS"/>
            <w:vertAlign w:val="superscript"/>
          </w:rPr>
        </w:r>
        <w:r w:rsidR="006F5BA8" w:rsidRPr="00E3384B">
          <w:rPr>
            <w:rFonts w:eastAsia="Arial Unicode MS"/>
            <w:vertAlign w:val="superscript"/>
          </w:rPr>
          <w:fldChar w:fldCharType="separate"/>
        </w:r>
        <w:r w:rsidR="006F5BA8" w:rsidRPr="00E3384B">
          <w:rPr>
            <w:rFonts w:eastAsia="Arial Unicode MS"/>
            <w:vertAlign w:val="superscript"/>
          </w:rPr>
          <w:t>104-108</w:t>
        </w:r>
        <w:r w:rsidR="006F5BA8" w:rsidRPr="00E3384B">
          <w:rPr>
            <w:rFonts w:eastAsia="Arial Unicode MS"/>
            <w:vertAlign w:val="superscript"/>
          </w:rPr>
          <w:fldChar w:fldCharType="end"/>
        </w:r>
      </w:hyperlink>
      <w:r w:rsidRPr="00936F77">
        <w:rPr>
          <w:rFonts w:eastAsia="Arial Unicode MS"/>
        </w:rPr>
        <w:t xml:space="preserve"> however, previous studies have not e</w:t>
      </w:r>
      <w:r w:rsidRPr="00936F77">
        <w:rPr>
          <w:rFonts w:eastAsia="Arial Unicode MS"/>
        </w:rPr>
        <w:t>x</w:t>
      </w:r>
      <w:r w:rsidRPr="00936F77">
        <w:rPr>
          <w:rFonts w:eastAsia="Arial Unicode MS"/>
        </w:rPr>
        <w:t>plored how persons with diabetes define and conceptualize their illness and illness ma</w:t>
      </w:r>
      <w:r w:rsidRPr="00936F77">
        <w:rPr>
          <w:rFonts w:eastAsia="Arial Unicode MS"/>
        </w:rPr>
        <w:t>n</w:t>
      </w:r>
      <w:r w:rsidRPr="00936F77">
        <w:rPr>
          <w:rFonts w:eastAsia="Arial Unicode MS"/>
        </w:rPr>
        <w:t>agement. Extant ethnographic research generally is limited to understanding diabetes in terms of the health beliefs of specific ethnic groups such as Latino, Native American, and Bangladeshi,</w:t>
      </w:r>
      <w:r w:rsidR="006F5BA8" w:rsidRPr="00E3384B">
        <w:rPr>
          <w:rFonts w:eastAsia="Arial Unicode MS"/>
          <w:vertAlign w:val="superscript"/>
        </w:rPr>
        <w:fldChar w:fldCharType="begin">
          <w:fldData xml:space="preserve">PEVuZE5vdGU+PENpdGU+PEF1dGhvcj5Cb3Jvdm95PC9BdXRob3I+PFllYXI+MjAwODwvWWVhcj48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</w:fldData>
        </w:fldChar>
      </w:r>
      <w:r w:rsidR="006F5BA8" w:rsidRPr="00E3384B">
        <w:rPr>
          <w:rFonts w:eastAsia="Arial Unicode MS"/>
          <w:vertAlign w:val="superscript"/>
        </w:rPr>
        <w:instrText xml:space="preserve"> ADDIN EN.CITE </w:instrText>
      </w:r>
      <w:r w:rsidR="006F5BA8" w:rsidRPr="00E3384B">
        <w:rPr>
          <w:rFonts w:eastAsia="Arial Unicode MS"/>
          <w:vertAlign w:val="superscript"/>
        </w:rPr>
        <w:fldChar w:fldCharType="begin">
          <w:fldData xml:space="preserve">PEVuZE5vdGU+PENpdGU+PEF1dGhvcj5Cb3Jvdm95PC9BdXRob3I+PFllYXI+MjAwODwvWWVhcj48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</w:fldData>
        </w:fldChar>
      </w:r>
      <w:r w:rsidR="006F5BA8" w:rsidRPr="00E3384B">
        <w:rPr>
          <w:rFonts w:eastAsia="Arial Unicode MS"/>
          <w:vertAlign w:val="superscript"/>
        </w:rPr>
        <w:instrText xml:space="preserve"> ADDIN EN.CITE.DATA </w:instrText>
      </w:r>
      <w:r w:rsidR="006F5BA8" w:rsidRPr="00E3384B">
        <w:rPr>
          <w:rFonts w:eastAsia="Arial Unicode MS"/>
          <w:vertAlign w:val="superscript"/>
        </w:rPr>
      </w:r>
      <w:r w:rsidR="006F5BA8" w:rsidRPr="00E3384B">
        <w:rPr>
          <w:rFonts w:eastAsia="Arial Unicode MS"/>
          <w:vertAlign w:val="superscript"/>
        </w:rPr>
        <w:fldChar w:fldCharType="end"/>
      </w:r>
      <w:r w:rsidR="006F5BA8" w:rsidRPr="00E3384B">
        <w:rPr>
          <w:rFonts w:eastAsia="Arial Unicode MS"/>
          <w:vertAlign w:val="superscript"/>
        </w:rPr>
      </w:r>
      <w:r w:rsidR="006F5BA8" w:rsidRPr="00E3384B">
        <w:rPr>
          <w:rFonts w:eastAsia="Arial Unicode MS"/>
          <w:vertAlign w:val="superscript"/>
        </w:rPr>
        <w:fldChar w:fldCharType="separate"/>
      </w:r>
      <w:hyperlink w:anchor="_ENREF_105" w:tooltip="Lawton, 2008 #323" w:history="1">
        <w:r w:rsidR="006F5BA8" w:rsidRPr="00E3384B">
          <w:rPr>
            <w:rFonts w:eastAsia="Arial Unicode MS"/>
            <w:vertAlign w:val="superscript"/>
          </w:rPr>
          <w:t>105</w:t>
        </w:r>
      </w:hyperlink>
      <w:r w:rsidR="006F5BA8" w:rsidRPr="00E3384B">
        <w:rPr>
          <w:rFonts w:eastAsia="Arial Unicode MS"/>
          <w:vertAlign w:val="superscript"/>
        </w:rPr>
        <w:t>,</w:t>
      </w:r>
      <w:hyperlink w:anchor="_ENREF_109" w:tooltip="Borovoy, 2008 #287" w:history="1">
        <w:r w:rsidR="006F5BA8" w:rsidRPr="00E3384B">
          <w:rPr>
            <w:rFonts w:eastAsia="Arial Unicode MS"/>
            <w:vertAlign w:val="superscript"/>
          </w:rPr>
          <w:t>109-117</w:t>
        </w:r>
      </w:hyperlink>
      <w:r w:rsidR="006F5BA8" w:rsidRPr="00E3384B">
        <w:rPr>
          <w:rFonts w:eastAsia="Arial Unicode MS"/>
          <w:vertAlign w:val="superscript"/>
        </w:rPr>
        <w:fldChar w:fldCharType="end"/>
      </w:r>
      <w:r w:rsidRPr="00936F77">
        <w:rPr>
          <w:rFonts w:eastAsia="Arial Unicode MS"/>
        </w:rPr>
        <w:t xml:space="preserve"> and may presuppose a belief system based upon group affinity. Fu</w:t>
      </w:r>
      <w:r w:rsidRPr="00936F77">
        <w:rPr>
          <w:rFonts w:eastAsia="Arial Unicode MS"/>
        </w:rPr>
        <w:t>r</w:t>
      </w:r>
      <w:r w:rsidRPr="00936F77">
        <w:rPr>
          <w:rFonts w:eastAsia="Arial Unicode MS"/>
        </w:rPr>
        <w:t>thermore, while research grounded in theories regarding cumulative disadvantage,</w:t>
      </w:r>
      <w:hyperlink w:anchor="_ENREF_118" w:tooltip="Ferraro, 2003 #291" w:history="1">
        <w:r w:rsidR="006F5BA8" w:rsidRPr="00E3384B">
          <w:rPr>
            <w:rFonts w:eastAsia="Arial Unicode MS"/>
            <w:vertAlign w:val="superscript"/>
          </w:rPr>
          <w:fldChar w:fldCharType="begin"/>
        </w:r>
        <w:r w:rsidR="006F5BA8" w:rsidRPr="00E3384B">
          <w:rPr>
            <w:rFonts w:eastAsia="Arial Unicode MS"/>
            <w:vertAlign w:val="superscript"/>
          </w:rPr>
          <w:instrText xml:space="preserve"> ADDIN EN.CITE &lt;EndNote&gt;&lt;Cite&gt;&lt;Author&gt;Ferraro&lt;/Author&gt;&lt;Year&gt;2003&lt;/Year&gt;&lt;RecNum&gt;291&lt;/RecNum&gt;&lt;DisplayText&gt;&lt;style face="superscript"&gt;118&lt;/style&gt;&lt;/DisplayText&gt;&lt;record&gt;&lt;rec-number&gt;291&lt;/rec-number&gt;&lt;foreign-keys&gt;&lt;key app="EN" db-id="2dfwwav0r0wwrbef5svxpsaetspzz952eset"&gt;291&lt;/key&gt;&lt;/foreign-keys&gt;&lt;ref-type name="Journal Article"&gt;17&lt;/ref-type&gt;&lt;contributors&gt;&lt;authors&gt;&lt;author&gt;Ferraro, Kenneth&lt;/author&gt;&lt;author&gt;Kelley-Moore, Jessica&lt;/author&gt;&lt;/authors&gt;&lt;/contributors&gt;&lt;titles&gt;&lt;title&gt;Cumulative disadvantage and health:  long term consequences of obesity?&lt;/title&gt;&lt;secondary-title&gt;American Sociological Review&lt;/secondary-title&gt;&lt;/titles&gt;&lt;periodical&gt;&lt;full-title&gt;American Sociological Review&lt;/full-title&gt;&lt;/periodical&gt;&lt;pages&gt;707-729&lt;/pages&gt;&lt;volume&gt;68&lt;/volume&gt;&lt;dates&gt;&lt;year&gt;2003&lt;/year&gt;&lt;/dates&gt;&lt;urls&gt;&lt;/urls&gt;&lt;/record&gt;&lt;/Cite&gt;&lt;/EndNote&gt;</w:instrText>
        </w:r>
        <w:r w:rsidR="006F5BA8" w:rsidRPr="00E3384B">
          <w:rPr>
            <w:rFonts w:eastAsia="Arial Unicode MS"/>
            <w:vertAlign w:val="superscript"/>
          </w:rPr>
          <w:fldChar w:fldCharType="separate"/>
        </w:r>
        <w:r w:rsidR="006F5BA8" w:rsidRPr="00E3384B">
          <w:rPr>
            <w:rFonts w:eastAsia="Arial Unicode MS"/>
            <w:vertAlign w:val="superscript"/>
          </w:rPr>
          <w:t>118</w:t>
        </w:r>
        <w:r w:rsidR="006F5BA8" w:rsidRPr="00E3384B">
          <w:rPr>
            <w:rFonts w:eastAsia="Arial Unicode MS"/>
            <w:vertAlign w:val="superscript"/>
          </w:rPr>
          <w:fldChar w:fldCharType="end"/>
        </w:r>
      </w:hyperlink>
      <w:r w:rsidRPr="00936F77">
        <w:rPr>
          <w:rFonts w:eastAsia="Arial Unicode MS"/>
        </w:rPr>
        <w:t xml:space="preserve"> social ecology,</w:t>
      </w:r>
      <w:hyperlink w:anchor="_ENREF_119" w:tooltip="Liburd, 2009 #292" w:history="1">
        <w:r w:rsidR="006F5BA8" w:rsidRPr="00E3384B">
          <w:rPr>
            <w:rFonts w:eastAsia="Arial Unicode MS"/>
            <w:vertAlign w:val="superscript"/>
          </w:rPr>
          <w:fldChar w:fldCharType="begin"/>
        </w:r>
        <w:r w:rsidR="006F5BA8" w:rsidRPr="00E3384B">
          <w:rPr>
            <w:rFonts w:eastAsia="Arial Unicode MS"/>
            <w:vertAlign w:val="superscript"/>
          </w:rPr>
          <w:instrText xml:space="preserve"> ADDIN EN.CITE &lt;EndNote&gt;&lt;Cite&gt;&lt;Author&gt;Liburd&lt;/Author&gt;&lt;Year&gt;2009&lt;/Year&gt;&lt;RecNum&gt;292&lt;/RecNum&gt;&lt;DisplayText&gt;&lt;style face="superscript"&gt;119&lt;/style&gt;&lt;/DisplayText&gt;&lt;record&gt;&lt;rec-number&gt;292&lt;/rec-number&gt;&lt;foreign-keys&gt;&lt;key app="EN" db-id="2dfwwav0r0wwrbef5svxpsaetspzz952eset"&gt;292&lt;/key&gt;&lt;/foreign-keys&gt;&lt;ref-type name="Book"&gt;6&lt;/ref-type&gt;&lt;contributors&gt;&lt;authors&gt;&lt;author&gt;Liburd, Leandris&lt;/author&gt;&lt;/authors&gt;&lt;/contributors&gt;&lt;titles&gt;&lt;title&gt;Diabetes and Health Disparities.  Community-based approaches for racial and ethnic populations&lt;/title&gt;&lt;/titles&gt;&lt;dates&gt;&lt;year&gt;2009&lt;/year&gt;&lt;/dates&gt;&lt;pub-location&gt;New York City&lt;/pub-location&gt;&lt;publisher&gt;Springer Publishing Company&lt;/publisher&gt;&lt;urls&gt;&lt;/urls&gt;&lt;/record&gt;&lt;/Cite&gt;&lt;/EndNote&gt;</w:instrText>
        </w:r>
        <w:r w:rsidR="006F5BA8" w:rsidRPr="00E3384B">
          <w:rPr>
            <w:rFonts w:eastAsia="Arial Unicode MS"/>
            <w:vertAlign w:val="superscript"/>
          </w:rPr>
          <w:fldChar w:fldCharType="separate"/>
        </w:r>
        <w:r w:rsidR="006F5BA8" w:rsidRPr="00E3384B">
          <w:rPr>
            <w:rFonts w:eastAsia="Arial Unicode MS"/>
            <w:vertAlign w:val="superscript"/>
          </w:rPr>
          <w:t>119</w:t>
        </w:r>
        <w:r w:rsidR="006F5BA8" w:rsidRPr="00E3384B">
          <w:rPr>
            <w:rFonts w:eastAsia="Arial Unicode MS"/>
            <w:vertAlign w:val="superscript"/>
          </w:rPr>
          <w:fldChar w:fldCharType="end"/>
        </w:r>
      </w:hyperlink>
      <w:r w:rsidRPr="00936F77">
        <w:rPr>
          <w:rFonts w:eastAsia="Arial Unicode MS"/>
        </w:rPr>
        <w:t xml:space="preserve"> and stress,</w:t>
      </w:r>
      <w:r w:rsidR="006F5BA8" w:rsidRPr="00E3384B">
        <w:rPr>
          <w:rFonts w:eastAsia="Arial Unicode MS"/>
          <w:vertAlign w:val="superscript"/>
        </w:rPr>
        <w:fldChar w:fldCharType="begin">
          <w:fldData xml:space="preserve">PEVuZE5vdGU+PENpdGU+PEF1dGhvcj5TY2hvZW5iZXJnPC9BdXRob3I+PFllYXI+MjAwNTwvWWVh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==
</w:fldData>
        </w:fldChar>
      </w:r>
      <w:r w:rsidR="006F5BA8" w:rsidRPr="00E3384B">
        <w:rPr>
          <w:rFonts w:eastAsia="Arial Unicode MS"/>
          <w:vertAlign w:val="superscript"/>
        </w:rPr>
        <w:instrText xml:space="preserve"> ADDIN EN.CITE </w:instrText>
      </w:r>
      <w:r w:rsidR="006F5BA8" w:rsidRPr="00E3384B">
        <w:rPr>
          <w:rFonts w:eastAsia="Arial Unicode MS"/>
          <w:vertAlign w:val="superscript"/>
        </w:rPr>
        <w:fldChar w:fldCharType="begin">
          <w:fldData xml:space="preserve">PEVuZE5vdGU+PENpdGU+PEF1dGhvcj5TY2hvZW5iZXJnPC9BdXRob3I+PFllYXI+MjAwNTwvWWVh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==
</w:fldData>
        </w:fldChar>
      </w:r>
      <w:r w:rsidR="006F5BA8" w:rsidRPr="00E3384B">
        <w:rPr>
          <w:rFonts w:eastAsia="Arial Unicode MS"/>
          <w:vertAlign w:val="superscript"/>
        </w:rPr>
        <w:instrText xml:space="preserve"> ADDIN EN.CITE.DATA </w:instrText>
      </w:r>
      <w:r w:rsidR="006F5BA8" w:rsidRPr="00E3384B">
        <w:rPr>
          <w:rFonts w:eastAsia="Arial Unicode MS"/>
          <w:vertAlign w:val="superscript"/>
        </w:rPr>
      </w:r>
      <w:r w:rsidR="006F5BA8" w:rsidRPr="00E3384B">
        <w:rPr>
          <w:rFonts w:eastAsia="Arial Unicode MS"/>
          <w:vertAlign w:val="superscript"/>
        </w:rPr>
        <w:fldChar w:fldCharType="end"/>
      </w:r>
      <w:r w:rsidR="006F5BA8" w:rsidRPr="00E3384B">
        <w:rPr>
          <w:rFonts w:eastAsia="Arial Unicode MS"/>
          <w:vertAlign w:val="superscript"/>
        </w:rPr>
      </w:r>
      <w:r w:rsidR="006F5BA8" w:rsidRPr="00E3384B">
        <w:rPr>
          <w:rFonts w:eastAsia="Arial Unicode MS"/>
          <w:vertAlign w:val="superscript"/>
        </w:rPr>
        <w:fldChar w:fldCharType="separate"/>
      </w:r>
      <w:hyperlink w:anchor="_ENREF_107" w:tooltip="Schoenberg, 2005 #286" w:history="1">
        <w:r w:rsidR="006F5BA8" w:rsidRPr="00E3384B">
          <w:rPr>
            <w:rFonts w:eastAsia="Arial Unicode MS"/>
            <w:vertAlign w:val="superscript"/>
          </w:rPr>
          <w:t>107</w:t>
        </w:r>
      </w:hyperlink>
      <w:r w:rsidR="006F5BA8" w:rsidRPr="00E3384B">
        <w:rPr>
          <w:rFonts w:eastAsia="Arial Unicode MS"/>
          <w:vertAlign w:val="superscript"/>
        </w:rPr>
        <w:t>,</w:t>
      </w:r>
      <w:hyperlink w:anchor="_ENREF_111" w:tooltip="Mendenhall, 2010 #289" w:history="1">
        <w:r w:rsidR="006F5BA8" w:rsidRPr="00E3384B">
          <w:rPr>
            <w:rFonts w:eastAsia="Arial Unicode MS"/>
            <w:vertAlign w:val="superscript"/>
          </w:rPr>
          <w:t>111</w:t>
        </w:r>
      </w:hyperlink>
      <w:r w:rsidR="006F5BA8" w:rsidRPr="00E3384B">
        <w:rPr>
          <w:rFonts w:eastAsia="Arial Unicode MS"/>
          <w:vertAlign w:val="superscript"/>
        </w:rPr>
        <w:t>,</w:t>
      </w:r>
      <w:hyperlink w:anchor="_ENREF_120" w:tooltip="Rock, 2003 #298" w:history="1">
        <w:r w:rsidR="006F5BA8" w:rsidRPr="00E3384B">
          <w:rPr>
            <w:rFonts w:eastAsia="Arial Unicode MS"/>
            <w:vertAlign w:val="superscript"/>
          </w:rPr>
          <w:t>120</w:t>
        </w:r>
      </w:hyperlink>
      <w:r w:rsidR="006F5BA8" w:rsidRPr="00E3384B">
        <w:rPr>
          <w:rFonts w:eastAsia="Arial Unicode MS"/>
          <w:vertAlign w:val="superscript"/>
        </w:rPr>
        <w:fldChar w:fldCharType="end"/>
      </w:r>
      <w:r w:rsidR="00907E3A" w:rsidRPr="00936F77">
        <w:rPr>
          <w:rFonts w:eastAsia="Arial Unicode MS"/>
        </w:rPr>
        <w:t xml:space="preserve"> </w:t>
      </w:r>
      <w:r w:rsidRPr="00936F77">
        <w:rPr>
          <w:rFonts w:eastAsia="Arial Unicode MS"/>
        </w:rPr>
        <w:t>have sought to explain race and gender differences in chronic conditions like diabetes with respect to broader political and economic disparities, few studies have examined how subjective understandings of diabetes and treatment vary both across and within male and female African-American and white groups.</w:t>
      </w:r>
      <w:r w:rsidR="006F5BA8" w:rsidRPr="00E3384B">
        <w:rPr>
          <w:rFonts w:eastAsia="Arial Unicode MS"/>
          <w:vertAlign w:val="superscript"/>
        </w:rPr>
        <w:fldChar w:fldCharType="begin"/>
      </w:r>
      <w:r w:rsidR="006F5BA8" w:rsidRPr="00E3384B">
        <w:rPr>
          <w:rFonts w:eastAsia="Arial Unicode MS"/>
          <w:vertAlign w:val="superscript"/>
        </w:rPr>
        <w:instrText xml:space="preserve"> ADDIN EN.CITE &lt;EndNote&gt;&lt;Cite&gt;&lt;Author&gt;Skelly&lt;/Author&gt;&lt;Year&gt;2006&lt;/Year&gt;&lt;RecNum&gt;299&lt;/RecNum&gt;&lt;DisplayText&gt;&lt;style face="superscript"&gt;121,122&lt;/style&gt;&lt;/DisplayText&gt;&lt;record&gt;&lt;rec-number&gt;299&lt;/rec-number&gt;&lt;foreign-keys&gt;&lt;key app="EN" db-id="2dfwwav0r0wwrbef5svxpsaetspzz952eset"&gt;299&lt;/key&gt;&lt;/foreign-keys&gt;&lt;ref-type name="Journal Article"&gt;17&lt;/ref-type&gt;&lt;contributors&gt;&lt;authors&gt;&lt;author&gt;Skelly, A&lt;/author&gt;&lt;author&gt;Dougherty, M&lt;/author&gt;&lt;author&gt;Gesler, W&lt;/author&gt;&lt;author&gt;Soward, A&lt;/author&gt;&lt;author&gt;Burns, D&lt;/author&gt;&lt;author&gt;Arcury, T&lt;/author&gt;&lt;/authors&gt;&lt;/contributors&gt;&lt;titles&gt;&lt;title&gt;African American beliefs about diabetes&lt;/title&gt;&lt;secondary-title&gt;Western Journal of Nursing Resaerch&lt;/secondary-title&gt;&lt;/titles&gt;&lt;periodical&gt;&lt;full-title&gt;Western Journal of Nursing Resaerch&lt;/full-title&gt;&lt;/periodical&gt;&lt;pages&gt;9-29&lt;/pages&gt;&lt;volume&gt;28&lt;/volume&gt;&lt;dates&gt;&lt;year&gt;2006&lt;/year&gt;&lt;/dates&gt;&lt;urls&gt;&lt;/urls&gt;&lt;/record&gt;&lt;/Cite&gt;&lt;Cite&gt;&lt;Author&gt;Arcury&lt;/Author&gt;&lt;Year&gt;2005&lt;/Year&gt;&lt;RecNum&gt;300&lt;/RecNum&gt;&lt;record&gt;&lt;rec-number&gt;300&lt;/rec-number&gt;&lt;foreign-keys&gt;&lt;key app="EN" db-id="2dfwwav0r0wwrbef5svxpsaetspzz952eset"&gt;300&lt;/key&gt;&lt;/foreign-keys&gt;&lt;ref-type name="Journal Article"&gt;17&lt;/ref-type&gt;&lt;contributors&gt;&lt;authors&gt;&lt;author&gt;Arcury, T&lt;/author&gt;&lt;author&gt;Skelly, A&lt;/author&gt;&lt;author&gt;Gesler, W&lt;/author&gt;&lt;author&gt;Dougherty, M&lt;/author&gt;&lt;/authors&gt;&lt;/contributors&gt;&lt;titles&gt;&lt;title&gt;Diabetes beliefs among low-income, white residents of a rural North Carolina community&lt;/title&gt;&lt;secondary-title&gt;Journal of Rural Health&lt;/secondary-title&gt;&lt;/titles&gt;&lt;periodical&gt;&lt;full-title&gt;Journal of Rural Health&lt;/full-title&gt;&lt;/periodical&gt;&lt;pages&gt;337-345&lt;/pages&gt;&lt;volume&gt;21&lt;/volume&gt;&lt;number&gt;4&lt;/number&gt;&lt;dates&gt;&lt;year&gt;2005&lt;/year&gt;&lt;/dates&gt;&lt;urls&gt;&lt;/urls&gt;&lt;/record&gt;&lt;/Cite&gt;&lt;/EndNote&gt;</w:instrText>
      </w:r>
      <w:r w:rsidR="006F5BA8" w:rsidRPr="00E3384B">
        <w:rPr>
          <w:rFonts w:eastAsia="Arial Unicode MS"/>
          <w:vertAlign w:val="superscript"/>
        </w:rPr>
        <w:fldChar w:fldCharType="separate"/>
      </w:r>
      <w:hyperlink w:anchor="_ENREF_121" w:tooltip="Skelly, 2006 #299" w:history="1">
        <w:r w:rsidR="006F5BA8" w:rsidRPr="00E3384B">
          <w:rPr>
            <w:rFonts w:eastAsia="Arial Unicode MS"/>
            <w:vertAlign w:val="superscript"/>
          </w:rPr>
          <w:t>121</w:t>
        </w:r>
      </w:hyperlink>
      <w:r w:rsidR="006F5BA8" w:rsidRPr="00E3384B">
        <w:rPr>
          <w:rFonts w:eastAsia="Arial Unicode MS"/>
          <w:vertAlign w:val="superscript"/>
        </w:rPr>
        <w:t>,</w:t>
      </w:r>
      <w:hyperlink w:anchor="_ENREF_122" w:tooltip="Arcury, 2005 #300" w:history="1">
        <w:r w:rsidR="006F5BA8" w:rsidRPr="00E3384B">
          <w:rPr>
            <w:rFonts w:eastAsia="Arial Unicode MS"/>
            <w:vertAlign w:val="superscript"/>
          </w:rPr>
          <w:t>122</w:t>
        </w:r>
      </w:hyperlink>
      <w:r w:rsidR="006F5BA8" w:rsidRPr="00E3384B">
        <w:rPr>
          <w:rFonts w:eastAsia="Arial Unicode MS"/>
          <w:vertAlign w:val="superscript"/>
        </w:rPr>
        <w:fldChar w:fldCharType="end"/>
      </w:r>
    </w:p>
    <w:p w14:paraId="2842B612" w14:textId="6E4BA75D" w:rsidR="00A21685" w:rsidRPr="00936F77" w:rsidRDefault="00A21685" w:rsidP="00936F77">
      <w:pPr>
        <w:pStyle w:val="lp"/>
        <w:rPr>
          <w:rFonts w:eastAsia="Arial Unicode MS"/>
        </w:rPr>
      </w:pPr>
      <w:r w:rsidRPr="00936F77">
        <w:rPr>
          <w:rFonts w:eastAsia="Arial Unicode MS"/>
        </w:rPr>
        <w:t>Finally, there is growing acknowledgement that decades of education and behavior change interventions have had mixed success in creating sustained diabetes self-management,</w:t>
      </w:r>
      <w:r w:rsidR="006F5BA8" w:rsidRPr="00E3384B">
        <w:rPr>
          <w:rFonts w:eastAsia="Arial Unicode MS"/>
          <w:vertAlign w:val="superscript"/>
        </w:rPr>
        <w:fldChar w:fldCharType="begin"/>
      </w:r>
      <w:r w:rsidR="006F5BA8" w:rsidRPr="00E3384B">
        <w:rPr>
          <w:rFonts w:eastAsia="Arial Unicode MS"/>
          <w:vertAlign w:val="superscript"/>
        </w:rPr>
        <w:instrText xml:space="preserve"> ADDIN EN.CITE &lt;EndNote&gt;&lt;Cite&gt;&lt;Author&gt;Adams&lt;/Author&gt;&lt;Year&gt;2010&lt;/Year&gt;&lt;RecNum&gt;301&lt;/RecNum&gt;&lt;DisplayText&gt;&lt;style face="superscript"&gt;123,124&lt;/style&gt;&lt;/DisplayText&gt;&lt;record&gt;&lt;rec-number&gt;301&lt;/rec-number&gt;&lt;foreign-keys&gt;&lt;key app="EN" db-id="2dfwwav0r0wwrbef5svxpsaetspzz952eset"&gt;301&lt;/key&gt;&lt;/foreign-keys&gt;&lt;ref-type name="Journal Article"&gt;17&lt;/ref-type&gt;&lt;contributors&gt;&lt;authors&gt;&lt;author&gt;Adams, Robert John&lt;/author&gt;&lt;/authors&gt;&lt;/contributors&gt;&lt;titles&gt;&lt;title&gt;Improving health outcomes with better patient understanding and education&lt;/title&gt;&lt;secondary-title&gt;Risk Management and Healthcare Policy&lt;/secondary-title&gt;&lt;/titles&gt;&lt;periodical&gt;&lt;full-title&gt;Risk Management and Healthcare Policy&lt;/full-title&gt;&lt;/periodical&gt;&lt;pages&gt;61-72&lt;/pages&gt;&lt;volume&gt;3&lt;/volume&gt;&lt;dates&gt;&lt;year&gt;2010&lt;/year&gt;&lt;/dates&gt;&lt;urls&gt;&lt;/urls&gt;&lt;/record&gt;&lt;/Cite&gt;&lt;Cite&gt;&lt;Author&gt;Duke&lt;/Author&gt;&lt;Year&gt;2009&lt;/Year&gt;&lt;RecNum&gt;302&lt;/RecNum&gt;&lt;record&gt;&lt;rec-number&gt;302&lt;/rec-number&gt;&lt;foreign-keys&gt;&lt;key app="EN" db-id="2dfwwav0r0wwrbef5svxpsaetspzz952eset"&gt;302&lt;/key&gt;&lt;/foreign-keys&gt;&lt;ref-type name="Journal Article"&gt;17&lt;/ref-type&gt;&lt;contributors&gt;&lt;authors&gt;&lt;author&gt;Duke, SA&lt;/author&gt;&lt;author&gt;Colaqiuri, S&lt;/author&gt;&lt;author&gt;Colaqiuri, R&lt;/author&gt;&lt;/authors&gt;&lt;/contributors&gt;&lt;titles&gt;&lt;title&gt;Individual patient education for people with type 2 diabetes mellitus&lt;/title&gt;&lt;secondary-title&gt;Cochrane Database Systematic Review&lt;/secondary-title&gt;&lt;/titles&gt;&lt;periodical&gt;&lt;full-title&gt;Cochrane Database Systematic Review&lt;/full-title&gt;&lt;/periodical&gt;&lt;volume&gt;21&lt;/volume&gt;&lt;number&gt;CD005268&lt;/number&gt;&lt;dates&gt;&lt;year&gt;2009&lt;/year&gt;&lt;/dates&gt;&lt;urls&gt;&lt;/urls&gt;&lt;/record&gt;&lt;/Cite&gt;&lt;/EndNote&gt;</w:instrText>
      </w:r>
      <w:r w:rsidR="006F5BA8" w:rsidRPr="00E3384B">
        <w:rPr>
          <w:rFonts w:eastAsia="Arial Unicode MS"/>
          <w:vertAlign w:val="superscript"/>
        </w:rPr>
        <w:fldChar w:fldCharType="separate"/>
      </w:r>
      <w:hyperlink w:anchor="_ENREF_123" w:tooltip="Adams, 2010 #301" w:history="1">
        <w:r w:rsidR="006F5BA8" w:rsidRPr="00E3384B">
          <w:rPr>
            <w:rFonts w:eastAsia="Arial Unicode MS"/>
            <w:vertAlign w:val="superscript"/>
          </w:rPr>
          <w:t>123</w:t>
        </w:r>
      </w:hyperlink>
      <w:r w:rsidR="006F5BA8" w:rsidRPr="00E3384B">
        <w:rPr>
          <w:rFonts w:eastAsia="Arial Unicode MS"/>
          <w:vertAlign w:val="superscript"/>
        </w:rPr>
        <w:t>,</w:t>
      </w:r>
      <w:hyperlink w:anchor="_ENREF_124" w:tooltip="Duke, 2009 #302" w:history="1">
        <w:r w:rsidR="006F5BA8" w:rsidRPr="00E3384B">
          <w:rPr>
            <w:rFonts w:eastAsia="Arial Unicode MS"/>
            <w:vertAlign w:val="superscript"/>
          </w:rPr>
          <w:t>124</w:t>
        </w:r>
      </w:hyperlink>
      <w:r w:rsidR="006F5BA8" w:rsidRPr="00E3384B">
        <w:rPr>
          <w:rFonts w:eastAsia="Arial Unicode MS"/>
          <w:vertAlign w:val="superscript"/>
        </w:rPr>
        <w:fldChar w:fldCharType="end"/>
      </w:r>
      <w:r w:rsidRPr="00936F77">
        <w:rPr>
          <w:rFonts w:eastAsia="Arial Unicode MS"/>
        </w:rPr>
        <w:t xml:space="preserve"> and renewed attention to patient-centered approaches to diabetes management is nee</w:t>
      </w:r>
      <w:r w:rsidRPr="00936F77">
        <w:rPr>
          <w:rFonts w:eastAsia="Arial Unicode MS"/>
        </w:rPr>
        <w:t>d</w:t>
      </w:r>
      <w:r w:rsidRPr="00936F77">
        <w:rPr>
          <w:rFonts w:eastAsia="Arial Unicode MS"/>
        </w:rPr>
        <w:t>ed.</w:t>
      </w:r>
      <w:hyperlink w:anchor="_ENREF_125" w:tooltip="American Diabetes Association, 2011 #303" w:history="1">
        <w:r w:rsidR="006F5BA8" w:rsidRPr="00E3384B">
          <w:rPr>
            <w:rFonts w:eastAsia="Arial Unicode MS"/>
            <w:vertAlign w:val="superscript"/>
          </w:rPr>
          <w:fldChar w:fldCharType="begin"/>
        </w:r>
        <w:r w:rsidR="006F5BA8" w:rsidRPr="00E3384B">
          <w:rPr>
            <w:rFonts w:eastAsia="Arial Unicode MS"/>
            <w:vertAlign w:val="superscript"/>
          </w:rPr>
          <w:instrText xml:space="preserve"> ADDIN EN.CITE &lt;EndNote&gt;&lt;Cite&gt;&lt;Author&gt;American Diabetes Association&lt;/Author&gt;&lt;Year&gt;2011&lt;/Year&gt;&lt;RecNum&gt;303&lt;/RecNum&gt;&lt;DisplayText&gt;&lt;style face="superscript"&gt;125&lt;/style&gt;&lt;/DisplayText&gt;&lt;record&gt;&lt;rec-number&gt;303&lt;/rec-number&gt;&lt;foreign-keys&gt;&lt;key app="EN" db-id="2dfwwav0r0wwrbef5svxpsaetspzz952eset"&gt;303&lt;/key&gt;&lt;/foreign-keys&gt;&lt;ref-type name="Journal Article"&gt;17&lt;/ref-type&gt;&lt;contributors&gt;&lt;authors&gt;&lt;author&gt;American Diabetes Association, &lt;/author&gt;&lt;/authors&gt;&lt;/contributors&gt;&lt;titles&gt;&lt;title&gt;Standards of Medical Care in Diabetes - 2011&lt;/title&gt;&lt;secondary-title&gt;Diabetes Care&lt;/secondary-title&gt;&lt;/titles&gt;&lt;periodical&gt;&lt;full-title&gt;Diabetes Care&lt;/full-title&gt;&lt;abbr-1&gt;Diabetes Care&lt;/abbr-1&gt;&lt;abbr-2&gt;Diabetes Care&lt;/abbr-2&gt;&lt;/periodical&gt;&lt;pages&gt;S11-S61&lt;/pages&gt;&lt;volume&gt;34&lt;/volume&gt;&lt;number&gt;S1&lt;/number&gt;&lt;dates&gt;&lt;year&gt;2011&lt;/year&gt;&lt;/dates&gt;&lt;urls&gt;&lt;/urls&gt;&lt;/record&gt;&lt;/Cite&gt;&lt;/EndNote&gt;</w:instrText>
        </w:r>
        <w:r w:rsidR="006F5BA8" w:rsidRPr="00E3384B">
          <w:rPr>
            <w:rFonts w:eastAsia="Arial Unicode MS"/>
            <w:vertAlign w:val="superscript"/>
          </w:rPr>
          <w:fldChar w:fldCharType="separate"/>
        </w:r>
        <w:r w:rsidR="006F5BA8" w:rsidRPr="00E3384B">
          <w:rPr>
            <w:rFonts w:eastAsia="Arial Unicode MS"/>
            <w:vertAlign w:val="superscript"/>
          </w:rPr>
          <w:t>125</w:t>
        </w:r>
        <w:r w:rsidR="006F5BA8" w:rsidRPr="00E3384B">
          <w:rPr>
            <w:rFonts w:eastAsia="Arial Unicode MS"/>
            <w:vertAlign w:val="superscript"/>
          </w:rPr>
          <w:fldChar w:fldCharType="end"/>
        </w:r>
      </w:hyperlink>
      <w:r w:rsidRPr="00936F77">
        <w:rPr>
          <w:rFonts w:eastAsia="Arial Unicode MS"/>
        </w:rPr>
        <w:t xml:space="preserve"> It is our premise that real progress in controlling diabetes cannot be made until we take seriously the individual’s personal ideas about diabetes, such as the nature, definition, progression, priority and treatment of diabetes. Providers in particular need a deeper u</w:t>
      </w:r>
      <w:r w:rsidRPr="00936F77">
        <w:rPr>
          <w:rFonts w:eastAsia="Arial Unicode MS"/>
        </w:rPr>
        <w:t>n</w:t>
      </w:r>
      <w:r w:rsidRPr="00936F77">
        <w:rPr>
          <w:rFonts w:eastAsia="Arial Unicode MS"/>
        </w:rPr>
        <w:t>derstanding of patients’ subjective diabetes worlds.</w:t>
      </w:r>
      <w:r w:rsidR="00907E3A" w:rsidRPr="00936F77">
        <w:rPr>
          <w:rFonts w:eastAsia="Arial Unicode MS"/>
        </w:rPr>
        <w:t xml:space="preserve"> </w:t>
      </w:r>
      <w:r w:rsidRPr="00936F77">
        <w:rPr>
          <w:rFonts w:eastAsia="Arial Unicode MS"/>
        </w:rPr>
        <w:t>Through attention to the subjectivity of diabetes, providers can promote clinical encounters that not only diagnose and educate, but that help patients to negotiate the beliefs and contexts that play a role in self-management.</w:t>
      </w:r>
    </w:p>
    <w:p w14:paraId="5A1BB16E" w14:textId="77777777" w:rsidR="00EA74F4" w:rsidRPr="00936F77" w:rsidRDefault="00A21685" w:rsidP="00936F77">
      <w:pPr>
        <w:pStyle w:val="lp"/>
        <w:rPr>
          <w:rFonts w:eastAsia="Arial Unicode MS"/>
        </w:rPr>
      </w:pPr>
      <w:r w:rsidRPr="00936F77">
        <w:rPr>
          <w:rFonts w:eastAsia="Arial Unicode MS"/>
        </w:rPr>
        <w:t xml:space="preserve">The study, using ethnographic interviewing, will examine subjective conceptualizations of diabetes and self-management </w:t>
      </w:r>
      <w:proofErr w:type="gramStart"/>
      <w:r w:rsidRPr="00936F77">
        <w:rPr>
          <w:rFonts w:eastAsia="Arial Unicode MS"/>
        </w:rPr>
        <w:t>among</w:t>
      </w:r>
      <w:proofErr w:type="gramEnd"/>
      <w:r w:rsidRPr="00936F77">
        <w:rPr>
          <w:rFonts w:eastAsia="Arial Unicode MS"/>
        </w:rPr>
        <w:t xml:space="preserve"> male and female, African-American and white older adults in an urban environment. The study will provide critical information on the ways in which subjective definitions, subjective experiences, shared and idiosyncratic illness mo</w:t>
      </w:r>
      <w:r w:rsidRPr="00936F77">
        <w:rPr>
          <w:rFonts w:eastAsia="Arial Unicode MS"/>
        </w:rPr>
        <w:t>d</w:t>
      </w:r>
      <w:r w:rsidRPr="00936F77">
        <w:rPr>
          <w:rFonts w:eastAsia="Arial Unicode MS"/>
        </w:rPr>
        <w:t>els and varied social contexts underlie participants’ construction of and self-management of their diabetes.</w:t>
      </w:r>
      <w:r w:rsidR="00907E3A" w:rsidRPr="00936F77">
        <w:rPr>
          <w:rFonts w:eastAsia="Arial Unicode MS"/>
        </w:rPr>
        <w:t xml:space="preserve"> </w:t>
      </w:r>
      <w:r w:rsidRPr="00936F77">
        <w:rPr>
          <w:rFonts w:eastAsia="Arial Unicode MS"/>
        </w:rPr>
        <w:t xml:space="preserve">We will address the gap in understanding of the subjective experience of diabetes and the operation of cultural processes </w:t>
      </w:r>
      <w:proofErr w:type="gramStart"/>
      <w:r w:rsidRPr="00936F77">
        <w:rPr>
          <w:rFonts w:eastAsia="Arial Unicode MS"/>
        </w:rPr>
        <w:t>among</w:t>
      </w:r>
      <w:proofErr w:type="gramEnd"/>
      <w:r w:rsidRPr="00936F77">
        <w:rPr>
          <w:rFonts w:eastAsia="Arial Unicode MS"/>
        </w:rPr>
        <w:t xml:space="preserve"> male and female African American and whites with diabetes.</w:t>
      </w:r>
    </w:p>
    <w:p w14:paraId="63B88EE2" w14:textId="04E6E5C5" w:rsidR="00A21685" w:rsidRPr="00936F77" w:rsidRDefault="00A21685" w:rsidP="00936F77">
      <w:pPr>
        <w:pStyle w:val="lp"/>
        <w:rPr>
          <w:rFonts w:eastAsia="Arial Unicode MS"/>
        </w:rPr>
      </w:pPr>
      <w:r w:rsidRPr="00936F77">
        <w:rPr>
          <w:rFonts w:eastAsia="Arial Unicode MS"/>
        </w:rPr>
        <w:lastRenderedPageBreak/>
        <w:t xml:space="preserve">This </w:t>
      </w:r>
      <w:r w:rsidR="00C32C13" w:rsidRPr="00936F77">
        <w:rPr>
          <w:rFonts w:eastAsia="Arial Unicode MS"/>
        </w:rPr>
        <w:t>sub-</w:t>
      </w:r>
      <w:r w:rsidRPr="00936F77">
        <w:rPr>
          <w:rFonts w:eastAsia="Arial Unicode MS"/>
        </w:rPr>
        <w:t>study involves a unique partnership between the NIA IRP Healthy Aging in Neig</w:t>
      </w:r>
      <w:r w:rsidRPr="00936F77">
        <w:rPr>
          <w:rFonts w:eastAsia="Arial Unicode MS"/>
        </w:rPr>
        <w:t>h</w:t>
      </w:r>
      <w:r w:rsidRPr="00936F77">
        <w:rPr>
          <w:rFonts w:eastAsia="Arial Unicode MS"/>
        </w:rPr>
        <w:t>borhoods of Diversity across the Lifespan (HANDLS) study, and the University of Maryland Baltimore County (UMBC), Department of Sociology and Anthropology, Center for Aging Studies.</w:t>
      </w:r>
    </w:p>
    <w:p w14:paraId="3A4E713C" w14:textId="477D2A94" w:rsidR="00A21685" w:rsidRPr="00936F77" w:rsidRDefault="00A21685" w:rsidP="00936F77">
      <w:pPr>
        <w:pStyle w:val="lp"/>
        <w:rPr>
          <w:rFonts w:eastAsia="Arial Unicode MS"/>
        </w:rPr>
      </w:pPr>
      <w:r w:rsidRPr="00936F77">
        <w:rPr>
          <w:rFonts w:eastAsia="Arial Unicode MS"/>
        </w:rPr>
        <w:t xml:space="preserve">Objectives. The 36-month study investigates the subjective construction of diabetes </w:t>
      </w:r>
      <w:proofErr w:type="gramStart"/>
      <w:r w:rsidRPr="00936F77">
        <w:rPr>
          <w:rFonts w:eastAsia="Arial Unicode MS"/>
        </w:rPr>
        <w:t>among</w:t>
      </w:r>
      <w:proofErr w:type="gramEnd"/>
      <w:r w:rsidRPr="00936F77">
        <w:rPr>
          <w:rFonts w:eastAsia="Arial Unicode MS"/>
        </w:rPr>
        <w:t xml:space="preserve"> African-American and white older adults, age ≥50, with T2DM, living in Baltimore City (n=80). We will use the McGill Illness Narrative Interview (MINI), a semi-structured ethn</w:t>
      </w:r>
      <w:r w:rsidRPr="00936F77">
        <w:rPr>
          <w:rFonts w:eastAsia="Arial Unicode MS"/>
        </w:rPr>
        <w:t>o</w:t>
      </w:r>
      <w:r w:rsidRPr="00936F77">
        <w:rPr>
          <w:rFonts w:eastAsia="Arial Unicode MS"/>
        </w:rPr>
        <w:t>graphic interview guide that we have modified for this study.</w:t>
      </w:r>
      <w:hyperlink w:anchor="_ENREF_126" w:tooltip="Groleau, 2006 #304" w:history="1">
        <w:r w:rsidR="006F5BA8" w:rsidRPr="00506ACC">
          <w:rPr>
            <w:rFonts w:eastAsia="Arial Unicode MS"/>
            <w:vertAlign w:val="superscript"/>
          </w:rPr>
          <w:fldChar w:fldCharType="begin"/>
        </w:r>
        <w:r w:rsidR="006F5BA8" w:rsidRPr="00506ACC">
          <w:rPr>
            <w:rFonts w:eastAsia="Arial Unicode MS"/>
            <w:vertAlign w:val="superscript"/>
          </w:rPr>
          <w:instrText xml:space="preserve"> ADDIN EN.CITE &lt;EndNote&gt;&lt;Cite&gt;&lt;Author&gt;Groleau&lt;/Author&gt;&lt;Year&gt;2006&lt;/Year&gt;&lt;RecNum&gt;304&lt;/RecNum&gt;&lt;DisplayText&gt;&lt;style face="superscript"&gt;126&lt;/style&gt;&lt;/DisplayText&gt;&lt;record&gt;&lt;rec-number&gt;304&lt;/rec-number&gt;&lt;foreign-keys&gt;&lt;key app="EN" db-id="2dfwwav0r0wwrbef5svxpsaetspzz952eset"&gt;304&lt;/key&gt;&lt;/foreign-keys&gt;&lt;ref-type name="Journal Article"&gt;17&lt;/ref-type&gt;&lt;contributors&gt;&lt;authors&gt;&lt;author&gt;Groleau, Danielle&lt;/author&gt;&lt;author&gt;Young, Allan&lt;/author&gt;&lt;author&gt;Kirkmayer, Laurence&lt;/author&gt;&lt;/authors&gt;&lt;/contributors&gt;&lt;titles&gt;&lt;title&gt;The McGill Illness Narrative Interview (MINI):  An interview schedule to elicit meanings and modes of reasoning related to illness experience&lt;/title&gt;&lt;secondary-title&gt;Transcultural Psychiatry&lt;/secondary-title&gt;&lt;/titles&gt;&lt;periodical&gt;&lt;full-title&gt;Transcultural Psychiatry&lt;/full-title&gt;&lt;/periodical&gt;&lt;pages&gt;671-691&lt;/pages&gt;&lt;volume&gt;43&lt;/volume&gt;&lt;number&gt;4&lt;/number&gt;&lt;dates&gt;&lt;year&gt;2006&lt;/year&gt;&lt;/dates&gt;&lt;urls&gt;&lt;/urls&gt;&lt;/record&gt;&lt;/Cite&gt;&lt;/EndNote&gt;</w:instrText>
        </w:r>
        <w:r w:rsidR="006F5BA8" w:rsidRPr="00506ACC">
          <w:rPr>
            <w:rFonts w:eastAsia="Arial Unicode MS"/>
            <w:vertAlign w:val="superscript"/>
          </w:rPr>
          <w:fldChar w:fldCharType="separate"/>
        </w:r>
        <w:r w:rsidR="006F5BA8" w:rsidRPr="00506ACC">
          <w:rPr>
            <w:rFonts w:eastAsia="Arial Unicode MS"/>
            <w:vertAlign w:val="superscript"/>
          </w:rPr>
          <w:t>126</w:t>
        </w:r>
        <w:r w:rsidR="006F5BA8" w:rsidRPr="00506ACC">
          <w:rPr>
            <w:rFonts w:eastAsia="Arial Unicode MS"/>
            <w:vertAlign w:val="superscript"/>
          </w:rPr>
          <w:fldChar w:fldCharType="end"/>
        </w:r>
      </w:hyperlink>
      <w:r w:rsidRPr="00936F77">
        <w:rPr>
          <w:rFonts w:eastAsia="Arial Unicode MS"/>
        </w:rPr>
        <w:t xml:space="preserve"> We seek to identify how l</w:t>
      </w:r>
      <w:r w:rsidRPr="00936F77">
        <w:rPr>
          <w:rFonts w:eastAsia="Arial Unicode MS"/>
        </w:rPr>
        <w:t>o</w:t>
      </w:r>
      <w:r w:rsidRPr="00936F77">
        <w:rPr>
          <w:rFonts w:eastAsia="Arial Unicode MS"/>
        </w:rPr>
        <w:t>cal social, cultural, and material contexts inform participants’ conceptions of their diabetes, perceptions of its risk factors and comorbidities, and their approach to managing their il</w:t>
      </w:r>
      <w:r w:rsidRPr="00936F77">
        <w:rPr>
          <w:rFonts w:eastAsia="Arial Unicode MS"/>
        </w:rPr>
        <w:t>l</w:t>
      </w:r>
      <w:r w:rsidRPr="00936F77">
        <w:rPr>
          <w:rFonts w:eastAsia="Arial Unicode MS"/>
        </w:rPr>
        <w:t>ness.</w:t>
      </w:r>
    </w:p>
    <w:p w14:paraId="6E5ACB4F" w14:textId="3B04D2A7" w:rsidR="00A21685" w:rsidRPr="00936F77" w:rsidRDefault="00A21685" w:rsidP="00936F77">
      <w:pPr>
        <w:pStyle w:val="lp"/>
        <w:rPr>
          <w:rFonts w:eastAsia="Arial Unicode MS"/>
        </w:rPr>
      </w:pPr>
      <w:r w:rsidRPr="00936F77">
        <w:rPr>
          <w:rFonts w:eastAsia="Arial Unicode MS"/>
        </w:rPr>
        <w:t>This study will address four specific aims:</w:t>
      </w:r>
    </w:p>
    <w:p w14:paraId="2C367E9A" w14:textId="77777777" w:rsidR="00A21685" w:rsidRPr="00936F77" w:rsidRDefault="00A21685" w:rsidP="00936F77">
      <w:pPr>
        <w:pStyle w:val="lp"/>
        <w:rPr>
          <w:rFonts w:eastAsia="Arial Unicode MS"/>
        </w:rPr>
      </w:pPr>
      <w:proofErr w:type="gramStart"/>
      <w:r w:rsidRPr="00936F77">
        <w:rPr>
          <w:rFonts w:eastAsia="Arial Unicode MS"/>
        </w:rPr>
        <w:t>Specific Aim 1.</w:t>
      </w:r>
      <w:proofErr w:type="gramEnd"/>
      <w:r w:rsidRPr="00936F77">
        <w:rPr>
          <w:rFonts w:eastAsia="Arial Unicode MS"/>
        </w:rPr>
        <w:t xml:space="preserve"> Identify participants’ subjective accounts of their diabetes, including pe</w:t>
      </w:r>
      <w:r w:rsidRPr="00936F77">
        <w:rPr>
          <w:rFonts w:eastAsia="Arial Unicode MS"/>
        </w:rPr>
        <w:t>r</w:t>
      </w:r>
      <w:r w:rsidRPr="00936F77">
        <w:rPr>
          <w:rFonts w:eastAsia="Arial Unicode MS"/>
        </w:rPr>
        <w:t>ceptions of the etiology, risk factors, symptoms, secondary conditions, and short and long term outcomes of their diabetes</w:t>
      </w:r>
      <w:proofErr w:type="gramStart"/>
      <w:r w:rsidRPr="00936F77">
        <w:rPr>
          <w:rFonts w:eastAsia="Arial Unicode MS"/>
        </w:rPr>
        <w:t>;</w:t>
      </w:r>
      <w:proofErr w:type="gramEnd"/>
    </w:p>
    <w:p w14:paraId="12C7C286" w14:textId="77777777" w:rsidR="00EA74F4" w:rsidRPr="00936F77" w:rsidRDefault="00A21685" w:rsidP="00936F77">
      <w:pPr>
        <w:pStyle w:val="lp"/>
        <w:rPr>
          <w:rFonts w:eastAsia="Arial Unicode MS"/>
        </w:rPr>
      </w:pPr>
      <w:proofErr w:type="gramStart"/>
      <w:r w:rsidRPr="00936F77">
        <w:rPr>
          <w:rFonts w:eastAsia="Arial Unicode MS"/>
        </w:rPr>
        <w:t>Specific Aim 2.</w:t>
      </w:r>
      <w:proofErr w:type="gramEnd"/>
      <w:r w:rsidRPr="00936F77">
        <w:rPr>
          <w:rFonts w:eastAsia="Arial Unicode MS"/>
        </w:rPr>
        <w:t xml:space="preserve"> Elicit participants’ diabetes management practices, including perceptions and use of biomedical and lay (popular or folk) health care resources and self-management activities</w:t>
      </w:r>
      <w:proofErr w:type="gramStart"/>
      <w:r w:rsidRPr="00936F77">
        <w:rPr>
          <w:rFonts w:eastAsia="Arial Unicode MS"/>
        </w:rPr>
        <w:t>;</w:t>
      </w:r>
      <w:proofErr w:type="gramEnd"/>
    </w:p>
    <w:p w14:paraId="3C2A2640" w14:textId="7372B647" w:rsidR="00A21685" w:rsidRPr="00936F77" w:rsidRDefault="00A21685" w:rsidP="00936F77">
      <w:pPr>
        <w:pStyle w:val="lp"/>
        <w:rPr>
          <w:rFonts w:eastAsia="Arial Unicode MS"/>
        </w:rPr>
      </w:pPr>
      <w:proofErr w:type="gramStart"/>
      <w:r w:rsidRPr="00936F77">
        <w:rPr>
          <w:rFonts w:eastAsia="Arial Unicode MS"/>
        </w:rPr>
        <w:t>Specific Aim 3.</w:t>
      </w:r>
      <w:proofErr w:type="gramEnd"/>
      <w:r w:rsidRPr="00936F77">
        <w:rPr>
          <w:rFonts w:eastAsia="Arial Unicode MS"/>
        </w:rPr>
        <w:t xml:space="preserve"> Explore participants’ accounts of the social context within which their di</w:t>
      </w:r>
      <w:r w:rsidRPr="00936F77">
        <w:rPr>
          <w:rFonts w:eastAsia="Arial Unicode MS"/>
        </w:rPr>
        <w:t>a</w:t>
      </w:r>
      <w:r w:rsidRPr="00936F77">
        <w:rPr>
          <w:rFonts w:eastAsia="Arial Unicode MS"/>
        </w:rPr>
        <w:t>betes is embedded, including how participants manage their diabetes with respect to other responsibilities and constraints, such as family care taking, job constraints, transportation, finances, time commitments, or other illnesses; and</w:t>
      </w:r>
    </w:p>
    <w:p w14:paraId="380A320D" w14:textId="77777777" w:rsidR="00A21685" w:rsidRPr="00936F77" w:rsidRDefault="00A21685" w:rsidP="00936F77">
      <w:pPr>
        <w:pStyle w:val="lp"/>
        <w:rPr>
          <w:rFonts w:eastAsia="Arial Unicode MS"/>
        </w:rPr>
      </w:pPr>
      <w:proofErr w:type="gramStart"/>
      <w:r w:rsidRPr="00936F77">
        <w:rPr>
          <w:rFonts w:eastAsia="Arial Unicode MS"/>
        </w:rPr>
        <w:t>Specific Aim 4.</w:t>
      </w:r>
      <w:proofErr w:type="gramEnd"/>
      <w:r w:rsidRPr="00936F77">
        <w:rPr>
          <w:rFonts w:eastAsia="Arial Unicode MS"/>
        </w:rPr>
        <w:t xml:space="preserve"> Determine the race and gender variations in participants’ subjective unde</w:t>
      </w:r>
      <w:r w:rsidRPr="00936F77">
        <w:rPr>
          <w:rFonts w:eastAsia="Arial Unicode MS"/>
        </w:rPr>
        <w:t>r</w:t>
      </w:r>
      <w:r w:rsidRPr="00936F77">
        <w:rPr>
          <w:rFonts w:eastAsia="Arial Unicode MS"/>
        </w:rPr>
        <w:t>standing of their diabetes, their diabetes management strategies, if any, and the social co</w:t>
      </w:r>
      <w:r w:rsidRPr="00936F77">
        <w:rPr>
          <w:rFonts w:eastAsia="Arial Unicode MS"/>
        </w:rPr>
        <w:t>n</w:t>
      </w:r>
      <w:r w:rsidRPr="00936F77">
        <w:rPr>
          <w:rFonts w:eastAsia="Arial Unicode MS"/>
        </w:rPr>
        <w:t>texts surrounding their diabetes.</w:t>
      </w:r>
    </w:p>
    <w:p w14:paraId="7A2EFD87" w14:textId="06646B8D" w:rsidR="00A21685" w:rsidRPr="00936F77" w:rsidRDefault="00A21685" w:rsidP="00936F77">
      <w:pPr>
        <w:pStyle w:val="lp"/>
        <w:rPr>
          <w:rFonts w:eastAsia="Arial Unicode MS"/>
        </w:rPr>
      </w:pPr>
      <w:r w:rsidRPr="00936F77">
        <w:rPr>
          <w:rFonts w:eastAsia="Arial Unicode MS"/>
        </w:rPr>
        <w:t xml:space="preserve"> Together, addressing these specific aims will provide rich, detailed insight into the subje</w:t>
      </w:r>
      <w:r w:rsidRPr="00936F77">
        <w:rPr>
          <w:rFonts w:eastAsia="Arial Unicode MS"/>
        </w:rPr>
        <w:t>c</w:t>
      </w:r>
      <w:r w:rsidRPr="00936F77">
        <w:rPr>
          <w:rFonts w:eastAsia="Arial Unicode MS"/>
        </w:rPr>
        <w:t>tive definition and construction of diabetes and diabetes management among urban older adults, and the race and gender variation in these constructions.</w:t>
      </w:r>
      <w:r w:rsidR="00907E3A" w:rsidRPr="00936F77">
        <w:rPr>
          <w:rFonts w:eastAsia="Arial Unicode MS"/>
        </w:rPr>
        <w:t xml:space="preserve"> </w:t>
      </w:r>
      <w:r w:rsidRPr="00936F77">
        <w:rPr>
          <w:rFonts w:eastAsia="Arial Unicode MS"/>
        </w:rPr>
        <w:t>We believe these aims will offer providers a better understanding of the subjective arenas in patients’ lives that must be taken into account when working conjointly with patients to develop self-management plans.</w:t>
      </w:r>
    </w:p>
    <w:p w14:paraId="77C117F4" w14:textId="594CC214" w:rsidR="00A21685" w:rsidRPr="00936F77" w:rsidRDefault="00A21685" w:rsidP="00936F77">
      <w:pPr>
        <w:pStyle w:val="lp"/>
        <w:rPr>
          <w:rFonts w:eastAsia="Arial Unicode MS"/>
        </w:rPr>
      </w:pPr>
      <w:r w:rsidRPr="00936F77">
        <w:rPr>
          <w:rFonts w:eastAsia="Arial Unicode MS"/>
        </w:rPr>
        <w:t xml:space="preserve">Please see appendix entitled </w:t>
      </w:r>
      <w:r w:rsidRPr="00506ACC">
        <w:rPr>
          <w:rFonts w:eastAsia="Arial Unicode MS"/>
          <w:i/>
        </w:rPr>
        <w:t xml:space="preserve">Subjective Experience of Diabetes Protocol </w:t>
      </w:r>
      <w:r w:rsidRPr="00936F77">
        <w:rPr>
          <w:rFonts w:eastAsia="Arial Unicode MS"/>
        </w:rPr>
        <w:t>for specific study procedures.</w:t>
      </w:r>
    </w:p>
    <w:p w14:paraId="45C0EBD8" w14:textId="0A74338F" w:rsidR="000A4B97" w:rsidRPr="00115DD2" w:rsidRDefault="00644B1E" w:rsidP="00CB286A">
      <w:pPr>
        <w:pStyle w:val="h1"/>
      </w:pPr>
      <w:bookmarkStart w:id="15" w:name="_Toc224805189"/>
      <w:r>
        <w:lastRenderedPageBreak/>
        <w:t xml:space="preserve">Expected Risks and </w:t>
      </w:r>
      <w:r w:rsidR="00F40CC0" w:rsidRPr="00C42102">
        <w:t>Benefits</w:t>
      </w:r>
      <w:bookmarkEnd w:id="15"/>
    </w:p>
    <w:p w14:paraId="4B18C610" w14:textId="77777777" w:rsidR="00EA74F4" w:rsidRDefault="00115DD2" w:rsidP="001E1312">
      <w:pPr>
        <w:pStyle w:val="lp"/>
        <w:rPr>
          <w:rFonts w:eastAsia="Arial Unicode MS"/>
        </w:rPr>
      </w:pPr>
      <w:r w:rsidRPr="001E1312">
        <w:rPr>
          <w:rFonts w:eastAsia="Arial Unicode MS"/>
        </w:rPr>
        <w:t>There is very little risk to participants in this observational study. The exposure to low dose radiation from the analysis of bone density and body composition by the densitometer and the risks associated with having blood drawn are the minimal risks.</w:t>
      </w:r>
    </w:p>
    <w:p w14:paraId="36971157" w14:textId="147E448E" w:rsidR="00115DD2" w:rsidRPr="001E1312" w:rsidRDefault="00115DD2" w:rsidP="001E1312">
      <w:pPr>
        <w:pStyle w:val="lp"/>
        <w:rPr>
          <w:rFonts w:eastAsia="Arial Unicode MS"/>
        </w:rPr>
      </w:pPr>
      <w:r w:rsidRPr="001E1312">
        <w:rPr>
          <w:rFonts w:eastAsia="Arial Unicode MS"/>
        </w:rPr>
        <w:t>The potential benefits to the participants include access to a full medical evaluation inclu</w:t>
      </w:r>
      <w:r w:rsidRPr="001E1312">
        <w:rPr>
          <w:rFonts w:eastAsia="Arial Unicode MS"/>
        </w:rPr>
        <w:t>d</w:t>
      </w:r>
      <w:r w:rsidRPr="001E1312">
        <w:rPr>
          <w:rFonts w:eastAsia="Arial Unicode MS"/>
        </w:rPr>
        <w:t>ing screening for pathology in which early detection is advantageous. If the study doctor discovers any condition or problem, the information is provided to the participant immed</w:t>
      </w:r>
      <w:r w:rsidRPr="001E1312">
        <w:rPr>
          <w:rFonts w:eastAsia="Arial Unicode MS"/>
        </w:rPr>
        <w:t>i</w:t>
      </w:r>
      <w:r w:rsidRPr="001E1312">
        <w:rPr>
          <w:rFonts w:eastAsia="Arial Unicode MS"/>
        </w:rPr>
        <w:t>ately and their primary care doctor, with their permission. If the participant does not have a physician, efforts will be made to refer them for care. Participants will be reimbursed for time and inconvenience.</w:t>
      </w:r>
    </w:p>
    <w:p w14:paraId="5C8100B5" w14:textId="1C763BC0" w:rsidR="000A4B97" w:rsidRPr="001E1312" w:rsidRDefault="00115DD2" w:rsidP="001E1312">
      <w:pPr>
        <w:pStyle w:val="lp"/>
        <w:rPr>
          <w:rFonts w:eastAsia="Arial Unicode MS"/>
        </w:rPr>
      </w:pPr>
      <w:r w:rsidRPr="001E1312">
        <w:rPr>
          <w:rFonts w:eastAsia="Arial Unicode MS"/>
        </w:rPr>
        <w:t>The potential benefits to society relate to improvement of overall health in a vulnerable population that currently bears a disproportionate burden of disease and disability in this country. Healthy People 2010, the nation’s disease prevention agenda, have defined two national goals to reduce preventable threats to the nation’s health.</w:t>
      </w:r>
      <w:hyperlink w:anchor="_ENREF_127" w:tooltip="U.S. Department of Health and Human Services, 2000 #264" w:history="1">
        <w:r w:rsidR="006F5BA8">
          <w:rPr>
            <w:rFonts w:eastAsia="Arial Unicode MS"/>
          </w:rPr>
          <w:fldChar w:fldCharType="begin"/>
        </w:r>
        <w:r w:rsidR="006F5BA8">
          <w:rPr>
            <w:rFonts w:eastAsia="Arial Unicode MS"/>
          </w:rPr>
          <w:instrText xml:space="preserve"> ADDIN EN.CITE &lt;EndNote&gt;&lt;Cite&gt;&lt;Author&gt;U.S. Department of Health and Human Services&lt;/Author&gt;&lt;Year&gt;2000&lt;/Year&gt;&lt;RecNum&gt;264&lt;/RecNum&gt;&lt;DisplayText&gt;&lt;style face="superscript"&gt;127&lt;/style&gt;&lt;/DisplayText&gt;&lt;record&gt;&lt;rec-number&gt;264&lt;/rec-number&gt;&lt;foreign-keys&gt;&lt;key app="EN" db-id="2dfwwav0r0wwrbef5svxpsaetspzz952eset"&gt;264&lt;/key&gt;&lt;/foreign-keys&gt;&lt;ref-type name="Report"&gt;27&lt;/ref-type&gt;&lt;contributors&gt;&lt;authors&gt;&lt;author&gt;U.S. Department of Health and Human Services,&lt;/author&gt;&lt;/authors&gt;&lt;/contributors&gt;&lt;titles&gt;&lt;title&gt;Healthy People 2010: Understanding and Improving Public Health&lt;/title&gt;&lt;/titles&gt;&lt;dates&gt;&lt;year&gt;2000&lt;/year&gt;&lt;/dates&gt;&lt;pub-location&gt;Washington DC&lt;/pub-location&gt;&lt;publisher&gt;U.S. Department of Health and Human Services&lt;/publisher&gt;&lt;urls&gt;&lt;related-urls&gt;&lt;url&gt;http://www.health.gov/healthypeople&lt;/url&gt;&lt;/related-urls&gt;&lt;/urls&gt;&lt;/record&gt;&lt;/Cite&gt;&lt;/EndNote&gt;</w:instrText>
        </w:r>
        <w:r w:rsidR="006F5BA8">
          <w:rPr>
            <w:rFonts w:eastAsia="Arial Unicode MS"/>
          </w:rPr>
          <w:fldChar w:fldCharType="separate"/>
        </w:r>
        <w:r w:rsidR="006F5BA8" w:rsidRPr="006F5BA8">
          <w:rPr>
            <w:rFonts w:eastAsia="Arial Unicode MS"/>
            <w:noProof/>
            <w:vertAlign w:val="superscript"/>
          </w:rPr>
          <w:t>127</w:t>
        </w:r>
        <w:r w:rsidR="006F5BA8">
          <w:rPr>
            <w:rFonts w:eastAsia="Arial Unicode MS"/>
          </w:rPr>
          <w:fldChar w:fldCharType="end"/>
        </w:r>
      </w:hyperlink>
      <w:r w:rsidRPr="001E1312">
        <w:rPr>
          <w:rFonts w:eastAsia="Arial Unicode MS"/>
        </w:rPr>
        <w:t xml:space="preserve"> The first is to increase the quality and years of healthy life and the second is to eliminate health disparities. Ho</w:t>
      </w:r>
      <w:r w:rsidRPr="001E1312">
        <w:rPr>
          <w:rFonts w:eastAsia="Arial Unicode MS"/>
        </w:rPr>
        <w:t>w</w:t>
      </w:r>
      <w:r w:rsidRPr="001E1312">
        <w:rPr>
          <w:rFonts w:eastAsia="Arial Unicode MS"/>
        </w:rPr>
        <w:t>ever, in order to achieve this second goal it is critical to develop research initiatives that provide new insights into the relationship between psychosocial factors and health status by (1) incorporating biological measures into large scale epidemiologic health and survey research projects and (2) the development and inclusion of a diverse panel of biomarkers or biologic measures that evaluate biologic pathways that may be involved in the causal rel</w:t>
      </w:r>
      <w:r w:rsidRPr="001E1312">
        <w:rPr>
          <w:rFonts w:eastAsia="Arial Unicode MS"/>
        </w:rPr>
        <w:t>a</w:t>
      </w:r>
      <w:r w:rsidRPr="001E1312">
        <w:rPr>
          <w:rFonts w:eastAsia="Arial Unicode MS"/>
        </w:rPr>
        <w:t>tionship between SES and health.</w:t>
      </w:r>
      <w:hyperlink w:anchor="_ENREF_128" w:tooltip="Goldman, 2001 #305" w:history="1">
        <w:r w:rsidR="006F5BA8">
          <w:rPr>
            <w:rFonts w:eastAsia="Arial Unicode MS"/>
          </w:rPr>
          <w:fldChar w:fldCharType="begin"/>
        </w:r>
        <w:r w:rsidR="006F5BA8">
          <w:rPr>
            <w:rFonts w:eastAsia="Arial Unicode MS"/>
          </w:rPr>
          <w:instrText xml:space="preserve"> ADDIN EN.CITE &lt;EndNote&gt;&lt;Cite&gt;&lt;Author&gt;Goldman&lt;/Author&gt;&lt;Year&gt;2001&lt;/Year&gt;&lt;RecNum&gt;305&lt;/RecNum&gt;&lt;DisplayText&gt;&lt;style face="superscript"&gt;128&lt;/style&gt;&lt;/DisplayText&gt;&lt;record&gt;&lt;rec-number&gt;305&lt;/rec-number&gt;&lt;foreign-keys&gt;&lt;key app="EN" db-id="2dfwwav0r0wwrbef5svxpsaetspzz952eset"&gt;305&lt;/key&gt;&lt;/foreign-keys&gt;&lt;ref-type name="Journal Article"&gt;17&lt;/ref-type&gt;&lt;contributors&gt;&lt;authors&gt;&lt;author&gt;Goldman, N.&lt;/author&gt;&lt;/authors&gt;&lt;/contributors&gt;&lt;auth-address&gt;Office of Population Research, Princeton University, New Jersey 08544, USA. ngoldman@princeton.edu&lt;/auth-address&gt;&lt;titles&gt;&lt;title&gt;Social inequalities in health disentangling the underlying mechanisms&lt;/title&gt;&lt;secondary-title&gt;Ann N Y Acad Sci&lt;/secondary-title&gt;&lt;/titles&gt;&lt;periodical&gt;&lt;full-title&gt;Annals of the New York Academy of Sciences&lt;/full-title&gt;&lt;abbr-1&gt;Ann. N. Y. Acad. Sci.&lt;/abbr-1&gt;&lt;abbr-2&gt;Ann N Y Acad Sci&lt;/abbr-2&gt;&lt;/periodical&gt;&lt;pages&gt;118-39&lt;/pages&gt;&lt;volume&gt;954&lt;/volume&gt;&lt;keywords&gt;&lt;keyword&gt;Adult&lt;/keyword&gt;&lt;keyword&gt;Animals&lt;/keyword&gt;&lt;keyword&gt;*Causality&lt;/keyword&gt;&lt;keyword&gt;*Health Status&lt;/keyword&gt;&lt;keyword&gt;Human&lt;/keyword&gt;&lt;keyword&gt;Longevity&lt;/keyword&gt;&lt;keyword&gt;Models, Theoretical&lt;/keyword&gt;&lt;keyword&gt;Research&lt;/keyword&gt;&lt;keyword&gt;*Social Class&lt;/keyword&gt;&lt;keyword&gt;*Social Isolation&lt;/keyword&gt;&lt;keyword&gt;Support, U.S. Gov&amp;apos;t, P.H.S.&lt;/keyword&gt;&lt;/keywords&gt;&lt;dates&gt;&lt;year&gt;2001&lt;/year&gt;&lt;pub-dates&gt;&lt;date&gt;Dec&lt;/date&gt;&lt;/pub-dates&gt;&lt;/dates&gt;&lt;accession-num&gt;11797854&lt;/accession-num&gt;&lt;urls&gt;&lt;related-urls&gt;&lt;url&gt;http://www.ncbi.nlm.nih.gov/entrez/query.fcgi?cmd=Retrieve&amp;amp;db=PubMed&amp;amp;dopt=Citation&amp;amp;list_uids=11797854&lt;/url&gt;&lt;/related-urls&gt;&lt;/urls&gt;&lt;/record&gt;&lt;/Cite&gt;&lt;/EndNote&gt;</w:instrText>
        </w:r>
        <w:r w:rsidR="006F5BA8">
          <w:rPr>
            <w:rFonts w:eastAsia="Arial Unicode MS"/>
          </w:rPr>
          <w:fldChar w:fldCharType="separate"/>
        </w:r>
        <w:r w:rsidR="006F5BA8" w:rsidRPr="006F5BA8">
          <w:rPr>
            <w:rFonts w:eastAsia="Arial Unicode MS"/>
            <w:noProof/>
            <w:vertAlign w:val="superscript"/>
          </w:rPr>
          <w:t>128</w:t>
        </w:r>
        <w:r w:rsidR="006F5BA8">
          <w:rPr>
            <w:rFonts w:eastAsia="Arial Unicode MS"/>
          </w:rPr>
          <w:fldChar w:fldCharType="end"/>
        </w:r>
      </w:hyperlink>
      <w:r w:rsidRPr="001E1312">
        <w:rPr>
          <w:rFonts w:eastAsia="Arial Unicode MS"/>
        </w:rPr>
        <w:t xml:space="preserve"> This is what HANDLS attempts to accomplish. If su</w:t>
      </w:r>
      <w:r w:rsidRPr="001E1312">
        <w:rPr>
          <w:rFonts w:eastAsia="Arial Unicode MS"/>
        </w:rPr>
        <w:t>c</w:t>
      </w:r>
      <w:r w:rsidRPr="001E1312">
        <w:rPr>
          <w:rFonts w:eastAsia="Arial Unicode MS"/>
        </w:rPr>
        <w:t>cessful, HANDLS will provide unique information that will hopefully uncover findings that will provide a basis for the development of appropriate prevention and intervention strat</w:t>
      </w:r>
      <w:r w:rsidRPr="001E1312">
        <w:rPr>
          <w:rFonts w:eastAsia="Arial Unicode MS"/>
        </w:rPr>
        <w:t>e</w:t>
      </w:r>
      <w:r w:rsidRPr="001E1312">
        <w:rPr>
          <w:rFonts w:eastAsia="Arial Unicode MS"/>
        </w:rPr>
        <w:t>gies to reduce health disparities.</w:t>
      </w:r>
    </w:p>
    <w:p w14:paraId="5C05123E" w14:textId="75D19F2A" w:rsidR="00115DD2" w:rsidRDefault="00F40CC0" w:rsidP="004034BA">
      <w:pPr>
        <w:pStyle w:val="h1"/>
      </w:pPr>
      <w:bookmarkStart w:id="16" w:name="_Toc224805190"/>
      <w:r w:rsidRPr="00C42102">
        <w:t>Eligibility</w:t>
      </w:r>
      <w:bookmarkEnd w:id="16"/>
    </w:p>
    <w:p w14:paraId="30D5CCDF" w14:textId="77777777" w:rsidR="00EA74F4" w:rsidRDefault="00651EF2" w:rsidP="000528A0">
      <w:pPr>
        <w:pStyle w:val="lp"/>
        <w:rPr>
          <w:rFonts w:eastAsia="Arial Unicode MS"/>
        </w:rPr>
      </w:pPr>
      <w:r w:rsidRPr="000528A0">
        <w:rPr>
          <w:rFonts w:eastAsia="Arial Unicode MS"/>
        </w:rPr>
        <w:t>In this study we are examining age related disorders in a target population of African Ame</w:t>
      </w:r>
      <w:r w:rsidRPr="000528A0">
        <w:rPr>
          <w:rFonts w:eastAsia="Arial Unicode MS"/>
        </w:rPr>
        <w:t>r</w:t>
      </w:r>
      <w:r w:rsidRPr="000528A0">
        <w:rPr>
          <w:rFonts w:eastAsia="Arial Unicode MS"/>
        </w:rPr>
        <w:t>icans and whites in a representative sample of Baltimore City residents.</w:t>
      </w:r>
    </w:p>
    <w:p w14:paraId="2AE7D33F" w14:textId="107342C9" w:rsidR="00115DD2" w:rsidRPr="000528A0" w:rsidRDefault="000528A0" w:rsidP="000528A0">
      <w:pPr>
        <w:pStyle w:val="lp"/>
        <w:rPr>
          <w:rFonts w:eastAsia="Arial Unicode MS"/>
        </w:rPr>
      </w:pPr>
      <w:r>
        <w:rPr>
          <w:rFonts w:eastAsia="Arial Unicode MS"/>
        </w:rPr>
        <w:t>Inclusion c</w:t>
      </w:r>
      <w:r w:rsidR="00115DD2" w:rsidRPr="000528A0">
        <w:rPr>
          <w:rFonts w:eastAsia="Arial Unicode MS"/>
        </w:rPr>
        <w:t>riteria:</w:t>
      </w:r>
    </w:p>
    <w:p w14:paraId="1A9FEE48" w14:textId="77777777" w:rsidR="00115DD2" w:rsidRPr="00533A34" w:rsidRDefault="00115DD2" w:rsidP="000528A0">
      <w:pPr>
        <w:pStyle w:val="lpb0"/>
        <w:rPr>
          <w:rFonts w:eastAsia="Arial Unicode MS"/>
        </w:rPr>
      </w:pPr>
      <w:r w:rsidRPr="00533A34">
        <w:rPr>
          <w:rFonts w:eastAsia="Arial Unicode MS"/>
        </w:rPr>
        <w:t>Verified HANDLS participants</w:t>
      </w:r>
      <w:r w:rsidR="00651EF2">
        <w:rPr>
          <w:rFonts w:eastAsia="Arial Unicode MS"/>
        </w:rPr>
        <w:t xml:space="preserve"> (age 30-64 at baseline recruitment)</w:t>
      </w:r>
    </w:p>
    <w:p w14:paraId="04850432" w14:textId="77777777" w:rsidR="00115DD2" w:rsidRPr="00533A34" w:rsidRDefault="00115DD2" w:rsidP="000528A0">
      <w:pPr>
        <w:pStyle w:val="lpb0"/>
        <w:rPr>
          <w:rFonts w:eastAsia="Arial Unicode MS"/>
        </w:rPr>
      </w:pPr>
      <w:r w:rsidRPr="00533A34">
        <w:rPr>
          <w:rFonts w:eastAsia="Arial Unicode MS"/>
        </w:rPr>
        <w:t>Able to give informed consent</w:t>
      </w:r>
    </w:p>
    <w:p w14:paraId="7DFEA2F0" w14:textId="77777777" w:rsidR="00115DD2" w:rsidRPr="00533A34" w:rsidRDefault="00115DD2" w:rsidP="000528A0">
      <w:pPr>
        <w:pStyle w:val="lpb0"/>
        <w:rPr>
          <w:rFonts w:eastAsia="Arial Unicode MS"/>
        </w:rPr>
      </w:pPr>
      <w:r w:rsidRPr="00533A34">
        <w:rPr>
          <w:rFonts w:eastAsia="Arial Unicode MS"/>
        </w:rPr>
        <w:t>Must have valid picture identification</w:t>
      </w:r>
    </w:p>
    <w:p w14:paraId="2CBDDAE8" w14:textId="77777777" w:rsidR="00115DD2" w:rsidRPr="00533A34" w:rsidRDefault="000528A0" w:rsidP="000528A0">
      <w:pPr>
        <w:pStyle w:val="lp"/>
        <w:rPr>
          <w:rFonts w:eastAsia="Arial Unicode MS"/>
        </w:rPr>
      </w:pPr>
      <w:r>
        <w:rPr>
          <w:rFonts w:eastAsia="Arial Unicode MS"/>
        </w:rPr>
        <w:t>Exclusion c</w:t>
      </w:r>
      <w:r w:rsidR="00115DD2" w:rsidRPr="00533A34">
        <w:rPr>
          <w:rFonts w:eastAsia="Arial Unicode MS"/>
        </w:rPr>
        <w:t>riteria:</w:t>
      </w:r>
    </w:p>
    <w:p w14:paraId="0A83CABB" w14:textId="0FB9A0DD" w:rsidR="00115DD2" w:rsidRPr="00533A34" w:rsidRDefault="00115DD2" w:rsidP="000528A0">
      <w:pPr>
        <w:pStyle w:val="lpb0"/>
        <w:rPr>
          <w:rFonts w:eastAsia="Arial Unicode MS"/>
        </w:rPr>
      </w:pPr>
      <w:r w:rsidRPr="00533A34">
        <w:rPr>
          <w:rFonts w:eastAsia="Arial Unicode MS"/>
        </w:rPr>
        <w:t>Pregnancy</w:t>
      </w:r>
      <w:ins w:id="17" w:author="NorbeckJennifer" w:date="2013-04-23T10:10:00Z">
        <w:r w:rsidR="00A97EAE">
          <w:rPr>
            <w:rFonts w:eastAsia="Arial Unicode MS"/>
          </w:rPr>
          <w:t>*</w:t>
        </w:r>
      </w:ins>
    </w:p>
    <w:p w14:paraId="7D05103E" w14:textId="77777777" w:rsidR="00115DD2" w:rsidRDefault="00115DD2" w:rsidP="000528A0">
      <w:pPr>
        <w:pStyle w:val="lpb0"/>
        <w:rPr>
          <w:ins w:id="18" w:author="NorbeckJennifer" w:date="2013-04-23T10:40:00Z"/>
          <w:rFonts w:eastAsia="Arial Unicode MS"/>
        </w:rPr>
      </w:pPr>
      <w:r w:rsidRPr="00533A34">
        <w:rPr>
          <w:rFonts w:eastAsia="Arial Unicode MS"/>
        </w:rPr>
        <w:t>Within 6</w:t>
      </w:r>
      <w:r w:rsidR="000528A0">
        <w:rPr>
          <w:rFonts w:eastAsia="Arial Unicode MS"/>
        </w:rPr>
        <w:t xml:space="preserve"> months of active treatment of c</w:t>
      </w:r>
      <w:r w:rsidRPr="00533A34">
        <w:rPr>
          <w:rFonts w:eastAsia="Arial Unicode MS"/>
        </w:rPr>
        <w:t>ancer (</w:t>
      </w:r>
      <w:r w:rsidR="000528A0">
        <w:rPr>
          <w:rFonts w:eastAsia="Arial Unicode MS"/>
        </w:rPr>
        <w:t>c</w:t>
      </w:r>
      <w:r w:rsidRPr="00533A34">
        <w:rPr>
          <w:rFonts w:eastAsia="Arial Unicode MS"/>
        </w:rPr>
        <w:t>hemotherapy, biologic, radiation)</w:t>
      </w:r>
    </w:p>
    <w:p w14:paraId="111ED8FC" w14:textId="2E93262B" w:rsidR="00A97EAE" w:rsidRPr="00533A34" w:rsidRDefault="00A97EAE">
      <w:pPr>
        <w:pStyle w:val="lp"/>
        <w:rPr>
          <w:rFonts w:eastAsia="Arial Unicode MS"/>
        </w:rPr>
        <w:pPrChange w:id="19" w:author="NorbeckJennifer" w:date="2013-04-23T10:40:00Z">
          <w:pPr>
            <w:pStyle w:val="lpb0"/>
          </w:pPr>
        </w:pPrChange>
      </w:pPr>
      <w:ins w:id="20" w:author="NorbeckJennifer" w:date="2013-04-23T10:40:00Z">
        <w:r>
          <w:rPr>
            <w:rFonts w:eastAsia="Arial Unicode MS"/>
          </w:rPr>
          <w:t xml:space="preserve">* </w:t>
        </w:r>
      </w:ins>
      <w:ins w:id="21" w:author="NorbeckJennifer" w:date="2013-04-23T10:44:00Z">
        <w:r w:rsidRPr="00A97EAE">
          <w:rPr>
            <w:rFonts w:eastAsia="Arial Unicode MS"/>
          </w:rPr>
          <w:t xml:space="preserve">For the </w:t>
        </w:r>
      </w:ins>
      <w:ins w:id="22" w:author="Jennifer Norbeck" w:date="2013-04-25T07:48:00Z">
        <w:r w:rsidR="006C57C2">
          <w:rPr>
            <w:rFonts w:eastAsia="Arial Unicode MS"/>
          </w:rPr>
          <w:t>examination visit and the HANDLS Scan sub-</w:t>
        </w:r>
      </w:ins>
      <w:ins w:id="23" w:author="NorbeckJennifer" w:date="2013-04-23T10:44:00Z">
        <w:r w:rsidRPr="00A97EAE">
          <w:rPr>
            <w:rFonts w:eastAsia="Arial Unicode MS"/>
          </w:rPr>
          <w:t xml:space="preserve"> study a urine pregnancy test </w:t>
        </w:r>
      </w:ins>
      <w:ins w:id="24" w:author="Jennifer Norbeck" w:date="2013-04-25T07:49:00Z">
        <w:r w:rsidR="006C57C2">
          <w:rPr>
            <w:rFonts w:eastAsia="Arial Unicode MS"/>
          </w:rPr>
          <w:t>is</w:t>
        </w:r>
      </w:ins>
      <w:ins w:id="25" w:author="NorbeckJennifer" w:date="2013-04-23T10:44:00Z">
        <w:r w:rsidRPr="00A97EAE">
          <w:rPr>
            <w:rFonts w:eastAsia="Arial Unicode MS"/>
          </w:rPr>
          <w:t xml:space="preserve"> pe</w:t>
        </w:r>
        <w:r w:rsidRPr="00A97EAE">
          <w:rPr>
            <w:rFonts w:eastAsia="Arial Unicode MS"/>
          </w:rPr>
          <w:t>r</w:t>
        </w:r>
        <w:r w:rsidRPr="00A97EAE">
          <w:rPr>
            <w:rFonts w:eastAsia="Arial Unicode MS"/>
          </w:rPr>
          <w:t xml:space="preserve">formed </w:t>
        </w:r>
      </w:ins>
      <w:ins w:id="26" w:author="Jennifer Norbeck" w:date="2013-04-25T09:52:00Z">
        <w:r w:rsidR="00DC417A">
          <w:rPr>
            <w:rFonts w:eastAsia="Arial Unicode MS"/>
          </w:rPr>
          <w:t xml:space="preserve">with women of child bearing potential </w:t>
        </w:r>
      </w:ins>
      <w:ins w:id="27" w:author="NorbeckJennifer" w:date="2013-04-23T10:44:00Z">
        <w:r w:rsidRPr="00A97EAE">
          <w:rPr>
            <w:rFonts w:eastAsia="Arial Unicode MS"/>
          </w:rPr>
          <w:t xml:space="preserve">during </w:t>
        </w:r>
      </w:ins>
      <w:ins w:id="28" w:author="Jennifer Norbeck" w:date="2013-04-25T07:49:00Z">
        <w:r w:rsidR="006C57C2">
          <w:rPr>
            <w:rFonts w:eastAsia="Arial Unicode MS"/>
          </w:rPr>
          <w:t xml:space="preserve">the </w:t>
        </w:r>
      </w:ins>
      <w:ins w:id="29" w:author="NorbeckJennifer" w:date="2013-04-23T10:44:00Z">
        <w:r w:rsidRPr="00A97EAE">
          <w:rPr>
            <w:rFonts w:eastAsia="Arial Unicode MS"/>
          </w:rPr>
          <w:t>medical screening</w:t>
        </w:r>
      </w:ins>
      <w:ins w:id="30" w:author="Jennifer Norbeck" w:date="2013-04-25T09:50:00Z">
        <w:r w:rsidR="00DC417A">
          <w:rPr>
            <w:rFonts w:eastAsia="Arial Unicode MS"/>
          </w:rPr>
          <w:t xml:space="preserve"> prior to any </w:t>
        </w:r>
        <w:r w:rsidR="00DC417A">
          <w:rPr>
            <w:rFonts w:eastAsia="Arial Unicode MS"/>
          </w:rPr>
          <w:lastRenderedPageBreak/>
          <w:t>testing or procedures</w:t>
        </w:r>
      </w:ins>
      <w:ins w:id="31" w:author="NorbeckJennifer" w:date="2013-04-23T10:44:00Z">
        <w:r w:rsidRPr="00A97EAE">
          <w:rPr>
            <w:rFonts w:eastAsia="Arial Unicode MS"/>
          </w:rPr>
          <w:t xml:space="preserve">.  If positive, participant will not be eligible for the examination visit until they are no longer pregnant.  Participants with a positive pregnancy test will be invited to return for examination visit </w:t>
        </w:r>
      </w:ins>
      <w:ins w:id="32" w:author="Jennifer Norbeck" w:date="2013-04-25T07:49:00Z">
        <w:r w:rsidR="006C57C2">
          <w:rPr>
            <w:rFonts w:eastAsia="Arial Unicode MS"/>
          </w:rPr>
          <w:t xml:space="preserve">and/or </w:t>
        </w:r>
      </w:ins>
      <w:ins w:id="33" w:author="Jennifer Norbeck" w:date="2013-04-25T07:50:00Z">
        <w:r w:rsidR="006C57C2">
          <w:rPr>
            <w:rFonts w:eastAsia="Arial Unicode MS"/>
          </w:rPr>
          <w:t xml:space="preserve">the </w:t>
        </w:r>
      </w:ins>
      <w:ins w:id="34" w:author="Jennifer Norbeck" w:date="2013-04-25T07:49:00Z">
        <w:r w:rsidR="006C57C2">
          <w:rPr>
            <w:rFonts w:eastAsia="Arial Unicode MS"/>
          </w:rPr>
          <w:t xml:space="preserve">HANDLS Scan </w:t>
        </w:r>
      </w:ins>
      <w:ins w:id="35" w:author="NorbeckJennifer" w:date="2013-04-23T10:44:00Z">
        <w:r w:rsidRPr="00A97EAE">
          <w:rPr>
            <w:rFonts w:eastAsia="Arial Unicode MS"/>
          </w:rPr>
          <w:t>once pregnancy is resolved</w:t>
        </w:r>
      </w:ins>
      <w:ins w:id="36" w:author="Jennifer Norbeck" w:date="2013-04-25T09:51:00Z">
        <w:r w:rsidR="00DC417A">
          <w:rPr>
            <w:rFonts w:eastAsia="Arial Unicode MS"/>
          </w:rPr>
          <w:t xml:space="preserve"> (</w:t>
        </w:r>
      </w:ins>
      <w:ins w:id="37" w:author="Jennifer Norbeck" w:date="2013-04-25T09:52:00Z">
        <w:r w:rsidR="00DC417A">
          <w:rPr>
            <w:rFonts w:eastAsia="Arial Unicode MS"/>
          </w:rPr>
          <w:t>pre</w:t>
        </w:r>
        <w:r w:rsidR="00DC417A">
          <w:rPr>
            <w:rFonts w:eastAsia="Arial Unicode MS"/>
          </w:rPr>
          <w:t>g</w:t>
        </w:r>
        <w:r w:rsidR="00DC417A">
          <w:rPr>
            <w:rFonts w:eastAsia="Arial Unicode MS"/>
          </w:rPr>
          <w:t xml:space="preserve">nancy </w:t>
        </w:r>
      </w:ins>
      <w:ins w:id="38" w:author="Jennifer Norbeck" w:date="2013-04-25T09:51:00Z">
        <w:r w:rsidR="00DC417A">
          <w:rPr>
            <w:rFonts w:eastAsia="Arial Unicode MS"/>
          </w:rPr>
          <w:t>testing is repeated at each encounter</w:t>
        </w:r>
      </w:ins>
      <w:ins w:id="39" w:author="Jennifer Norbeck" w:date="2013-04-25T09:52:00Z">
        <w:r w:rsidR="00DC417A">
          <w:rPr>
            <w:rFonts w:eastAsia="Arial Unicode MS"/>
          </w:rPr>
          <w:t>, if indicated</w:t>
        </w:r>
      </w:ins>
      <w:ins w:id="40" w:author="Jennifer Norbeck" w:date="2013-04-25T09:51:00Z">
        <w:r w:rsidR="00DC417A">
          <w:rPr>
            <w:rFonts w:eastAsia="Arial Unicode MS"/>
          </w:rPr>
          <w:t>)</w:t>
        </w:r>
      </w:ins>
      <w:ins w:id="41" w:author="NorbeckJennifer" w:date="2013-04-23T10:44:00Z">
        <w:r w:rsidRPr="00A97EAE">
          <w:rPr>
            <w:rFonts w:eastAsia="Arial Unicode MS"/>
          </w:rPr>
          <w:t xml:space="preserve">.  The Diabetes </w:t>
        </w:r>
      </w:ins>
      <w:ins w:id="42" w:author="Jennifer Norbeck" w:date="2013-04-25T09:54:00Z">
        <w:r w:rsidR="00772128">
          <w:rPr>
            <w:rFonts w:eastAsia="Arial Unicode MS"/>
          </w:rPr>
          <w:t>sub-</w:t>
        </w:r>
      </w:ins>
      <w:ins w:id="43" w:author="NorbeckJennifer" w:date="2013-04-23T10:44:00Z">
        <w:r w:rsidRPr="00A97EAE">
          <w:rPr>
            <w:rFonts w:eastAsia="Arial Unicode MS"/>
          </w:rPr>
          <w:t xml:space="preserve">study protocol does not pose increased risk so pregnancy status </w:t>
        </w:r>
      </w:ins>
      <w:ins w:id="44" w:author="Jennifer Norbeck" w:date="2013-04-25T07:48:00Z">
        <w:r w:rsidR="006C57C2">
          <w:rPr>
            <w:rFonts w:eastAsia="Arial Unicode MS"/>
          </w:rPr>
          <w:t>is</w:t>
        </w:r>
      </w:ins>
      <w:ins w:id="45" w:author="NorbeckJennifer" w:date="2013-04-23T10:44:00Z">
        <w:r w:rsidRPr="00A97EAE">
          <w:rPr>
            <w:rFonts w:eastAsia="Arial Unicode MS"/>
          </w:rPr>
          <w:t xml:space="preserve"> not required or obtained</w:t>
        </w:r>
        <w:r>
          <w:rPr>
            <w:rFonts w:eastAsia="Arial Unicode MS"/>
          </w:rPr>
          <w:t>.</w:t>
        </w:r>
      </w:ins>
    </w:p>
    <w:p w14:paraId="156EF5AF" w14:textId="4CCCC308" w:rsidR="00F40CC0" w:rsidRDefault="00F40CC0" w:rsidP="004034BA">
      <w:pPr>
        <w:pStyle w:val="h1"/>
      </w:pPr>
      <w:bookmarkStart w:id="46" w:name="_Toc224805191"/>
      <w:r w:rsidRPr="00C42102">
        <w:t>Subject Enrollment</w:t>
      </w:r>
      <w:bookmarkEnd w:id="46"/>
    </w:p>
    <w:p w14:paraId="5CD3FE4F" w14:textId="77777777" w:rsidR="00094414" w:rsidRPr="000528A0" w:rsidRDefault="00094414" w:rsidP="00094414">
      <w:pPr>
        <w:pStyle w:val="lp"/>
        <w:rPr>
          <w:rFonts w:eastAsia="Arial Unicode MS"/>
        </w:rPr>
      </w:pPr>
      <w:r w:rsidRPr="000528A0">
        <w:rPr>
          <w:rFonts w:eastAsia="Arial Unicode MS" w:cs="Arial Unicode MS"/>
          <w:i/>
        </w:rPr>
        <w:t>Pl</w:t>
      </w:r>
      <w:r w:rsidRPr="000528A0">
        <w:rPr>
          <w:rFonts w:eastAsia="Arial Unicode MS"/>
          <w:i/>
        </w:rPr>
        <w:t xml:space="preserve">an </w:t>
      </w:r>
      <w:r w:rsidR="000528A0" w:rsidRPr="000528A0">
        <w:rPr>
          <w:rFonts w:eastAsia="Arial Unicode MS"/>
          <w:i/>
        </w:rPr>
        <w:t>to re-contact participants for W</w:t>
      </w:r>
      <w:r w:rsidRPr="000528A0">
        <w:rPr>
          <w:rFonts w:eastAsia="Arial Unicode MS"/>
          <w:i/>
        </w:rPr>
        <w:t>ave 3.</w:t>
      </w:r>
      <w:r w:rsidRPr="000528A0">
        <w:rPr>
          <w:rFonts w:eastAsia="Arial Unicode MS"/>
        </w:rPr>
        <w:t xml:space="preserve"> The HANDLS study has recruited a represent</w:t>
      </w:r>
      <w:r w:rsidRPr="000528A0">
        <w:rPr>
          <w:rFonts w:eastAsia="Arial Unicode MS"/>
        </w:rPr>
        <w:t>a</w:t>
      </w:r>
      <w:r w:rsidRPr="000528A0">
        <w:rPr>
          <w:rFonts w:eastAsia="Arial Unicode MS"/>
        </w:rPr>
        <w:t>tive sample of 3720 whites and African Americans between 30 and 64 years old from 13 neighborhoods in Baltimore city in both low and high socioeconomic strata as a fixed c</w:t>
      </w:r>
      <w:r w:rsidRPr="000528A0">
        <w:rPr>
          <w:rFonts w:eastAsia="Arial Unicode MS"/>
        </w:rPr>
        <w:t>o</w:t>
      </w:r>
      <w:r w:rsidRPr="000528A0">
        <w:rPr>
          <w:rFonts w:eastAsia="Arial Unicode MS"/>
        </w:rPr>
        <w:t>hort following the overall design. We have used several methods to remain in contact with our participants since they initially enrolled in HANDLS. Specific examples include sending regular mailings such as newsletters, holiday and birthday cards to the addresses we have on file, participation in the wave 2 interim study, mailing study updates and reminders with change of address cards, and periodic reviews of the Baltimore city judicial system public records and the National Death Index database. While this does allow us to remain in co</w:t>
      </w:r>
      <w:r w:rsidRPr="000528A0">
        <w:rPr>
          <w:rFonts w:eastAsia="Arial Unicode MS"/>
        </w:rPr>
        <w:t>n</w:t>
      </w:r>
      <w:r w:rsidRPr="000528A0">
        <w:rPr>
          <w:rFonts w:eastAsia="Arial Unicode MS"/>
        </w:rPr>
        <w:t>tact with many of our participants, there still exists a sub-set of participants for whom trad</w:t>
      </w:r>
      <w:r w:rsidRPr="000528A0">
        <w:rPr>
          <w:rFonts w:eastAsia="Arial Unicode MS"/>
        </w:rPr>
        <w:t>i</w:t>
      </w:r>
      <w:r w:rsidRPr="000528A0">
        <w:rPr>
          <w:rFonts w:eastAsia="Arial Unicode MS"/>
        </w:rPr>
        <w:t>tional methods will not be successful.</w:t>
      </w:r>
    </w:p>
    <w:p w14:paraId="4BCFFE55" w14:textId="77777777" w:rsidR="00094414" w:rsidRPr="006979D4" w:rsidRDefault="00094414" w:rsidP="000528A0">
      <w:pPr>
        <w:pStyle w:val="lp"/>
        <w:rPr>
          <w:rFonts w:eastAsia="Arial Unicode MS"/>
        </w:rPr>
      </w:pPr>
      <w:r w:rsidRPr="006979D4">
        <w:rPr>
          <w:rFonts w:eastAsia="Arial Unicode MS"/>
        </w:rPr>
        <w:t>For Wave 3 we have employed a tracing and tracking specialist whose primary responsibi</w:t>
      </w:r>
      <w:r w:rsidRPr="006979D4">
        <w:rPr>
          <w:rFonts w:eastAsia="Arial Unicode MS"/>
        </w:rPr>
        <w:t>l</w:t>
      </w:r>
      <w:r w:rsidRPr="006979D4">
        <w:rPr>
          <w:rFonts w:eastAsia="Arial Unicode MS"/>
        </w:rPr>
        <w:t>ity is to focus on conducting investigative fieldwork and extensive tracing &amp; tracking proc</w:t>
      </w:r>
      <w:r w:rsidRPr="006979D4">
        <w:rPr>
          <w:rFonts w:eastAsia="Arial Unicode MS"/>
        </w:rPr>
        <w:t>e</w:t>
      </w:r>
      <w:r w:rsidRPr="006979D4">
        <w:rPr>
          <w:rFonts w:eastAsia="Arial Unicode MS"/>
        </w:rPr>
        <w:t>dures to locate missing participants. This requires (a) physically driving through all ident</w:t>
      </w:r>
      <w:r w:rsidRPr="006979D4">
        <w:rPr>
          <w:rFonts w:eastAsia="Arial Unicode MS"/>
        </w:rPr>
        <w:t>i</w:t>
      </w:r>
      <w:r w:rsidRPr="006979D4">
        <w:rPr>
          <w:rFonts w:eastAsia="Arial Unicode MS"/>
        </w:rPr>
        <w:t>fied HANDLS study neighborhoods in Baltimore City to previously known addresses for missing participants, communicating with current residents (and or neighbors) of ident</w:t>
      </w:r>
      <w:r w:rsidRPr="006979D4">
        <w:rPr>
          <w:rFonts w:eastAsia="Arial Unicode MS"/>
        </w:rPr>
        <w:t>i</w:t>
      </w:r>
      <w:r w:rsidRPr="006979D4">
        <w:rPr>
          <w:rFonts w:eastAsia="Arial Unicode MS"/>
        </w:rPr>
        <w:t>fied households to assist in locating participants; (b) contacting participant’s family or friends identified by the participant as persons to be reached if participant cannot be loca</w:t>
      </w:r>
      <w:r w:rsidRPr="006979D4">
        <w:rPr>
          <w:rFonts w:eastAsia="Arial Unicode MS"/>
        </w:rPr>
        <w:t>t</w:t>
      </w:r>
      <w:r w:rsidRPr="006979D4">
        <w:rPr>
          <w:rFonts w:eastAsia="Arial Unicode MS"/>
        </w:rPr>
        <w:t>ed (c) using search engines on the internet, Baltimore City judicial system public records, National Death Index, Division of Vital Records, and similar methods to locate current res</w:t>
      </w:r>
      <w:r w:rsidRPr="006979D4">
        <w:rPr>
          <w:rFonts w:eastAsia="Arial Unicode MS"/>
        </w:rPr>
        <w:t>i</w:t>
      </w:r>
      <w:r w:rsidRPr="006979D4">
        <w:rPr>
          <w:rFonts w:eastAsia="Arial Unicode MS"/>
        </w:rPr>
        <w:t>dence or to verify status of missing participants; and, (d) other tracing and tracking met</w:t>
      </w:r>
      <w:r w:rsidRPr="006979D4">
        <w:rPr>
          <w:rFonts w:eastAsia="Arial Unicode MS"/>
        </w:rPr>
        <w:t>h</w:t>
      </w:r>
      <w:r w:rsidRPr="006979D4">
        <w:rPr>
          <w:rFonts w:eastAsia="Arial Unicode MS"/>
        </w:rPr>
        <w:t>ods developed over time and with experience.</w:t>
      </w:r>
    </w:p>
    <w:p w14:paraId="055CD05C" w14:textId="77777777" w:rsidR="007043D6" w:rsidRPr="007043D6" w:rsidRDefault="00094414" w:rsidP="000528A0">
      <w:pPr>
        <w:pStyle w:val="lp"/>
        <w:rPr>
          <w:rFonts w:eastAsia="Arial Unicode MS"/>
        </w:rPr>
      </w:pPr>
      <w:r w:rsidRPr="006979D4">
        <w:rPr>
          <w:rFonts w:eastAsia="Arial Unicode MS"/>
        </w:rPr>
        <w:t>Including this strategy will allow us to make every possible effort to locate as many of our participants as possible. It is particularly crucial in this first follow-up re-examination phase of the study.</w:t>
      </w:r>
    </w:p>
    <w:p w14:paraId="54B205DA" w14:textId="796657F6" w:rsidR="00B33022" w:rsidRPr="00B33022" w:rsidRDefault="00F40CC0" w:rsidP="00CB286A">
      <w:pPr>
        <w:pStyle w:val="h1"/>
      </w:pPr>
      <w:bookmarkStart w:id="47" w:name="_Toc224805192"/>
      <w:r w:rsidRPr="00C42102">
        <w:t>Study Design and Procedures</w:t>
      </w:r>
      <w:bookmarkEnd w:id="47"/>
    </w:p>
    <w:p w14:paraId="4C977162" w14:textId="77777777" w:rsidR="00E015D6" w:rsidRPr="00533A34" w:rsidRDefault="00E015D6" w:rsidP="000528A0">
      <w:pPr>
        <w:pStyle w:val="lp"/>
        <w:rPr>
          <w:rFonts w:eastAsia="Arial Unicode MS"/>
        </w:rPr>
      </w:pPr>
      <w:r w:rsidRPr="00533A34">
        <w:rPr>
          <w:rFonts w:eastAsia="Arial Unicode MS"/>
        </w:rPr>
        <w:t>The HANDLS study is a</w:t>
      </w:r>
      <w:r>
        <w:rPr>
          <w:rFonts w:eastAsia="Arial Unicode MS"/>
        </w:rPr>
        <w:t>n</w:t>
      </w:r>
      <w:r w:rsidRPr="00533A34">
        <w:rPr>
          <w:rFonts w:eastAsia="Arial Unicode MS"/>
        </w:rPr>
        <w:t xml:space="preserve"> interdisciplinary, prospective epidemiologic longitudinal study examining the influences and interaction of race and SES on the development of cardiova</w:t>
      </w:r>
      <w:r w:rsidRPr="00533A34">
        <w:rPr>
          <w:rFonts w:eastAsia="Arial Unicode MS"/>
        </w:rPr>
        <w:t>s</w:t>
      </w:r>
      <w:r w:rsidRPr="00533A34">
        <w:rPr>
          <w:rFonts w:eastAsia="Arial Unicode MS"/>
        </w:rPr>
        <w:t>cular and cerebrovascular health disparities among minority and lower SES subgroups.</w:t>
      </w:r>
    </w:p>
    <w:p w14:paraId="68E599BC" w14:textId="77777777" w:rsidR="00E015D6" w:rsidRPr="000528A0" w:rsidRDefault="00E015D6" w:rsidP="000528A0">
      <w:pPr>
        <w:pStyle w:val="lp"/>
        <w:rPr>
          <w:rFonts w:eastAsia="Arial Unicode MS"/>
        </w:rPr>
      </w:pPr>
      <w:r w:rsidRPr="000528A0">
        <w:rPr>
          <w:rFonts w:eastAsia="Arial Unicode MS"/>
        </w:rPr>
        <w:t>The baseline HANDLS sample consists of 3720 community-dwelling African American and white adults aged 30-64. Participants were drawn from 13 neighborhoods (groups of co</w:t>
      </w:r>
      <w:r w:rsidRPr="000528A0">
        <w:rPr>
          <w:rFonts w:eastAsia="Arial Unicode MS"/>
        </w:rPr>
        <w:t>n</w:t>
      </w:r>
      <w:r w:rsidRPr="000528A0">
        <w:rPr>
          <w:rFonts w:eastAsia="Arial Unicode MS"/>
        </w:rPr>
        <w:t xml:space="preserve">tiguous census tracts) in Baltimore City, sampling representatively across a wide range of </w:t>
      </w:r>
      <w:r w:rsidRPr="000528A0">
        <w:rPr>
          <w:rFonts w:eastAsia="Arial Unicode MS"/>
        </w:rPr>
        <w:lastRenderedPageBreak/>
        <w:t>socioeconomic and income circumstances. The heuristic study design is a factorial cross of four factors: age, sex, race, and SES with approximately equal numbers of subjects per “cell” (Figure 2). HANDLS is planned as a 20-year longitudinal study of the 3720 individuals a</w:t>
      </w:r>
      <w:r w:rsidRPr="000528A0">
        <w:rPr>
          <w:rFonts w:eastAsia="Arial Unicode MS"/>
        </w:rPr>
        <w:t>c</w:t>
      </w:r>
      <w:r w:rsidRPr="000528A0">
        <w:rPr>
          <w:rFonts w:eastAsia="Arial Unicode MS"/>
        </w:rPr>
        <w:t>crued (Figure 3). Using our mobile medical re</w:t>
      </w:r>
      <w:r w:rsidR="001F1A92" w:rsidRPr="000528A0">
        <w:rPr>
          <w:rFonts w:eastAsia="Arial Unicode MS"/>
        </w:rPr>
        <w:t>search vehicles, we are re</w:t>
      </w:r>
      <w:r w:rsidRPr="000528A0">
        <w:rPr>
          <w:rFonts w:eastAsia="Arial Unicode MS"/>
        </w:rPr>
        <w:t>visit</w:t>
      </w:r>
      <w:r w:rsidR="001F1A92" w:rsidRPr="000528A0">
        <w:rPr>
          <w:rFonts w:eastAsia="Arial Unicode MS"/>
        </w:rPr>
        <w:t>ing</w:t>
      </w:r>
      <w:r w:rsidRPr="000528A0">
        <w:rPr>
          <w:rFonts w:eastAsia="Arial Unicode MS"/>
        </w:rPr>
        <w:t xml:space="preserve"> each census tract for 2-3 months over the next 3 years.</w:t>
      </w:r>
    </w:p>
    <w:p w14:paraId="19924BCA" w14:textId="0F7D7FC1" w:rsidR="009B78E0" w:rsidRDefault="00E015D6" w:rsidP="00F127A8">
      <w:pPr>
        <w:pStyle w:val="lp"/>
        <w:rPr>
          <w:rFonts w:eastAsia="Arial Unicode MS"/>
        </w:rPr>
      </w:pPr>
      <w:r w:rsidRPr="00533A34">
        <w:rPr>
          <w:rFonts w:eastAsia="Arial Unicode MS"/>
        </w:rPr>
        <w:t>The 13 neighborhoods identified were selected because they were likely to yield represent</w:t>
      </w:r>
      <w:r w:rsidRPr="00533A34">
        <w:rPr>
          <w:rFonts w:eastAsia="Arial Unicode MS"/>
        </w:rPr>
        <w:t>a</w:t>
      </w:r>
      <w:r w:rsidRPr="00533A34">
        <w:rPr>
          <w:rFonts w:eastAsia="Arial Unicode MS"/>
        </w:rPr>
        <w:t>tive distributions of individuals between 30 and 64 years old who are African Americans and whites, men and women, and lower and higher SES.</w:t>
      </w:r>
    </w:p>
    <w:p w14:paraId="65909C30" w14:textId="77777777" w:rsidR="00E015D6" w:rsidRDefault="00E015D6" w:rsidP="00195739">
      <w:pPr>
        <w:pStyle w:val="lp"/>
        <w:rPr>
          <w:rFonts w:eastAsia="Arial Unicode MS"/>
        </w:rPr>
      </w:pPr>
      <w:r w:rsidRPr="00195739">
        <w:rPr>
          <w:rFonts w:eastAsia="Arial Unicode MS"/>
          <w:i/>
        </w:rPr>
        <w:t xml:space="preserve">Study </w:t>
      </w:r>
      <w:r w:rsidR="00195739" w:rsidRPr="00195739">
        <w:rPr>
          <w:rFonts w:eastAsia="Arial Unicode MS"/>
          <w:i/>
        </w:rPr>
        <w:t>s</w:t>
      </w:r>
      <w:r w:rsidRPr="00195739">
        <w:rPr>
          <w:rFonts w:eastAsia="Arial Unicode MS"/>
          <w:i/>
        </w:rPr>
        <w:t>ample</w:t>
      </w:r>
      <w:r w:rsidR="00195739" w:rsidRPr="00195739">
        <w:rPr>
          <w:rFonts w:eastAsia="Arial Unicode MS"/>
          <w:i/>
        </w:rPr>
        <w:t>.</w:t>
      </w:r>
      <w:r w:rsidR="00195739">
        <w:rPr>
          <w:rFonts w:eastAsia="Arial Unicode MS"/>
        </w:rPr>
        <w:t xml:space="preserve"> </w:t>
      </w:r>
      <w:r w:rsidRPr="00533A34">
        <w:rPr>
          <w:rFonts w:eastAsia="Arial Unicode MS"/>
        </w:rPr>
        <w:t>The study recruited an area probability sample of whites and African Amer</w:t>
      </w:r>
      <w:r w:rsidRPr="00533A34">
        <w:rPr>
          <w:rFonts w:eastAsia="Arial Unicode MS"/>
        </w:rPr>
        <w:t>i</w:t>
      </w:r>
      <w:r w:rsidRPr="00533A34">
        <w:rPr>
          <w:rFonts w:eastAsia="Arial Unicode MS"/>
        </w:rPr>
        <w:t>cans between 30 and 64 years old from 13 neighborhoods in Baltimore City in both low and high socioeconomic strata as a fixed cohort following the overall design. By collecting a baseline assessment and 5 follow-up triennial assessments over approximately 20 years, there will be sufficient power (&gt;.80) with 30 participants per group (race by SES by sex by age group) remaining after 20 years. There will also be sufficient power (&gt;.80) to compare rates of change among groups after the baseline assessment.</w:t>
      </w:r>
    </w:p>
    <w:p w14:paraId="77C4B780" w14:textId="77777777" w:rsidR="0085318C" w:rsidRPr="0085318C" w:rsidRDefault="00847182" w:rsidP="00195739">
      <w:pPr>
        <w:pStyle w:val="lp"/>
        <w:rPr>
          <w:rFonts w:eastAsia="Arial Unicode MS"/>
        </w:rPr>
      </w:pPr>
      <w:r w:rsidRPr="00195739">
        <w:rPr>
          <w:rFonts w:eastAsia="Arial Unicode MS"/>
          <w:i/>
        </w:rPr>
        <w:t>Procedures</w:t>
      </w:r>
      <w:r w:rsidR="00195739" w:rsidRPr="00195739">
        <w:rPr>
          <w:rFonts w:eastAsia="Arial Unicode MS"/>
          <w:i/>
        </w:rPr>
        <w:t>.</w:t>
      </w:r>
      <w:r w:rsidR="00195739">
        <w:rPr>
          <w:rFonts w:eastAsia="Arial Unicode MS"/>
        </w:rPr>
        <w:t xml:space="preserve"> </w:t>
      </w:r>
      <w:r w:rsidR="0085318C" w:rsidRPr="0085318C">
        <w:rPr>
          <w:rFonts w:eastAsia="Arial Unicode MS"/>
        </w:rPr>
        <w:t>The study data for w</w:t>
      </w:r>
      <w:r w:rsidR="001F1A92">
        <w:rPr>
          <w:rFonts w:eastAsia="Arial Unicode MS"/>
        </w:rPr>
        <w:t>ave 3 is collected in three phases. We collect the first phase</w:t>
      </w:r>
      <w:r w:rsidR="0085318C" w:rsidRPr="0085318C">
        <w:rPr>
          <w:rFonts w:eastAsia="Arial Unicode MS"/>
        </w:rPr>
        <w:t xml:space="preserve"> of the participant examination data on the medical research vehicles. These data include an interim medical history and physical examination since the baseline examination; dietary recall; cognitive evaluation; echocardiography; assessments of muscle strength and bone density; laboratory measurements (blood chemistries, hematology, biomaterials for </w:t>
      </w:r>
      <w:r w:rsidR="0027291E">
        <w:rPr>
          <w:rFonts w:eastAsia="Arial Unicode MS"/>
        </w:rPr>
        <w:t xml:space="preserve">genetic studies); </w:t>
      </w:r>
      <w:r w:rsidR="0085318C" w:rsidRPr="0085318C">
        <w:rPr>
          <w:rFonts w:eastAsia="Arial Unicode MS"/>
        </w:rPr>
        <w:t xml:space="preserve">an </w:t>
      </w:r>
      <w:r w:rsidR="0027291E">
        <w:rPr>
          <w:rFonts w:eastAsia="Arial Unicode MS"/>
        </w:rPr>
        <w:t xml:space="preserve">evaluation of health literacy; and, an </w:t>
      </w:r>
      <w:r w:rsidR="0085318C" w:rsidRPr="0085318C">
        <w:rPr>
          <w:rFonts w:eastAsia="Arial Unicode MS"/>
        </w:rPr>
        <w:t>audio-administered questionnaire. For those participants who have difficulty ambulating independent</w:t>
      </w:r>
      <w:r w:rsidR="0027291E">
        <w:rPr>
          <w:rFonts w:eastAsia="Arial Unicode MS"/>
        </w:rPr>
        <w:t>ly, we recommend they complete the</w:t>
      </w:r>
      <w:r w:rsidR="0085318C" w:rsidRPr="0085318C">
        <w:rPr>
          <w:rFonts w:eastAsia="Arial Unicode MS"/>
        </w:rPr>
        <w:t xml:space="preserve"> HAND</w:t>
      </w:r>
      <w:r w:rsidR="001F1A92">
        <w:rPr>
          <w:rFonts w:eastAsia="Arial Unicode MS"/>
        </w:rPr>
        <w:t xml:space="preserve">LS home visit for wave 3 </w:t>
      </w:r>
      <w:r w:rsidR="007B77B4">
        <w:rPr>
          <w:rFonts w:eastAsia="Arial Unicode MS"/>
        </w:rPr>
        <w:t xml:space="preserve">- </w:t>
      </w:r>
      <w:r w:rsidR="001F1A92">
        <w:rPr>
          <w:rFonts w:eastAsia="Arial Unicode MS"/>
        </w:rPr>
        <w:t>phase 1</w:t>
      </w:r>
      <w:r w:rsidR="0085318C" w:rsidRPr="0085318C">
        <w:rPr>
          <w:rFonts w:eastAsia="Arial Unicode MS"/>
        </w:rPr>
        <w:t xml:space="preserve"> (see phase 1A table of procedures below).</w:t>
      </w:r>
    </w:p>
    <w:p w14:paraId="3ACCF10B" w14:textId="77777777" w:rsidR="00EA74F4" w:rsidRDefault="001F1A92" w:rsidP="00195739">
      <w:pPr>
        <w:pStyle w:val="lp"/>
        <w:rPr>
          <w:rFonts w:eastAsia="Arial Unicode MS"/>
        </w:rPr>
      </w:pPr>
      <w:r>
        <w:rPr>
          <w:rFonts w:eastAsia="Arial Unicode MS"/>
        </w:rPr>
        <w:t>We collect the second phase</w:t>
      </w:r>
      <w:r w:rsidR="0085318C" w:rsidRPr="0085318C">
        <w:rPr>
          <w:rFonts w:eastAsia="Arial Unicode MS"/>
        </w:rPr>
        <w:t xml:space="preserve"> of HANDLS wave 3 as a telephone survey. It includes a repea</w:t>
      </w:r>
      <w:r w:rsidR="0085318C" w:rsidRPr="0085318C">
        <w:rPr>
          <w:rFonts w:eastAsia="Arial Unicode MS"/>
        </w:rPr>
        <w:t>t</w:t>
      </w:r>
      <w:r w:rsidR="0085318C" w:rsidRPr="0085318C">
        <w:rPr>
          <w:rFonts w:eastAsia="Arial Unicode MS"/>
        </w:rPr>
        <w:t>ed dietary recall interview and use of dietary supplement questionnaire.</w:t>
      </w:r>
    </w:p>
    <w:p w14:paraId="2A40E38E" w14:textId="0251E181" w:rsidR="009846B4" w:rsidRDefault="008E289F" w:rsidP="00FE5F3A">
      <w:pPr>
        <w:pStyle w:val="lp"/>
        <w:rPr>
          <w:rFonts w:eastAsia="Arial Unicode MS"/>
        </w:rPr>
      </w:pPr>
      <w:r>
        <w:rPr>
          <w:rFonts w:eastAsia="Arial Unicode MS"/>
        </w:rPr>
        <w:t xml:space="preserve">A </w:t>
      </w:r>
      <w:r w:rsidR="00BB7A05">
        <w:rPr>
          <w:rFonts w:eastAsia="Arial Unicode MS"/>
        </w:rPr>
        <w:t xml:space="preserve">selected </w:t>
      </w:r>
      <w:r>
        <w:rPr>
          <w:rFonts w:eastAsia="Arial Unicode MS"/>
        </w:rPr>
        <w:t>subset</w:t>
      </w:r>
      <w:r w:rsidR="0027291E">
        <w:rPr>
          <w:rFonts w:eastAsia="Arial Unicode MS"/>
        </w:rPr>
        <w:t xml:space="preserve"> of participants </w:t>
      </w:r>
      <w:r>
        <w:rPr>
          <w:rFonts w:eastAsia="Arial Unicode MS"/>
        </w:rPr>
        <w:t>is</w:t>
      </w:r>
      <w:r w:rsidR="0085318C" w:rsidRPr="0085318C">
        <w:rPr>
          <w:rFonts w:eastAsia="Arial Unicode MS"/>
        </w:rPr>
        <w:t xml:space="preserve"> invited t</w:t>
      </w:r>
      <w:r w:rsidR="001F1A92">
        <w:rPr>
          <w:rFonts w:eastAsia="Arial Unicode MS"/>
        </w:rPr>
        <w:t xml:space="preserve">o participate in </w:t>
      </w:r>
      <w:r w:rsidR="00BB7A05">
        <w:rPr>
          <w:rFonts w:eastAsia="Arial Unicode MS"/>
        </w:rPr>
        <w:t>one or more of the</w:t>
      </w:r>
      <w:r w:rsidR="00A2540E">
        <w:rPr>
          <w:rFonts w:eastAsia="Arial Unicode MS"/>
        </w:rPr>
        <w:t xml:space="preserve"> optional </w:t>
      </w:r>
      <w:r w:rsidR="00BB7A05">
        <w:rPr>
          <w:rFonts w:eastAsia="Arial Unicode MS"/>
        </w:rPr>
        <w:t>stu</w:t>
      </w:r>
      <w:r w:rsidR="00BB7A05">
        <w:rPr>
          <w:rFonts w:eastAsia="Arial Unicode MS"/>
        </w:rPr>
        <w:t>d</w:t>
      </w:r>
      <w:r w:rsidR="00BB7A05">
        <w:rPr>
          <w:rFonts w:eastAsia="Arial Unicode MS"/>
        </w:rPr>
        <w:t xml:space="preserve">ies that comprise </w:t>
      </w:r>
      <w:r w:rsidR="001F1A92">
        <w:rPr>
          <w:rFonts w:eastAsia="Arial Unicode MS"/>
        </w:rPr>
        <w:t>the third phase</w:t>
      </w:r>
      <w:r w:rsidR="0085318C" w:rsidRPr="0085318C">
        <w:rPr>
          <w:rFonts w:eastAsia="Arial Unicode MS"/>
        </w:rPr>
        <w:t xml:space="preserve"> of wave 3, the circadian rhythm an</w:t>
      </w:r>
      <w:r w:rsidR="006860A0">
        <w:rPr>
          <w:rFonts w:eastAsia="Arial Unicode MS"/>
        </w:rPr>
        <w:t>cillary study,</w:t>
      </w:r>
      <w:r w:rsidR="0085318C" w:rsidRPr="0085318C">
        <w:rPr>
          <w:rFonts w:eastAsia="Arial Unicode MS"/>
        </w:rPr>
        <w:t xml:space="preserve"> the ne</w:t>
      </w:r>
      <w:r w:rsidR="0085318C" w:rsidRPr="0085318C">
        <w:rPr>
          <w:rFonts w:eastAsia="Arial Unicode MS"/>
        </w:rPr>
        <w:t>u</w:t>
      </w:r>
      <w:r w:rsidR="0085318C" w:rsidRPr="0085318C">
        <w:rPr>
          <w:rFonts w:eastAsia="Arial Unicode MS"/>
        </w:rPr>
        <w:t xml:space="preserve">roimaging </w:t>
      </w:r>
      <w:r w:rsidR="00C32C13">
        <w:rPr>
          <w:rFonts w:eastAsia="Arial Unicode MS"/>
        </w:rPr>
        <w:t>sub-</w:t>
      </w:r>
      <w:r w:rsidR="0085318C" w:rsidRPr="0085318C">
        <w:rPr>
          <w:rFonts w:eastAsia="Arial Unicode MS"/>
        </w:rPr>
        <w:t>study</w:t>
      </w:r>
      <w:r w:rsidR="00A2540E">
        <w:rPr>
          <w:rFonts w:eastAsia="Arial Unicode MS"/>
        </w:rPr>
        <w:t>,</w:t>
      </w:r>
      <w:r w:rsidR="00C32C13">
        <w:rPr>
          <w:rFonts w:eastAsia="Arial Unicode MS"/>
        </w:rPr>
        <w:t xml:space="preserve"> </w:t>
      </w:r>
      <w:r w:rsidR="006860A0">
        <w:rPr>
          <w:rFonts w:eastAsia="Arial Unicode MS"/>
        </w:rPr>
        <w:t xml:space="preserve">or the diabetes </w:t>
      </w:r>
      <w:r w:rsidR="00A2540E">
        <w:rPr>
          <w:rFonts w:eastAsia="Arial Unicode MS"/>
        </w:rPr>
        <w:t>sub-</w:t>
      </w:r>
      <w:r w:rsidR="006860A0">
        <w:rPr>
          <w:rFonts w:eastAsia="Arial Unicode MS"/>
        </w:rPr>
        <w:t>study</w:t>
      </w:r>
      <w:r w:rsidR="0085318C" w:rsidRPr="0085318C">
        <w:rPr>
          <w:rFonts w:eastAsia="Arial Unicode MS"/>
        </w:rPr>
        <w:t>. We condu</w:t>
      </w:r>
      <w:r w:rsidR="0027291E">
        <w:rPr>
          <w:rFonts w:eastAsia="Arial Unicode MS"/>
        </w:rPr>
        <w:t>ct the circadian rhythm study on</w:t>
      </w:r>
      <w:r w:rsidR="0085318C" w:rsidRPr="0085318C">
        <w:rPr>
          <w:rFonts w:eastAsia="Arial Unicode MS"/>
        </w:rPr>
        <w:t xml:space="preserve"> the MRVs. We conduct the neuroimaging study at University of Maryland School of Med</w:t>
      </w:r>
      <w:r w:rsidR="0085318C" w:rsidRPr="0085318C">
        <w:rPr>
          <w:rFonts w:eastAsia="Arial Unicode MS"/>
        </w:rPr>
        <w:t>i</w:t>
      </w:r>
      <w:r w:rsidR="0085318C" w:rsidRPr="0085318C">
        <w:rPr>
          <w:rFonts w:eastAsia="Arial Unicode MS"/>
        </w:rPr>
        <w:t>cine</w:t>
      </w:r>
      <w:r w:rsidR="006860A0">
        <w:rPr>
          <w:rFonts w:eastAsia="Arial Unicode MS"/>
        </w:rPr>
        <w:t xml:space="preserve"> and the Subjective Experience of Diabetes s</w:t>
      </w:r>
      <w:r>
        <w:rPr>
          <w:rFonts w:eastAsia="Arial Unicode MS"/>
        </w:rPr>
        <w:t>tudy is conducted in the field, at the parti</w:t>
      </w:r>
      <w:r>
        <w:rPr>
          <w:rFonts w:eastAsia="Arial Unicode MS"/>
        </w:rPr>
        <w:t>c</w:t>
      </w:r>
      <w:r>
        <w:rPr>
          <w:rFonts w:eastAsia="Arial Unicode MS"/>
        </w:rPr>
        <w:t xml:space="preserve">ipants home or </w:t>
      </w:r>
      <w:r w:rsidR="006860A0">
        <w:rPr>
          <w:rFonts w:eastAsia="Arial Unicode MS"/>
        </w:rPr>
        <w:t>at a place of the participants choos</w:t>
      </w:r>
      <w:r>
        <w:rPr>
          <w:rFonts w:eastAsia="Arial Unicode MS"/>
        </w:rPr>
        <w:t>ing</w:t>
      </w:r>
      <w:r w:rsidR="0085318C" w:rsidRPr="0085318C">
        <w:rPr>
          <w:rFonts w:eastAsia="Arial Unicode MS"/>
        </w:rPr>
        <w:t>.</w:t>
      </w:r>
    </w:p>
    <w:p w14:paraId="5CAB903A" w14:textId="2465BF1F" w:rsidR="00EA74F4" w:rsidRDefault="005B3206" w:rsidP="00CB286A">
      <w:pPr>
        <w:pStyle w:val="h1"/>
      </w:pPr>
      <w:bookmarkStart w:id="48" w:name="_Toc224805193"/>
      <w:r w:rsidRPr="00882A34">
        <w:t>Procedure Description</w:t>
      </w:r>
      <w:bookmarkEnd w:id="48"/>
    </w:p>
    <w:p w14:paraId="4D76D3CA" w14:textId="263F45B9" w:rsidR="005B3206" w:rsidRDefault="005B3206" w:rsidP="008A2541">
      <w:pPr>
        <w:pStyle w:val="lp"/>
      </w:pPr>
      <w:proofErr w:type="gramStart"/>
      <w:r w:rsidRPr="00703162">
        <w:rPr>
          <w:b/>
          <w:i/>
        </w:rPr>
        <w:t xml:space="preserve">Fasting </w:t>
      </w:r>
      <w:r w:rsidR="00E05F0E" w:rsidRPr="00703162">
        <w:rPr>
          <w:rFonts w:eastAsiaTheme="minorEastAsia" w:cs="Helvetica"/>
          <w:b/>
          <w:bCs/>
          <w:i/>
          <w:iCs/>
        </w:rPr>
        <w:t>blood samples for clinical tests, banking plasma, serum</w:t>
      </w:r>
      <w:r w:rsidRPr="00703162">
        <w:rPr>
          <w:b/>
          <w:i/>
        </w:rPr>
        <w:t>, and DNA.</w:t>
      </w:r>
      <w:proofErr w:type="gramEnd"/>
      <w:r w:rsidR="004402B2">
        <w:t xml:space="preserve"> </w:t>
      </w:r>
      <w:r w:rsidRPr="00882A34">
        <w:t>As a part of the medical evaluation, blood tests are performed to look for anemia and other blood di</w:t>
      </w:r>
      <w:r w:rsidRPr="00882A34">
        <w:t>s</w:t>
      </w:r>
      <w:r w:rsidRPr="00882A34">
        <w:t>orders, diabetes mellitus, thyroid disease, hepatitis, prostate disease, HIV disease and ki</w:t>
      </w:r>
      <w:r w:rsidRPr="00882A34">
        <w:t>d</w:t>
      </w:r>
      <w:r w:rsidRPr="00882A34">
        <w:t>ney disease. We are also using some blood samples to study genes that may play a role in age-related diseases like Alzheimer’s disease, heart failure, high blood pressure, and ca</w:t>
      </w:r>
      <w:r w:rsidRPr="00882A34">
        <w:t>n</w:t>
      </w:r>
      <w:r w:rsidRPr="00882A34">
        <w:lastRenderedPageBreak/>
        <w:t xml:space="preserve">cer. The total amount of blood drawn from each participant is about </w:t>
      </w:r>
      <w:r>
        <w:t>71</w:t>
      </w:r>
      <w:r w:rsidRPr="00882A34">
        <w:t>.5 milliliters (~</w:t>
      </w:r>
      <w:r>
        <w:t>5</w:t>
      </w:r>
      <w:r w:rsidRPr="00882A34">
        <w:t xml:space="preserve"> t</w:t>
      </w:r>
      <w:r w:rsidRPr="00882A34">
        <w:t>a</w:t>
      </w:r>
      <w:r w:rsidRPr="00882A34">
        <w:t>blespoons).</w:t>
      </w:r>
    </w:p>
    <w:p w14:paraId="62A7D0DC" w14:textId="77777777" w:rsidR="005B3206" w:rsidRDefault="005B3206" w:rsidP="008A2541">
      <w:pPr>
        <w:pStyle w:val="lp"/>
      </w:pPr>
      <w:r w:rsidRPr="008A2541">
        <w:rPr>
          <w:i/>
        </w:rPr>
        <w:t>Risks.</w:t>
      </w:r>
      <w:r w:rsidRPr="00882A34">
        <w:t xml:space="preserve"> There are some risks from having blood drawn. There is a risk of an infection from the needle puncture. There is also a risk of a black and blue mark, and the participant may feel faint. It is common to have a small black and blue mark, but it disappears after a day or so. Some people may begin to perspire or feel nauseated. These risks are very small. Our med</w:t>
      </w:r>
      <w:r w:rsidRPr="00882A34">
        <w:t>i</w:t>
      </w:r>
      <w:r w:rsidRPr="00882A34">
        <w:t>cal staff is well trained and has drawn blood many times.</w:t>
      </w:r>
    </w:p>
    <w:p w14:paraId="557D011A" w14:textId="36F17565" w:rsidR="005B3206" w:rsidRDefault="005B3206" w:rsidP="008A2541">
      <w:pPr>
        <w:pStyle w:val="lp"/>
      </w:pPr>
      <w:proofErr w:type="spellStart"/>
      <w:proofErr w:type="gramStart"/>
      <w:r>
        <w:rPr>
          <w:i/>
        </w:rPr>
        <w:t>Buccal</w:t>
      </w:r>
      <w:proofErr w:type="spellEnd"/>
      <w:r>
        <w:rPr>
          <w:i/>
        </w:rPr>
        <w:t xml:space="preserve"> Cell Collection.</w:t>
      </w:r>
      <w:proofErr w:type="gramEnd"/>
      <w:r w:rsidR="004402B2">
        <w:t xml:space="preserve"> </w:t>
      </w:r>
      <w:r w:rsidRPr="00882A34">
        <w:t>As part of the medical evaluat</w:t>
      </w:r>
      <w:r w:rsidR="00E05F0E">
        <w:t xml:space="preserve">ion </w:t>
      </w:r>
      <w:proofErr w:type="spellStart"/>
      <w:r w:rsidR="00E05F0E">
        <w:t>b</w:t>
      </w:r>
      <w:r>
        <w:t>uccal</w:t>
      </w:r>
      <w:proofErr w:type="spellEnd"/>
      <w:r>
        <w:t xml:space="preserve"> mucosa cells are </w:t>
      </w:r>
      <w:r w:rsidRPr="00882A34">
        <w:t xml:space="preserve">collected from saliva samples using the </w:t>
      </w:r>
      <w:proofErr w:type="spellStart"/>
      <w:r w:rsidRPr="00882A34">
        <w:t>Genotek</w:t>
      </w:r>
      <w:proofErr w:type="spellEnd"/>
      <w:r w:rsidRPr="00882A34">
        <w:t xml:space="preserve"> </w:t>
      </w:r>
      <w:proofErr w:type="spellStart"/>
      <w:r w:rsidRPr="00882A34">
        <w:t>Oragene</w:t>
      </w:r>
      <w:proofErr w:type="spellEnd"/>
      <w:r w:rsidRPr="00882A34">
        <w:t xml:space="preserve"> DNA </w:t>
      </w:r>
      <w:proofErr w:type="gramStart"/>
      <w:r w:rsidRPr="00882A34">
        <w:t>self collection</w:t>
      </w:r>
      <w:proofErr w:type="gramEnd"/>
      <w:r w:rsidRPr="00882A34">
        <w:t xml:space="preserve"> kit from each consen</w:t>
      </w:r>
      <w:r w:rsidRPr="00882A34">
        <w:t>t</w:t>
      </w:r>
      <w:r w:rsidRPr="00882A34">
        <w:t xml:space="preserve">ing participant. Participants are asked to spit into a DNA collection system (a small sample cup) to collect </w:t>
      </w:r>
      <w:proofErr w:type="spellStart"/>
      <w:r w:rsidRPr="00882A34">
        <w:t>buccal</w:t>
      </w:r>
      <w:proofErr w:type="spellEnd"/>
      <w:r w:rsidRPr="00882A34">
        <w:t xml:space="preserve"> mucosal cells. The extracted DNA will be used for epigenetic analysis as well as human mRNA expression profiling.</w:t>
      </w:r>
    </w:p>
    <w:p w14:paraId="37A01F82" w14:textId="77777777" w:rsidR="005B3206" w:rsidRDefault="005B3206" w:rsidP="008A2541">
      <w:pPr>
        <w:pStyle w:val="lp"/>
      </w:pPr>
      <w:r w:rsidRPr="008A2541">
        <w:rPr>
          <w:i/>
        </w:rPr>
        <w:t>Risks.</w:t>
      </w:r>
      <w:r w:rsidRPr="00882A34">
        <w:t xml:space="preserve"> This is a completely non-invasive self-collection system. There are no known physical risks.</w:t>
      </w:r>
    </w:p>
    <w:p w14:paraId="44B7707D" w14:textId="17319C35" w:rsidR="005B3206" w:rsidRPr="004402B2" w:rsidRDefault="005B3206" w:rsidP="008A2541">
      <w:pPr>
        <w:pStyle w:val="lp"/>
        <w:rPr>
          <w:i/>
        </w:rPr>
      </w:pPr>
      <w:proofErr w:type="gramStart"/>
      <w:r w:rsidRPr="008A2541">
        <w:rPr>
          <w:i/>
        </w:rPr>
        <w:t xml:space="preserve">Alternative </w:t>
      </w:r>
      <w:proofErr w:type="spellStart"/>
      <w:r w:rsidRPr="008A2541">
        <w:rPr>
          <w:i/>
        </w:rPr>
        <w:t>Buccal</w:t>
      </w:r>
      <w:proofErr w:type="spellEnd"/>
      <w:r w:rsidRPr="008A2541">
        <w:rPr>
          <w:i/>
        </w:rPr>
        <w:t xml:space="preserve"> Cell Collection Method.</w:t>
      </w:r>
      <w:proofErr w:type="gramEnd"/>
      <w:r w:rsidR="004402B2">
        <w:rPr>
          <w:i/>
        </w:rPr>
        <w:t xml:space="preserve"> </w:t>
      </w:r>
      <w:r w:rsidRPr="00882A34">
        <w:t xml:space="preserve">The </w:t>
      </w:r>
      <w:proofErr w:type="spellStart"/>
      <w:r w:rsidRPr="00882A34">
        <w:t>Whatman</w:t>
      </w:r>
      <w:proofErr w:type="spellEnd"/>
      <w:r w:rsidRPr="00882A34">
        <w:t xml:space="preserve"> FTA collection system will be used as a back-up </w:t>
      </w:r>
      <w:proofErr w:type="spellStart"/>
      <w:r w:rsidRPr="00882A34">
        <w:t>buccal</w:t>
      </w:r>
      <w:proofErr w:type="spellEnd"/>
      <w:r w:rsidRPr="00882A34">
        <w:t xml:space="preserve"> cell collection method. This system collects </w:t>
      </w:r>
      <w:proofErr w:type="spellStart"/>
      <w:r w:rsidRPr="00882A34">
        <w:t>buccal</w:t>
      </w:r>
      <w:proofErr w:type="spellEnd"/>
      <w:r w:rsidRPr="00882A34">
        <w:t xml:space="preserve"> cells using a foam tipped applicator which is placed into the mouth and rubbed on the inside of both cheeks for 30 seconds by the participant. The sample obtained is then transferred to the Indicating FTA cards. The extracted DNA will be used for epigenetic analysis.</w:t>
      </w:r>
    </w:p>
    <w:p w14:paraId="4C6349BF" w14:textId="4C67AA90" w:rsidR="005B3206" w:rsidRDefault="005B3206" w:rsidP="008A2541">
      <w:pPr>
        <w:pStyle w:val="lp"/>
      </w:pPr>
      <w:r w:rsidRPr="008A2541">
        <w:rPr>
          <w:i/>
        </w:rPr>
        <w:t>Risks.</w:t>
      </w:r>
      <w:r w:rsidR="00E05F0E">
        <w:t xml:space="preserve"> </w:t>
      </w:r>
      <w:proofErr w:type="spellStart"/>
      <w:r w:rsidR="00E05F0E">
        <w:t>Buccal</w:t>
      </w:r>
      <w:proofErr w:type="spellEnd"/>
      <w:r w:rsidR="00E05F0E">
        <w:t xml:space="preserve"> m</w:t>
      </w:r>
      <w:r w:rsidRPr="00882A34">
        <w:t>ucosa smear risks include irritation of the inside of the cheek and/or gum line by the foam tipped swab used to collect cells and saliva.</w:t>
      </w:r>
    </w:p>
    <w:p w14:paraId="5D26FD90" w14:textId="67643023" w:rsidR="008A2541" w:rsidRDefault="005B3206" w:rsidP="008A2541">
      <w:pPr>
        <w:pStyle w:val="lp"/>
      </w:pPr>
      <w:r w:rsidRPr="00D50AD0">
        <w:rPr>
          <w:i/>
          <w:iCs/>
        </w:rPr>
        <w:t>Resting Electrocardiogram (EKG)</w:t>
      </w:r>
      <w:r w:rsidR="008A2541">
        <w:t>.</w:t>
      </w:r>
      <w:r w:rsidR="004402B2">
        <w:t xml:space="preserve"> </w:t>
      </w:r>
      <w:r>
        <w:t>We</w:t>
      </w:r>
      <w:r w:rsidRPr="00D50AD0">
        <w:t xml:space="preserve"> place </w:t>
      </w:r>
      <w:r>
        <w:t>electrodes on the participant’s skin to record thei</w:t>
      </w:r>
      <w:r w:rsidRPr="00D50AD0">
        <w:t>r heartbeats. By lookin</w:t>
      </w:r>
      <w:r>
        <w:t xml:space="preserve">g at the electrical pulse of their heart we examine the </w:t>
      </w:r>
      <w:r w:rsidRPr="00D50AD0">
        <w:t>heart r</w:t>
      </w:r>
      <w:r>
        <w:t>ate and rhythm, and check if they</w:t>
      </w:r>
      <w:r w:rsidR="008A2541">
        <w:t xml:space="preserve"> have had a heart attack.</w:t>
      </w:r>
    </w:p>
    <w:p w14:paraId="3BDA6204" w14:textId="77777777" w:rsidR="005B3206" w:rsidRPr="002F6D5F" w:rsidRDefault="008A2541" w:rsidP="008A2541">
      <w:pPr>
        <w:pStyle w:val="lp"/>
      </w:pPr>
      <w:r w:rsidRPr="008A2541">
        <w:rPr>
          <w:i/>
        </w:rPr>
        <w:t>Risks.</w:t>
      </w:r>
      <w:r>
        <w:t xml:space="preserve"> None.</w:t>
      </w:r>
    </w:p>
    <w:p w14:paraId="003DF16D" w14:textId="77777777" w:rsidR="00EA74F4" w:rsidRDefault="005B3206" w:rsidP="008A2541">
      <w:pPr>
        <w:pStyle w:val="lp"/>
      </w:pPr>
      <w:r w:rsidRPr="00D0136A">
        <w:rPr>
          <w:b/>
          <w:i/>
        </w:rPr>
        <w:t>Anthropometrics.</w:t>
      </w:r>
      <w:r w:rsidR="00907E3A">
        <w:rPr>
          <w:i/>
        </w:rPr>
        <w:t xml:space="preserve"> </w:t>
      </w:r>
      <w:r>
        <w:t>We measure the height and weight of each participant.</w:t>
      </w:r>
    </w:p>
    <w:p w14:paraId="4595BFA4" w14:textId="3CC8D91D" w:rsidR="008A2541" w:rsidRPr="002F6D5F" w:rsidRDefault="008A2541" w:rsidP="008A2541">
      <w:pPr>
        <w:pStyle w:val="lp"/>
      </w:pPr>
      <w:r w:rsidRPr="008A2541">
        <w:rPr>
          <w:i/>
        </w:rPr>
        <w:t>Risks.</w:t>
      </w:r>
      <w:r>
        <w:t xml:space="preserve"> None.</w:t>
      </w:r>
    </w:p>
    <w:p w14:paraId="3820230B" w14:textId="487E5326" w:rsidR="005B3206" w:rsidRDefault="005B3206" w:rsidP="008A2541">
      <w:pPr>
        <w:pStyle w:val="lp"/>
      </w:pPr>
      <w:r w:rsidRPr="00D0136A">
        <w:rPr>
          <w:b/>
          <w:i/>
        </w:rPr>
        <w:t xml:space="preserve">Medical </w:t>
      </w:r>
      <w:r w:rsidR="00D0136A">
        <w:rPr>
          <w:b/>
          <w:i/>
        </w:rPr>
        <w:t>H</w:t>
      </w:r>
      <w:r w:rsidRPr="00D0136A">
        <w:rPr>
          <w:b/>
          <w:i/>
        </w:rPr>
        <w:t xml:space="preserve">istory and </w:t>
      </w:r>
      <w:r w:rsidR="00D0136A">
        <w:rPr>
          <w:b/>
          <w:i/>
        </w:rPr>
        <w:t>P</w:t>
      </w:r>
      <w:r w:rsidRPr="00D0136A">
        <w:rPr>
          <w:b/>
          <w:i/>
        </w:rPr>
        <w:t xml:space="preserve">hysical </w:t>
      </w:r>
      <w:r w:rsidR="00D0136A">
        <w:rPr>
          <w:b/>
          <w:i/>
        </w:rPr>
        <w:t>E</w:t>
      </w:r>
      <w:r w:rsidRPr="00D0136A">
        <w:rPr>
          <w:b/>
          <w:i/>
        </w:rPr>
        <w:t>xamination.</w:t>
      </w:r>
      <w:r w:rsidR="004402B2">
        <w:t xml:space="preserve"> </w:t>
      </w:r>
      <w:r w:rsidRPr="00CC20E1">
        <w:t>A physician or nurse practitioner performs an interim physical examination and medical history. The purpose of the physical examination and medical history is to document as unambiguously as possible any diagnosable cond</w:t>
      </w:r>
      <w:r w:rsidRPr="00CC20E1">
        <w:t>i</w:t>
      </w:r>
      <w:r w:rsidRPr="00CC20E1">
        <w:t>tions, to record medications and their frequencies and dosages, and to assess disabilities that might limit independent functional activities, that have developed or occurred since their last examination on the MRVs. In addition, we will examine subjects to insure that they do not meet exclusionary criteria for any</w:t>
      </w:r>
      <w:r w:rsidR="008A2541">
        <w:t xml:space="preserve"> subsequent tests such as the D</w:t>
      </w:r>
      <w:r w:rsidRPr="00CC20E1">
        <w:t>XA.</w:t>
      </w:r>
    </w:p>
    <w:p w14:paraId="43ED2D8B" w14:textId="77777777" w:rsidR="008A2541" w:rsidRPr="002F6D5F" w:rsidRDefault="008A2541" w:rsidP="008A2541">
      <w:pPr>
        <w:pStyle w:val="lp"/>
      </w:pPr>
      <w:r w:rsidRPr="008A2541">
        <w:rPr>
          <w:i/>
        </w:rPr>
        <w:t>Risks.</w:t>
      </w:r>
      <w:r>
        <w:t xml:space="preserve"> None.</w:t>
      </w:r>
    </w:p>
    <w:p w14:paraId="7CF91172" w14:textId="77777777" w:rsidR="008A2541" w:rsidRPr="00D0136A" w:rsidRDefault="005B3206" w:rsidP="008A2541">
      <w:pPr>
        <w:pStyle w:val="lp"/>
        <w:rPr>
          <w:b/>
          <w:i/>
        </w:rPr>
      </w:pPr>
      <w:r w:rsidRPr="00D0136A">
        <w:rPr>
          <w:b/>
          <w:i/>
        </w:rPr>
        <w:lastRenderedPageBreak/>
        <w:t>Dietary Recall.</w:t>
      </w:r>
    </w:p>
    <w:p w14:paraId="7A1F4E74" w14:textId="201318E3" w:rsidR="005B3206" w:rsidRDefault="0016260C" w:rsidP="008A2541">
      <w:pPr>
        <w:pStyle w:val="lp"/>
      </w:pPr>
      <w:proofErr w:type="gramStart"/>
      <w:r>
        <w:rPr>
          <w:i/>
        </w:rPr>
        <w:t>Dietary Recall</w:t>
      </w:r>
      <w:r w:rsidR="00DD1E6A">
        <w:rPr>
          <w:i/>
        </w:rPr>
        <w:t xml:space="preserve"> Interview</w:t>
      </w:r>
      <w:r w:rsidR="00DD1E6A">
        <w:t>.</w:t>
      </w:r>
      <w:proofErr w:type="gramEnd"/>
      <w:r w:rsidR="00DD1E6A">
        <w:t xml:space="preserve"> </w:t>
      </w:r>
      <w:r w:rsidR="005B3206" w:rsidRPr="0034696B">
        <w:t>This measure is administered in both the first and second phases of data collection. We will ask participants to recall all of the foods and beverages they co</w:t>
      </w:r>
      <w:r w:rsidR="005B3206" w:rsidRPr="0034696B">
        <w:t>n</w:t>
      </w:r>
      <w:r w:rsidR="005B3206" w:rsidRPr="0034696B">
        <w:t>sumed during the previous 24 hours. An interviewer records the dietary recall using met</w:t>
      </w:r>
      <w:r w:rsidR="005B3206" w:rsidRPr="0034696B">
        <w:t>h</w:t>
      </w:r>
      <w:r w:rsidR="005B3206" w:rsidRPr="0034696B">
        <w:t xml:space="preserve">ods developed by the USDA called the Automated Multiple Pass Method </w:t>
      </w:r>
      <w:r>
        <w:t xml:space="preserve">(AMPM) </w:t>
      </w:r>
      <w:r w:rsidR="005B3206" w:rsidRPr="0034696B">
        <w:t>that is supplemented by measurement aids and illustrations to assist in estimating accurate qua</w:t>
      </w:r>
      <w:r w:rsidR="005B3206" w:rsidRPr="0034696B">
        <w:t>n</w:t>
      </w:r>
      <w:r w:rsidR="005B3206" w:rsidRPr="0034696B">
        <w:t>tities consumed.</w:t>
      </w:r>
    </w:p>
    <w:p w14:paraId="1E11A4B7" w14:textId="77777777" w:rsidR="005B3206" w:rsidRPr="0034696B" w:rsidRDefault="005B3206" w:rsidP="008A2541">
      <w:pPr>
        <w:pStyle w:val="lp"/>
      </w:pPr>
      <w:proofErr w:type="gramStart"/>
      <w:r w:rsidRPr="004402B2">
        <w:rPr>
          <w:i/>
        </w:rPr>
        <w:t>Nutrition Supplement Questionnaire.</w:t>
      </w:r>
      <w:proofErr w:type="gramEnd"/>
      <w:r w:rsidRPr="0034696B">
        <w:t xml:space="preserve"> We ask participants to report all of the types and quantities of nutritional supplements they took during the previous 24 hours following the dietary recall. An interviewer also records usual supplement practices.</w:t>
      </w:r>
    </w:p>
    <w:p w14:paraId="25E8BB9A" w14:textId="77777777" w:rsidR="008A2541" w:rsidRPr="002F6D5F" w:rsidRDefault="008A2541" w:rsidP="008A2541">
      <w:pPr>
        <w:pStyle w:val="lp"/>
      </w:pPr>
      <w:r w:rsidRPr="008A2541">
        <w:rPr>
          <w:i/>
        </w:rPr>
        <w:t>Risks.</w:t>
      </w:r>
      <w:r>
        <w:t xml:space="preserve"> None.</w:t>
      </w:r>
    </w:p>
    <w:p w14:paraId="7C030548" w14:textId="0784768B" w:rsidR="00EA74F4" w:rsidRDefault="005B3206" w:rsidP="008A2541">
      <w:pPr>
        <w:pStyle w:val="lp"/>
      </w:pPr>
      <w:r w:rsidRPr="00D0136A">
        <w:rPr>
          <w:b/>
          <w:i/>
        </w:rPr>
        <w:t>Cognitive testing.</w:t>
      </w:r>
      <w:r w:rsidRPr="0034696B">
        <w:rPr>
          <w:i/>
        </w:rPr>
        <w:t xml:space="preserve"> </w:t>
      </w:r>
      <w:r w:rsidRPr="0034696B">
        <w:t>We administer a battery of cognitive tests assessing memory, executive function, verbal fluency and knowledge, and spatial ability. In addition to dementia scree</w:t>
      </w:r>
      <w:r w:rsidRPr="0034696B">
        <w:t>n</w:t>
      </w:r>
      <w:r w:rsidRPr="0034696B">
        <w:t>ing using the Mini-Mental State Examination</w:t>
      </w:r>
      <w:hyperlink w:anchor="_ENREF_129" w:tooltip="Folstein, 1975 #159" w:history="1">
        <w:r w:rsidR="006F5BA8">
          <w:fldChar w:fldCharType="begin"/>
        </w:r>
        <w:r w:rsidR="006F5BA8">
          <w:instrText xml:space="preserve"> ADDIN EN.CITE &lt;EndNote&gt;&lt;Cite&gt;&lt;Author&gt;Folstein&lt;/Author&gt;&lt;Year&gt;1975&lt;/Year&gt;&lt;RecNum&gt;159&lt;/RecNum&gt;&lt;DisplayText&gt;&lt;style face="superscript"&gt;129&lt;/style&gt;&lt;/DisplayText&gt;&lt;record&gt;&lt;rec-number&gt;159&lt;/rec-number&gt;&lt;foreign-keys&gt;&lt;key app="EN" db-id="2dfwwav0r0wwrbef5svxpsaetspzz952eset"&gt;159&lt;/key&gt;&lt;/foreign-keys&gt;&lt;ref-type name="Journal Article"&gt;17&lt;/ref-type&gt;&lt;contributors&gt;&lt;authors&gt;&lt;author&gt;Folstein, M. F.&lt;/author&gt;&lt;author&gt;Folstein, S. E.&lt;/author&gt;&lt;author&gt;McHugh, P. R.&lt;/author&gt;&lt;/authors&gt;&lt;/contributors&gt;&lt;titles&gt;&lt;title&gt;&amp;quot;Mini-mental state&amp;quot;. A practical method for grading the cognitive state of patients for the clinician&lt;/title&gt;&lt;secondary-title&gt;J Psychiatr Res&lt;/secondary-title&gt;&lt;/titles&gt;&lt;periodical&gt;&lt;full-title&gt;Journal of Psychiatric Research&lt;/full-title&gt;&lt;abbr-1&gt;J. Psychiatr. Res.&lt;/abbr-1&gt;&lt;abbr-2&gt;J Psychiatr Res&lt;/abbr-2&gt;&lt;/periodical&gt;&lt;pages&gt;189-98&lt;/pages&gt;&lt;volume&gt;12&lt;/volume&gt;&lt;number&gt;3&lt;/number&gt;&lt;keywords&gt;&lt;keyword&gt;Adult&lt;/keyword&gt;&lt;keyword&gt;Affective Symptoms/diagnosis&lt;/keyword&gt;&lt;keyword&gt;Aged&lt;/keyword&gt;&lt;keyword&gt;Bipolar Disorder/diagnosis&lt;/keyword&gt;&lt;keyword&gt;*Cognition&lt;/keyword&gt;&lt;keyword&gt;Cognition Disorders/etiology&lt;/keyword&gt;&lt;keyword&gt;Craniocerebral Trauma/complications&lt;/keyword&gt;&lt;keyword&gt;Dementia/diagnosis&lt;/keyword&gt;&lt;keyword&gt;Depression/diagnosis&lt;/keyword&gt;&lt;keyword&gt;Diagnosis, Differential&lt;/keyword&gt;&lt;keyword&gt;Female&lt;/keyword&gt;&lt;keyword&gt;Human&lt;/keyword&gt;&lt;keyword&gt;Male&lt;/keyword&gt;&lt;keyword&gt;Mental Disorders/*diagnosis&lt;/keyword&gt;&lt;keyword&gt;*Mental Status Schedule&lt;/keyword&gt;&lt;keyword&gt;Metabolic Diseases/complications&lt;/keyword&gt;&lt;keyword&gt;Middle Age&lt;/keyword&gt;&lt;keyword&gt;Neurotic Disorders/diagnosis&lt;/keyword&gt;&lt;keyword&gt;*Psychiatric Status Rating Scales&lt;/keyword&gt;&lt;keyword&gt;Schizophrenia/diagnosis&lt;/keyword&gt;&lt;keyword&gt;Substance-Related Disorders/complications&lt;/keyword&gt;&lt;keyword&gt;Time Factors&lt;/keyword&gt;&lt;/keywords&gt;&lt;dates&gt;&lt;year&gt;1975&lt;/year&gt;&lt;/dates&gt;&lt;accession-num&gt;0001202204&lt;/accession-num&gt;&lt;urls&gt;&lt;related-urls&gt;&lt;url&gt;http://www.ncbi.nlm.nih.gov/htbin-post/Entrez/query?db=m&amp;amp;form=6&amp;amp;dopt=r&amp;amp;uid=0001202204&lt;/url&gt;&lt;/related-urls&gt;&lt;/urls&gt;&lt;/record&gt;&lt;/Cite&gt;&lt;/EndNote&gt;</w:instrText>
        </w:r>
        <w:r w:rsidR="006F5BA8">
          <w:fldChar w:fldCharType="separate"/>
        </w:r>
        <w:r w:rsidR="006F5BA8" w:rsidRPr="006F5BA8">
          <w:rPr>
            <w:noProof/>
            <w:vertAlign w:val="superscript"/>
          </w:rPr>
          <w:t>129</w:t>
        </w:r>
        <w:r w:rsidR="006F5BA8">
          <w:fldChar w:fldCharType="end"/>
        </w:r>
      </w:hyperlink>
      <w:r w:rsidRPr="0034696B">
        <w:t>, we administer the Benton Visual Retention Test (BVRT),</w:t>
      </w:r>
      <w:hyperlink w:anchor="_ENREF_130" w:tooltip="Benton, 1974 #167" w:history="1">
        <w:r w:rsidR="006F5BA8">
          <w:fldChar w:fldCharType="begin"/>
        </w:r>
        <w:r w:rsidR="006F5BA8">
          <w:instrText xml:space="preserve"> ADDIN EN.CITE &lt;EndNote&gt;&lt;Cite&gt;&lt;Author&gt;Benton&lt;/Author&gt;&lt;Year&gt;1974&lt;/Year&gt;&lt;RecNum&gt;167&lt;/RecNum&gt;&lt;DisplayText&gt;&lt;style face="superscript"&gt;130&lt;/style&gt;&lt;/DisplayText&gt;&lt;record&gt;&lt;rec-number&gt;167&lt;/rec-number&gt;&lt;foreign-keys&gt;&lt;key app="EN" db-id="2dfwwav0r0wwrbef5svxpsaetspzz952eset"&gt;167&lt;/key&gt;&lt;/foreign-keys&gt;&lt;ref-type name="Book Section"&gt;5&lt;/ref-type&gt;&lt;contributors&gt;&lt;authors&gt;&lt;author&gt;Benton, A L&lt;/author&gt;&lt;/authors&gt;&lt;/contributors&gt;&lt;titles&gt;&lt;title&gt;The revised visual retention test: Clincal and experimental application&lt;/title&gt;&lt;/titles&gt;&lt;edition&gt;4th&lt;/edition&gt;&lt;dates&gt;&lt;year&gt;1974&lt;/year&gt;&lt;/dates&gt;&lt;pub-location&gt;New York&lt;/pub-location&gt;&lt;publisher&gt;Psychological Corporation&lt;/publisher&gt;&lt;urls&gt;&lt;/urls&gt;&lt;/record&gt;&lt;/Cite&gt;&lt;/EndNote&gt;</w:instrText>
        </w:r>
        <w:r w:rsidR="006F5BA8">
          <w:fldChar w:fldCharType="separate"/>
        </w:r>
        <w:r w:rsidR="006F5BA8" w:rsidRPr="006F5BA8">
          <w:rPr>
            <w:noProof/>
            <w:vertAlign w:val="superscript"/>
          </w:rPr>
          <w:t>130</w:t>
        </w:r>
        <w:r w:rsidR="006F5BA8">
          <w:fldChar w:fldCharType="end"/>
        </w:r>
      </w:hyperlink>
      <w:r w:rsidRPr="0034696B">
        <w:t xml:space="preserve"> California Verbal Learning Test,</w:t>
      </w:r>
      <w:hyperlink w:anchor="_ENREF_131" w:tooltip="Delis, 1987 #168" w:history="1">
        <w:r w:rsidR="006F5BA8">
          <w:fldChar w:fldCharType="begin"/>
        </w:r>
        <w:r w:rsidR="006F5BA8">
          <w:instrText xml:space="preserve"> ADDIN EN.CITE &lt;EndNote&gt;&lt;Cite&gt;&lt;Author&gt;Delis&lt;/Author&gt;&lt;Year&gt;1987&lt;/Year&gt;&lt;RecNum&gt;168&lt;/RecNum&gt;&lt;DisplayText&gt;&lt;style face="superscript"&gt;131&lt;/style&gt;&lt;/DisplayText&gt;&lt;record&gt;&lt;rec-number&gt;168&lt;/rec-number&gt;&lt;foreign-keys&gt;&lt;key app="EN" db-id="2dfwwav0r0wwrbef5svxpsaetspzz952eset"&gt;168&lt;/key&gt;&lt;/foreign-keys&gt;&lt;ref-type name="Book"&gt;6&lt;/ref-type&gt;&lt;contributors&gt;&lt;authors&gt;&lt;author&gt;Delis, D C&lt;/author&gt;&lt;author&gt;Kramer, J&lt;/author&gt;&lt;author&gt;Kaplan, E&lt;/author&gt;&lt;author&gt;Ober, B A&lt;/author&gt;&lt;/authors&gt;&lt;/contributors&gt;&lt;titles&gt;&lt;title&gt;California Verbal Learning Test&lt;/title&gt;&lt;/titles&gt;&lt;dates&gt;&lt;year&gt;1987&lt;/year&gt;&lt;/dates&gt;&lt;pub-location&gt;New York&lt;/pub-location&gt;&lt;publisher&gt;Psychological Corporation&lt;/publisher&gt;&lt;urls&gt;&lt;/urls&gt;&lt;/record&gt;&lt;/Cite&gt;&lt;/EndNote&gt;</w:instrText>
        </w:r>
        <w:r w:rsidR="006F5BA8">
          <w:fldChar w:fldCharType="separate"/>
        </w:r>
        <w:r w:rsidR="006F5BA8" w:rsidRPr="006F5BA8">
          <w:rPr>
            <w:noProof/>
            <w:vertAlign w:val="superscript"/>
          </w:rPr>
          <w:t>131</w:t>
        </w:r>
        <w:r w:rsidR="006F5BA8">
          <w:fldChar w:fldCharType="end"/>
        </w:r>
      </w:hyperlink>
      <w:r w:rsidRPr="0034696B">
        <w:t xml:space="preserve"> Card Rotations, Prospective Memory, Wechsler Adult Intelligence Scale Digit Span Forward and Backward,</w:t>
      </w:r>
      <w:hyperlink w:anchor="_ENREF_132" w:tooltip="Wechsler, 1981 #326" w:history="1">
        <w:r w:rsidR="006F5BA8">
          <w:fldChar w:fldCharType="begin"/>
        </w:r>
        <w:r w:rsidR="006F5BA8">
          <w:instrText xml:space="preserve"> ADDIN EN.CITE &lt;EndNote&gt;&lt;Cite&gt;&lt;Author&gt;Wechsler&lt;/Author&gt;&lt;Year&gt;1981&lt;/Year&gt;&lt;RecNum&gt;326&lt;/RecNum&gt;&lt;DisplayText&gt;&lt;style face="superscript"&gt;132&lt;/style&gt;&lt;/DisplayText&gt;&lt;record&gt;&lt;rec-number&gt;326&lt;/rec-number&gt;&lt;foreign-keys&gt;&lt;key app="EN" db-id="2dfwwav0r0wwrbef5svxpsaetspzz952eset"&gt;326&lt;/key&gt;&lt;/foreign-keys&gt;&lt;ref-type name="Book"&gt;6&lt;/ref-type&gt;&lt;contributors&gt;&lt;authors&gt;&lt;author&gt;Wechsler, D.&lt;/author&gt;&lt;/authors&gt;&lt;/contributors&gt;&lt;titles&gt;&lt;title&gt;Wechsler Adult Intelligence Scale - Revised&lt;/title&gt;&lt;/titles&gt;&lt;dates&gt;&lt;year&gt;1981&lt;/year&gt;&lt;/dates&gt;&lt;pub-location&gt;New York&lt;/pub-location&gt;&lt;publisher&gt;The Psychological Corporation&lt;/publisher&gt;&lt;urls&gt;&lt;/urls&gt;&lt;/record&gt;&lt;/Cite&gt;&lt;/EndNote&gt;</w:instrText>
        </w:r>
        <w:r w:rsidR="006F5BA8">
          <w:fldChar w:fldCharType="separate"/>
        </w:r>
        <w:r w:rsidR="006F5BA8" w:rsidRPr="006F5BA8">
          <w:rPr>
            <w:noProof/>
            <w:vertAlign w:val="superscript"/>
          </w:rPr>
          <w:t>132</w:t>
        </w:r>
        <w:r w:rsidR="006F5BA8">
          <w:fldChar w:fldCharType="end"/>
        </w:r>
      </w:hyperlink>
      <w:r w:rsidRPr="0034696B">
        <w:t xml:space="preserve"> Identical Pictures, Clock Drawing, Brief Test of Attention, Wide Rage Achievement Test, Trail Making A and B, animal fluency. We assess baseline personality and symptoms of depression using the CES-D.</w:t>
      </w:r>
      <w:r>
        <w:t xml:space="preserve"> </w:t>
      </w:r>
      <w:r w:rsidRPr="002F6D5F">
        <w:t>These tests are given in a private, quiet room</w:t>
      </w:r>
      <w:r>
        <w:t xml:space="preserve"> with an experienced tester.</w:t>
      </w:r>
    </w:p>
    <w:p w14:paraId="633EEA15" w14:textId="63638570" w:rsidR="008A2541" w:rsidRPr="002F6D5F" w:rsidRDefault="008A2541" w:rsidP="008A2541">
      <w:pPr>
        <w:pStyle w:val="lp"/>
      </w:pPr>
      <w:r w:rsidRPr="008A2541">
        <w:rPr>
          <w:i/>
        </w:rPr>
        <w:t>Risks.</w:t>
      </w:r>
      <w:r>
        <w:t xml:space="preserve"> None.</w:t>
      </w:r>
    </w:p>
    <w:p w14:paraId="7FA71C24" w14:textId="77777777" w:rsidR="005B3206" w:rsidRPr="00D0136A" w:rsidRDefault="005B3206" w:rsidP="00D0136A">
      <w:pPr>
        <w:pStyle w:val="lp"/>
        <w:keepNext/>
        <w:rPr>
          <w:b/>
          <w:i/>
        </w:rPr>
      </w:pPr>
      <w:r w:rsidRPr="00D0136A">
        <w:rPr>
          <w:b/>
          <w:i/>
        </w:rPr>
        <w:t>Physical Performance Measures</w:t>
      </w:r>
    </w:p>
    <w:p w14:paraId="48EF7C3A" w14:textId="77777777" w:rsidR="005B3206" w:rsidRPr="001D1E6B" w:rsidRDefault="005B3206" w:rsidP="008A2541">
      <w:pPr>
        <w:pStyle w:val="lp"/>
      </w:pPr>
      <w:r w:rsidRPr="001D1E6B">
        <w:rPr>
          <w:i/>
        </w:rPr>
        <w:t xml:space="preserve">Age-associated strength loss (Grip Strength Test). </w:t>
      </w:r>
      <w:r w:rsidRPr="001D1E6B">
        <w:t>Handgrip strength in both hands, mea</w:t>
      </w:r>
      <w:r w:rsidRPr="001D1E6B">
        <w:t>s</w:t>
      </w:r>
      <w:r w:rsidRPr="001D1E6B">
        <w:t>ured using an adjustable, hand-held, hydraulic grip strength dynamometer, is used as an overall assessment of physical strength and skeletal muscle function. Repeated measur</w:t>
      </w:r>
      <w:r w:rsidRPr="001D1E6B">
        <w:t>e</w:t>
      </w:r>
      <w:r w:rsidRPr="001D1E6B">
        <w:t>ment of grip strength over the follow-up visits will permit an estimate of strength loss over time. Grip strength is a commonly used indicator of health status and physical frailty and mid-life grip strength has been shown to be a strong predictor of early mortality.</w:t>
      </w:r>
    </w:p>
    <w:p w14:paraId="39A34ADF" w14:textId="457F8175" w:rsidR="005B3206" w:rsidRDefault="005B3206" w:rsidP="00DB1B16">
      <w:pPr>
        <w:pStyle w:val="lp"/>
      </w:pPr>
      <w:r w:rsidRPr="001D1E6B">
        <w:t>The examination is done with the participant in the sitting position with the arm to be tes</w:t>
      </w:r>
      <w:r w:rsidRPr="001D1E6B">
        <w:t>t</w:t>
      </w:r>
      <w:r w:rsidRPr="001D1E6B">
        <w:t>ed resting on the table and the elbow held at approximately a right angle. The dynamom</w:t>
      </w:r>
      <w:r w:rsidRPr="001D1E6B">
        <w:t>e</w:t>
      </w:r>
      <w:r w:rsidRPr="001D1E6B">
        <w:t>ter is held in the hand to be tested and is resting on a mouse pad. The participant is i</w:t>
      </w:r>
      <w:r w:rsidRPr="001D1E6B">
        <w:t>n</w:t>
      </w:r>
      <w:r w:rsidRPr="001D1E6B">
        <w:t>structed to grip the two bars of the dynamometer in their hand, and to slowly squeeze the bars as hard as they can. The test is repeated on the other hand. This test is performed 3 times on each hand.</w:t>
      </w:r>
      <w:r w:rsidR="00E05F0E">
        <w:br/>
      </w:r>
      <w:r w:rsidRPr="00E05F0E">
        <w:rPr>
          <w:i/>
          <w:iCs/>
        </w:rPr>
        <w:t>Exclusions.</w:t>
      </w:r>
      <w:r w:rsidRPr="001D1E6B">
        <w:t xml:space="preserve"> Participants who have had fusion, </w:t>
      </w:r>
      <w:proofErr w:type="spellStart"/>
      <w:r w:rsidRPr="001D1E6B">
        <w:t>arthroplasty</w:t>
      </w:r>
      <w:proofErr w:type="spellEnd"/>
      <w:r w:rsidRPr="001D1E6B">
        <w:t xml:space="preserve">, tendon repair, </w:t>
      </w:r>
      <w:proofErr w:type="spellStart"/>
      <w:r w:rsidRPr="001D1E6B">
        <w:t>synovectomy</w:t>
      </w:r>
      <w:proofErr w:type="spellEnd"/>
      <w:r w:rsidRPr="001D1E6B">
        <w:t xml:space="preserve">, or other related surgery of the upper extremity in the past 3 months </w:t>
      </w:r>
      <w:proofErr w:type="gramStart"/>
      <w:r w:rsidRPr="001D1E6B">
        <w:t>will</w:t>
      </w:r>
      <w:proofErr w:type="gramEnd"/>
      <w:r w:rsidRPr="001D1E6B">
        <w:t xml:space="preserve"> not be tested on the affected hand.</w:t>
      </w:r>
    </w:p>
    <w:p w14:paraId="0ED47BED" w14:textId="2E934849" w:rsidR="00D0136A" w:rsidRDefault="005B3206" w:rsidP="008A2541">
      <w:pPr>
        <w:pStyle w:val="lp"/>
        <w:rPr>
          <w:i/>
        </w:rPr>
      </w:pPr>
      <w:r w:rsidRPr="001D1E6B">
        <w:rPr>
          <w:i/>
        </w:rPr>
        <w:t>Age</w:t>
      </w:r>
      <w:r w:rsidR="00D0136A">
        <w:rPr>
          <w:i/>
        </w:rPr>
        <w:t>-associated functional decline</w:t>
      </w:r>
    </w:p>
    <w:p w14:paraId="487C1CCF" w14:textId="08A2F916" w:rsidR="005B3206" w:rsidRPr="001D1E6B" w:rsidRDefault="005B3206" w:rsidP="008A2541">
      <w:pPr>
        <w:pStyle w:val="lp"/>
        <w:rPr>
          <w:i/>
        </w:rPr>
      </w:pPr>
      <w:r w:rsidRPr="001D1E6B">
        <w:rPr>
          <w:i/>
        </w:rPr>
        <w:lastRenderedPageBreak/>
        <w:t xml:space="preserve">Sit-to-Stand Test. </w:t>
      </w:r>
      <w:r w:rsidRPr="001D1E6B">
        <w:t>A commonly used performance-based test of physical function, the sit-to-stand test (also termed repeated chair stands), is used to assess functional status at study inception and to tract loss of functional capacity over time. Using a standard armless chair placed securely against a wall, the participant is first instructed to rise from the chair wit</w:t>
      </w:r>
      <w:r w:rsidRPr="001D1E6B">
        <w:t>h</w:t>
      </w:r>
      <w:r w:rsidRPr="001D1E6B">
        <w:t>out using arms and return to a seated position. If this is done successfully, the participant is then asked to repeat that movement 10 times. Performance, both whether 10 stands are completed and time to perform 5 or 10 stands has been strongly associated with onset of functional limitation, physical disability, institutionalization, and mortality.</w:t>
      </w:r>
    </w:p>
    <w:p w14:paraId="5C6A1C32" w14:textId="77777777" w:rsidR="005B3206" w:rsidRDefault="005B3206" w:rsidP="008A2541">
      <w:pPr>
        <w:pStyle w:val="lp"/>
      </w:pPr>
      <w:r w:rsidRPr="001D1E6B">
        <w:rPr>
          <w:i/>
          <w:iCs/>
        </w:rPr>
        <w:t xml:space="preserve">Exclusions. </w:t>
      </w:r>
      <w:r w:rsidRPr="001D1E6B">
        <w:t>There are no formal exclusions from attempting the single chair stand; inability to rise from a chair without using arms excludes participants from doing repeated chair stands.</w:t>
      </w:r>
    </w:p>
    <w:p w14:paraId="6DC892B0" w14:textId="68F111C5" w:rsidR="005B3206" w:rsidRDefault="005B3206" w:rsidP="008A2541">
      <w:pPr>
        <w:pStyle w:val="lp"/>
      </w:pPr>
      <w:proofErr w:type="gramStart"/>
      <w:r w:rsidRPr="001D1E6B">
        <w:rPr>
          <w:i/>
        </w:rPr>
        <w:t>Single Leg Stand Test.</w:t>
      </w:r>
      <w:proofErr w:type="gramEnd"/>
      <w:r w:rsidRPr="001D1E6B">
        <w:rPr>
          <w:i/>
        </w:rPr>
        <w:t xml:space="preserve"> </w:t>
      </w:r>
      <w:r w:rsidRPr="001D1E6B">
        <w:t>The single leg stand test should be performed with the participant standing a little less than an arm’s length from a wall to provide an additional source of support if a loss of balance does occur. This test requires the participant to</w:t>
      </w:r>
      <w:r w:rsidRPr="001D1E6B">
        <w:rPr>
          <w:b/>
          <w:bCs/>
        </w:rPr>
        <w:t xml:space="preserve"> </w:t>
      </w:r>
      <w:r w:rsidRPr="001D1E6B">
        <w:t>stand on one leg with the other leg flexed at the knee and held about two inches from the floor. The partic</w:t>
      </w:r>
      <w:r w:rsidRPr="001D1E6B">
        <w:t>i</w:t>
      </w:r>
      <w:r w:rsidRPr="001D1E6B">
        <w:t>pant is asked to hold the position for as long as they can, up to 30 seconds. The single leg stand has been found to be a sensitive test of standing balance for middle age and older adults and has been used in numerous epidemiologic studies of well elderly without mi</w:t>
      </w:r>
      <w:r w:rsidRPr="001D1E6B">
        <w:t>s</w:t>
      </w:r>
      <w:r w:rsidRPr="001D1E6B">
        <w:t>hap.</w:t>
      </w:r>
      <w:r w:rsidR="006F5BA8">
        <w:fldChar w:fldCharType="begin">
          <w:fldData xml:space="preserve">PEVuZE5vdGU+PENpdGU+PEF1dGhvcj5HdXJhbG5pazwvQXV0aG9yPjxZZWFyPjE5OTQ8L1llYXI+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</w:fldData>
        </w:fldChar>
      </w:r>
      <w:r w:rsidR="006F5BA8">
        <w:instrText xml:space="preserve"> ADDIN EN.CITE </w:instrText>
      </w:r>
      <w:r w:rsidR="006F5BA8">
        <w:fldChar w:fldCharType="begin">
          <w:fldData xml:space="preserve">PEVuZE5vdGU+PENpdGU+PEF1dGhvcj5HdXJhbG5pazwvQXV0aG9yPjxZZWFyPjE5OTQ8L1llYXI+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</w:fldData>
        </w:fldChar>
      </w:r>
      <w:r w:rsidR="006F5BA8">
        <w:instrText xml:space="preserve"> ADDIN EN.CITE.DATA </w:instrText>
      </w:r>
      <w:r w:rsidR="006F5BA8">
        <w:fldChar w:fldCharType="end"/>
      </w:r>
      <w:r w:rsidR="006F5BA8">
        <w:fldChar w:fldCharType="separate"/>
      </w:r>
      <w:hyperlink w:anchor="_ENREF_133" w:tooltip="Guralnik, 1994 #327" w:history="1">
        <w:r w:rsidR="006F5BA8" w:rsidRPr="006F5BA8">
          <w:rPr>
            <w:noProof/>
            <w:vertAlign w:val="superscript"/>
          </w:rPr>
          <w:t>133</w:t>
        </w:r>
      </w:hyperlink>
      <w:r w:rsidR="006F5BA8" w:rsidRPr="006F5BA8">
        <w:rPr>
          <w:noProof/>
          <w:vertAlign w:val="superscript"/>
        </w:rPr>
        <w:t>,</w:t>
      </w:r>
      <w:hyperlink w:anchor="_ENREF_134" w:tooltip="Simonsick, 2001 #328" w:history="1">
        <w:r w:rsidR="006F5BA8" w:rsidRPr="006F5BA8">
          <w:rPr>
            <w:noProof/>
            <w:vertAlign w:val="superscript"/>
          </w:rPr>
          <w:t>134</w:t>
        </w:r>
      </w:hyperlink>
      <w:r w:rsidR="006F5BA8">
        <w:fldChar w:fldCharType="end"/>
      </w:r>
    </w:p>
    <w:p w14:paraId="42B052B0" w14:textId="77777777" w:rsidR="008A2541" w:rsidRPr="002F6D5F" w:rsidRDefault="008A2541" w:rsidP="008A2541">
      <w:pPr>
        <w:pStyle w:val="lp"/>
      </w:pPr>
      <w:r w:rsidRPr="008A2541">
        <w:rPr>
          <w:i/>
        </w:rPr>
        <w:t>Risks.</w:t>
      </w:r>
      <w:r>
        <w:t xml:space="preserve"> </w:t>
      </w:r>
      <w:r w:rsidR="00A34DD6">
        <w:t>T</w:t>
      </w:r>
      <w:r w:rsidR="00A34DD6" w:rsidRPr="00A34DD6">
        <w:t>here are very minimal r</w:t>
      </w:r>
      <w:r w:rsidR="00A34DD6">
        <w:t>isks associated with the Physical Performance Measures</w:t>
      </w:r>
      <w:r w:rsidR="00A34DD6" w:rsidRPr="00A34DD6">
        <w:t xml:space="preserve">. The only risks are that there is </w:t>
      </w:r>
      <w:r w:rsidR="00A34DD6">
        <w:t>a slight risk of falling and the participant</w:t>
      </w:r>
      <w:r w:rsidR="00A34DD6" w:rsidRPr="00A34DD6">
        <w:t xml:space="preserve"> may feel tired after these tests.</w:t>
      </w:r>
    </w:p>
    <w:p w14:paraId="017EBF1B" w14:textId="6E10D833" w:rsidR="005B3206" w:rsidRDefault="005B3206" w:rsidP="008A2541">
      <w:pPr>
        <w:pStyle w:val="lp"/>
      </w:pPr>
      <w:r w:rsidRPr="00D0136A">
        <w:rPr>
          <w:b/>
          <w:i/>
        </w:rPr>
        <w:t>Echocardiogram</w:t>
      </w:r>
      <w:r w:rsidR="008A2541" w:rsidRPr="00D0136A">
        <w:rPr>
          <w:b/>
        </w:rPr>
        <w:t>.</w:t>
      </w:r>
      <w:r w:rsidR="004402B2">
        <w:t xml:space="preserve"> </w:t>
      </w:r>
      <w:r w:rsidRPr="00DA5D87">
        <w:t>Echocardiography is an ultrasound test that is the preferred exam for the non-invasive assessment of the structure and function of the heart. We measure the dime</w:t>
      </w:r>
      <w:r w:rsidRPr="00DA5D87">
        <w:t>n</w:t>
      </w:r>
      <w:r w:rsidRPr="00DA5D87">
        <w:t>sions of the chambers of the heart, the thickness of the walls, and the systolic and diastolic function of the chambers. We also examine the structure and function of the valves. This test does not involve radiation and there are no exclusions.</w:t>
      </w:r>
    </w:p>
    <w:p w14:paraId="7676329E" w14:textId="77777777" w:rsidR="008A2541" w:rsidRPr="002F6D5F" w:rsidRDefault="008A2541" w:rsidP="008A2541">
      <w:pPr>
        <w:pStyle w:val="lp"/>
      </w:pPr>
      <w:r w:rsidRPr="008A2541">
        <w:rPr>
          <w:i/>
        </w:rPr>
        <w:t>Risks.</w:t>
      </w:r>
      <w:r>
        <w:t xml:space="preserve"> Rare irritation from electrode placements.</w:t>
      </w:r>
    </w:p>
    <w:p w14:paraId="7B0BAE9C" w14:textId="3807C96A" w:rsidR="005B3206" w:rsidRPr="004402B2" w:rsidRDefault="005B3206" w:rsidP="008A2541">
      <w:pPr>
        <w:pStyle w:val="lp"/>
        <w:rPr>
          <w:i/>
        </w:rPr>
      </w:pPr>
      <w:r w:rsidRPr="00D0136A">
        <w:rPr>
          <w:b/>
          <w:i/>
        </w:rPr>
        <w:t>Aud</w:t>
      </w:r>
      <w:r w:rsidR="008A2541" w:rsidRPr="00D0136A">
        <w:rPr>
          <w:b/>
          <w:i/>
        </w:rPr>
        <w:t>io-administered Questionnaires.</w:t>
      </w:r>
      <w:r w:rsidR="004402B2">
        <w:rPr>
          <w:i/>
        </w:rPr>
        <w:t xml:space="preserve"> </w:t>
      </w:r>
      <w:r w:rsidRPr="00DA5D87">
        <w:t>We assess risk of poor mental health and questions about food security and income with an audio-administered (using a computer and hea</w:t>
      </w:r>
      <w:r w:rsidRPr="00DA5D87">
        <w:t>d</w:t>
      </w:r>
      <w:r w:rsidRPr="00DA5D87">
        <w:t>phones) questionnaire. Assistance is provided to the participants, if for example they have trouble seeing or reading the questions or are uncomfortable with using a computer.</w:t>
      </w:r>
    </w:p>
    <w:p w14:paraId="0A3690F5" w14:textId="77777777" w:rsidR="008A2541" w:rsidRPr="002F6D5F" w:rsidRDefault="008A2541" w:rsidP="008A2541">
      <w:pPr>
        <w:pStyle w:val="lp"/>
      </w:pPr>
      <w:r w:rsidRPr="008A2541">
        <w:rPr>
          <w:i/>
        </w:rPr>
        <w:t>Risks.</w:t>
      </w:r>
      <w:r>
        <w:t xml:space="preserve"> None.</w:t>
      </w:r>
    </w:p>
    <w:p w14:paraId="7582642F" w14:textId="44D1308A" w:rsidR="00EA74F4" w:rsidRDefault="005B3206" w:rsidP="008A2541">
      <w:pPr>
        <w:pStyle w:val="lp"/>
      </w:pPr>
      <w:r w:rsidRPr="00D0136A">
        <w:rPr>
          <w:b/>
          <w:i/>
        </w:rPr>
        <w:t>Health Literacy</w:t>
      </w:r>
      <w:r w:rsidRPr="00D0136A">
        <w:rPr>
          <w:b/>
        </w:rPr>
        <w:t>.</w:t>
      </w:r>
      <w:r w:rsidR="004402B2">
        <w:t xml:space="preserve"> </w:t>
      </w:r>
      <w:r w:rsidRPr="00C60EB2">
        <w:t>To assess health literacy in our populatio</w:t>
      </w:r>
      <w:r>
        <w:t>n we employ two</w:t>
      </w:r>
      <w:r w:rsidRPr="00C60EB2">
        <w:t xml:space="preserve"> measures, the Rapid Estimate of Adult Literacy in medicine (REALM) and the Test of Functional Health Literacy in Adults (TOFHLA). The REALM assesses reading level through scoring pronunc</w:t>
      </w:r>
      <w:r w:rsidRPr="00C60EB2">
        <w:t>i</w:t>
      </w:r>
      <w:r w:rsidRPr="00C60EB2">
        <w:t>ation of 66 health care related terms by participants.</w:t>
      </w:r>
      <w:r w:rsidR="00907E3A">
        <w:t xml:space="preserve"> </w:t>
      </w:r>
      <w:r w:rsidRPr="00C60EB2">
        <w:t xml:space="preserve">It correlates with other measures of reading literacy and health literacy. The TOFHLA measures reading comprehension and </w:t>
      </w:r>
      <w:r w:rsidRPr="00C60EB2">
        <w:lastRenderedPageBreak/>
        <w:t>numeracy and correlates well with the REALM and the WRAT.</w:t>
      </w:r>
      <w:r w:rsidR="00907E3A">
        <w:t xml:space="preserve"> </w:t>
      </w:r>
      <w:r w:rsidRPr="00C60EB2">
        <w:t>It provides an adequate evaluation of an individual’s ability to read and understand health materials.</w:t>
      </w:r>
    </w:p>
    <w:p w14:paraId="05306DF6" w14:textId="5F3B002B" w:rsidR="008A2541" w:rsidRPr="002F6D5F" w:rsidRDefault="008A2541" w:rsidP="008A2541">
      <w:pPr>
        <w:pStyle w:val="lp"/>
      </w:pPr>
      <w:r w:rsidRPr="008A2541">
        <w:rPr>
          <w:i/>
        </w:rPr>
        <w:t>Risks.</w:t>
      </w:r>
      <w:r>
        <w:t xml:space="preserve"> None.</w:t>
      </w:r>
    </w:p>
    <w:p w14:paraId="2DF7256C" w14:textId="77777777" w:rsidR="005B3206" w:rsidRDefault="005B3206" w:rsidP="008A2541">
      <w:pPr>
        <w:pStyle w:val="lp"/>
      </w:pPr>
      <w:r w:rsidRPr="00D0136A">
        <w:rPr>
          <w:b/>
          <w:i/>
        </w:rPr>
        <w:t>Bone Density and Body Composition.</w:t>
      </w:r>
      <w:r w:rsidRPr="00DA5D87">
        <w:rPr>
          <w:i/>
        </w:rPr>
        <w:t xml:space="preserve"> </w:t>
      </w:r>
      <w:r w:rsidRPr="00DA5D87">
        <w:t>We perform dual energy X-ray absorptiometry (DXA) on total body, lumbar spine, the hip and the Instant Vertebral Assessment (IVA) u</w:t>
      </w:r>
      <w:r w:rsidRPr="00DA5D87">
        <w:t>s</w:t>
      </w:r>
      <w:r w:rsidRPr="00DA5D87">
        <w:t>ing a Discovery QDR series (</w:t>
      </w:r>
      <w:proofErr w:type="spellStart"/>
      <w:r w:rsidRPr="00DA5D87">
        <w:t>Hologic</w:t>
      </w:r>
      <w:proofErr w:type="spellEnd"/>
      <w:r w:rsidRPr="00DA5D87">
        <w:t>, Bedford MA). DEXA delivers a small amount of radi</w:t>
      </w:r>
      <w:r w:rsidRPr="00DA5D87">
        <w:t>a</w:t>
      </w:r>
      <w:r w:rsidRPr="00DA5D87">
        <w:t>tion through an X-ray source while you lay on the scanner bed. Site-specific scans of the lumbar spine and right hip provide information on bone area (cm</w:t>
      </w:r>
      <w:r w:rsidRPr="00DA5D87">
        <w:rPr>
          <w:vertAlign w:val="superscript"/>
        </w:rPr>
        <w:t>2</w:t>
      </w:r>
      <w:r w:rsidRPr="00DA5D87">
        <w:t>), and bone mineral de</w:t>
      </w:r>
      <w:r w:rsidRPr="00DA5D87">
        <w:t>n</w:t>
      </w:r>
      <w:r w:rsidRPr="00DA5D87">
        <w:t>sity (g/cm</w:t>
      </w:r>
      <w:r w:rsidRPr="00DA5D87">
        <w:rPr>
          <w:vertAlign w:val="superscript"/>
        </w:rPr>
        <w:t>2</w:t>
      </w:r>
      <w:r w:rsidRPr="00DA5D87">
        <w:t>). Total body scan measures both body composition and bone mineral density, including bone mineral content (g), bone area (cm</w:t>
      </w:r>
      <w:r w:rsidRPr="00DA5D87">
        <w:rPr>
          <w:vertAlign w:val="superscript"/>
        </w:rPr>
        <w:t>2</w:t>
      </w:r>
      <w:r w:rsidRPr="00DA5D87">
        <w:t>), bone mineral density (g/cm</w:t>
      </w:r>
      <w:r w:rsidRPr="00DA5D87">
        <w:rPr>
          <w:vertAlign w:val="superscript"/>
        </w:rPr>
        <w:t>2</w:t>
      </w:r>
      <w:r w:rsidRPr="00DA5D87">
        <w:t>), total body tissue (g), fat mass (g), lean mass (g), lean mass plus bone mineral content (g), and percent total fat (%). The IVA provides an assessment of vertebral fractures. Results of the total body scan are presented for the body as a whole as well as for the arms, legs, trunk, head, pelvis, and spine.</w:t>
      </w:r>
    </w:p>
    <w:p w14:paraId="0CA66A72" w14:textId="77777777" w:rsidR="00EA74F4" w:rsidRDefault="005B3206" w:rsidP="008A2541">
      <w:pPr>
        <w:pStyle w:val="lp"/>
      </w:pPr>
      <w:r w:rsidRPr="004402B2">
        <w:rPr>
          <w:i/>
        </w:rPr>
        <w:t>Exclusions.</w:t>
      </w:r>
      <w:r w:rsidRPr="00DA5D87">
        <w:t xml:space="preserve"> DXA studies are not administered to pregnant women or </w:t>
      </w:r>
      <w:r>
        <w:t xml:space="preserve">individuals </w:t>
      </w:r>
      <w:r w:rsidRPr="00DA5D87">
        <w:t>weighing grea</w:t>
      </w:r>
      <w:r>
        <w:t>ter than 450 pounds</w:t>
      </w:r>
      <w:r w:rsidRPr="00DA5D87">
        <w:t xml:space="preserve"> due to the densitometer’s limitations.</w:t>
      </w:r>
    </w:p>
    <w:p w14:paraId="7F0B83C7" w14:textId="1A44D2AE" w:rsidR="00DB1B16" w:rsidRDefault="005B3206" w:rsidP="00FE5F3A">
      <w:pPr>
        <w:pStyle w:val="lp"/>
      </w:pPr>
      <w:r w:rsidRPr="008A2541">
        <w:rPr>
          <w:i/>
          <w:iCs/>
        </w:rPr>
        <w:t>Risks.</w:t>
      </w:r>
      <w:r w:rsidRPr="00DA5D87">
        <w:t xml:space="preserve"> The NIH Radiation Safety Committee has reviewed the use of radiation in this r</w:t>
      </w:r>
      <w:r w:rsidRPr="00DA5D87">
        <w:t>e</w:t>
      </w:r>
      <w:r w:rsidRPr="00DA5D87">
        <w:t>search study and has approved this use as involving minimal risk and necessary to obtain the research information de</w:t>
      </w:r>
      <w:r>
        <w:t xml:space="preserve">sired. Although each organ </w:t>
      </w:r>
      <w:r w:rsidRPr="00DA5D87">
        <w:t>receive</w:t>
      </w:r>
      <w:r>
        <w:t>s</w:t>
      </w:r>
      <w:r w:rsidRPr="00DA5D87">
        <w:t xml:space="preserve"> a different dose, the amount of radi</w:t>
      </w:r>
      <w:r>
        <w:t>ation exposure participants</w:t>
      </w:r>
      <w:r w:rsidRPr="00DA5D87">
        <w:t xml:space="preserve"> receive from these procedures is equal to a un</w:t>
      </w:r>
      <w:r w:rsidRPr="00DA5D87">
        <w:t>i</w:t>
      </w:r>
      <w:r w:rsidRPr="00DA5D87">
        <w:t xml:space="preserve">form whole-body exposure of less than 1 </w:t>
      </w:r>
      <w:proofErr w:type="spellStart"/>
      <w:r w:rsidRPr="00DA5D87">
        <w:t>millirem</w:t>
      </w:r>
      <w:proofErr w:type="spellEnd"/>
      <w:r w:rsidRPr="00DA5D87">
        <w:t>. This ca</w:t>
      </w:r>
      <w:r w:rsidR="008A2541">
        <w:t>lculated value is known as the “</w:t>
      </w:r>
      <w:r w:rsidRPr="00DA5D87">
        <w:t xml:space="preserve">effective dose” and is used to relate the dose received by each organ to a single value. The amount of radiation received in this study is within the dose guideline established by the NIH Radiation Safety Committee for research subjects. The guideline is an effective dose of 5 rem (or 5,000 </w:t>
      </w:r>
      <w:proofErr w:type="spellStart"/>
      <w:r w:rsidRPr="00DA5D87">
        <w:t>mrem</w:t>
      </w:r>
      <w:proofErr w:type="spellEnd"/>
      <w:r w:rsidRPr="00DA5D87">
        <w:t>) received per year</w:t>
      </w:r>
      <w:r w:rsidR="00DB1B16">
        <w:t xml:space="preserve"> (Table 6)</w:t>
      </w:r>
      <w:r w:rsidRPr="00DA5D87">
        <w:t>.</w:t>
      </w:r>
    </w:p>
    <w:p w14:paraId="46D8F877" w14:textId="77CB6EF6" w:rsidR="005B3206" w:rsidRDefault="005B3206" w:rsidP="00DB1B16">
      <w:pPr>
        <w:pStyle w:val="lp"/>
      </w:pPr>
      <w:r w:rsidRPr="00DA5D87">
        <w:t>The NIH Radiation Safety Branch monitors equipment and technique used in this study.</w:t>
      </w:r>
    </w:p>
    <w:p w14:paraId="0CC0BF8B" w14:textId="3EA712A4" w:rsidR="005B3206" w:rsidRPr="005A69E8" w:rsidRDefault="005B3206" w:rsidP="004034BA">
      <w:pPr>
        <w:pStyle w:val="h1"/>
      </w:pPr>
      <w:bookmarkStart w:id="49" w:name="_Toc224805194"/>
      <w:r w:rsidRPr="005A69E8">
        <w:t xml:space="preserve">Collection and Storing of Human Sample Specimens and </w:t>
      </w:r>
      <w:r w:rsidR="008C7FC6">
        <w:t>Data</w:t>
      </w:r>
      <w:bookmarkEnd w:id="49"/>
    </w:p>
    <w:p w14:paraId="5980EC3F" w14:textId="68DF4966" w:rsidR="005B3206" w:rsidRPr="005A69E8" w:rsidRDefault="005B3206" w:rsidP="000B649E">
      <w:pPr>
        <w:pStyle w:val="lp"/>
      </w:pPr>
      <w:proofErr w:type="gramStart"/>
      <w:r w:rsidRPr="005A69E8">
        <w:rPr>
          <w:i/>
        </w:rPr>
        <w:t>Intended Use of the Sample</w:t>
      </w:r>
      <w:r w:rsidR="000B649E">
        <w:rPr>
          <w:i/>
        </w:rPr>
        <w:t xml:space="preserve">s, </w:t>
      </w:r>
      <w:r w:rsidRPr="005A69E8">
        <w:rPr>
          <w:i/>
        </w:rPr>
        <w:t>Specimens</w:t>
      </w:r>
      <w:r w:rsidR="000B649E">
        <w:rPr>
          <w:i/>
        </w:rPr>
        <w:t xml:space="preserve">, and </w:t>
      </w:r>
      <w:r w:rsidRPr="005A69E8">
        <w:rPr>
          <w:i/>
        </w:rPr>
        <w:t>Data.</w:t>
      </w:r>
      <w:proofErr w:type="gramEnd"/>
      <w:r w:rsidRPr="005A69E8">
        <w:rPr>
          <w:i/>
        </w:rPr>
        <w:t xml:space="preserve"> </w:t>
      </w:r>
      <w:r w:rsidR="00E05F0E">
        <w:t>Samples and d</w:t>
      </w:r>
      <w:r w:rsidRPr="005A69E8">
        <w:t>ata collected under this protocol may be used to study the differential influences of race and socioeconomic status on health in an urban population. Genetic testing will be performed.</w:t>
      </w:r>
    </w:p>
    <w:p w14:paraId="41F401EE" w14:textId="087CD2F5" w:rsidR="005B3206" w:rsidRPr="005A69E8" w:rsidRDefault="005B3206" w:rsidP="000B649E">
      <w:pPr>
        <w:pStyle w:val="lp"/>
      </w:pPr>
      <w:proofErr w:type="gramStart"/>
      <w:r w:rsidRPr="005A69E8">
        <w:rPr>
          <w:i/>
        </w:rPr>
        <w:t>Labeling of Stored Samples.</w:t>
      </w:r>
      <w:proofErr w:type="gramEnd"/>
      <w:r w:rsidRPr="005A69E8">
        <w:rPr>
          <w:i/>
        </w:rPr>
        <w:t xml:space="preserve"> </w:t>
      </w:r>
      <w:r w:rsidR="00A508F0">
        <w:t>S</w:t>
      </w:r>
      <w:r w:rsidRPr="005A69E8">
        <w:t>ubjects’ stored samples will be labeled with HANDLS identif</w:t>
      </w:r>
      <w:r w:rsidRPr="005A69E8">
        <w:t>i</w:t>
      </w:r>
      <w:r w:rsidRPr="005A69E8">
        <w:t>cation numbers that only the study team can link to participants. Any identifying info</w:t>
      </w:r>
      <w:r w:rsidRPr="005A69E8">
        <w:t>r</w:t>
      </w:r>
      <w:r w:rsidRPr="005A69E8">
        <w:t>mation about participants will be kept confidential to the extent permitted by law.</w:t>
      </w:r>
    </w:p>
    <w:p w14:paraId="48FAE785" w14:textId="77777777" w:rsidR="005B3206" w:rsidRPr="005A69E8" w:rsidRDefault="005B3206" w:rsidP="000B649E">
      <w:pPr>
        <w:pStyle w:val="lp"/>
      </w:pPr>
      <w:r w:rsidRPr="005A69E8">
        <w:rPr>
          <w:i/>
        </w:rPr>
        <w:t xml:space="preserve">How </w:t>
      </w:r>
      <w:r w:rsidR="000B649E" w:rsidRPr="005A69E8">
        <w:rPr>
          <w:i/>
        </w:rPr>
        <w:t>Sample</w:t>
      </w:r>
      <w:r w:rsidR="000B649E">
        <w:rPr>
          <w:i/>
        </w:rPr>
        <w:t xml:space="preserve">s, </w:t>
      </w:r>
      <w:r w:rsidR="000B649E" w:rsidRPr="005A69E8">
        <w:rPr>
          <w:i/>
        </w:rPr>
        <w:t>Specimens</w:t>
      </w:r>
      <w:r w:rsidR="000B649E">
        <w:rPr>
          <w:i/>
        </w:rPr>
        <w:t xml:space="preserve">, and </w:t>
      </w:r>
      <w:r w:rsidR="000B649E" w:rsidRPr="005A69E8">
        <w:rPr>
          <w:i/>
        </w:rPr>
        <w:t>Data</w:t>
      </w:r>
      <w:r w:rsidRPr="005A69E8">
        <w:rPr>
          <w:i/>
        </w:rPr>
        <w:t xml:space="preserve"> will be tracked? </w:t>
      </w:r>
      <w:r>
        <w:t>Samples are</w:t>
      </w:r>
      <w:r w:rsidRPr="005A69E8">
        <w:t xml:space="preserve"> tracked using the NIA Bi</w:t>
      </w:r>
      <w:r w:rsidRPr="005A69E8">
        <w:t>o</w:t>
      </w:r>
      <w:r w:rsidRPr="005A69E8">
        <w:t>logical Sample Inventory system following NIH guidelines.</w:t>
      </w:r>
    </w:p>
    <w:p w14:paraId="5C90ADE9" w14:textId="590FC677" w:rsidR="005B3206" w:rsidRPr="005A69E8" w:rsidRDefault="005B3206" w:rsidP="000B649E">
      <w:pPr>
        <w:pStyle w:val="lp"/>
      </w:pPr>
      <w:proofErr w:type="gramStart"/>
      <w:r w:rsidRPr="005A69E8">
        <w:rPr>
          <w:i/>
        </w:rPr>
        <w:lastRenderedPageBreak/>
        <w:t>Storage and Release of Samples.</w:t>
      </w:r>
      <w:proofErr w:type="gramEnd"/>
      <w:r w:rsidRPr="005A69E8">
        <w:rPr>
          <w:i/>
        </w:rPr>
        <w:t xml:space="preserve"> </w:t>
      </w:r>
      <w:r w:rsidRPr="005A69E8">
        <w:t>Samples o</w:t>
      </w:r>
      <w:r>
        <w:t>f the participant’s blood are</w:t>
      </w:r>
      <w:r w:rsidRPr="005A69E8">
        <w:t xml:space="preserve"> kept in a research laboratory at the National Institutes of Aging, NIH or one of our contract faciliti</w:t>
      </w:r>
      <w:r>
        <w:t>es. The su</w:t>
      </w:r>
      <w:r>
        <w:t>b</w:t>
      </w:r>
      <w:r>
        <w:t>ject’s samples are</w:t>
      </w:r>
      <w:r w:rsidRPr="005A69E8">
        <w:t xml:space="preserve"> tested immediately, or they may be frozen and used later.</w:t>
      </w:r>
      <w:r w:rsidR="00907E3A">
        <w:t xml:space="preserve"> </w:t>
      </w:r>
      <w:r>
        <w:t>Informed co</w:t>
      </w:r>
      <w:r>
        <w:t>n</w:t>
      </w:r>
      <w:r>
        <w:t xml:space="preserve">sent allows subjects to determine future use and use for genomic projects. </w:t>
      </w:r>
      <w:r w:rsidRPr="005A69E8">
        <w:t>The subjec</w:t>
      </w:r>
      <w:r>
        <w:t>t’s samples are</w:t>
      </w:r>
      <w:r w:rsidRPr="005A69E8">
        <w:t xml:space="preserve"> stored with a confidential code. Samples may be kept until no cells remain or until the investigators decide to destroy them. If the participant gives u</w:t>
      </w:r>
      <w:r>
        <w:t>s permission some samples are</w:t>
      </w:r>
      <w:r w:rsidRPr="005A69E8">
        <w:t xml:space="preserve"> released to other doctors and scientists who are not associated with this inst</w:t>
      </w:r>
      <w:r w:rsidRPr="005A69E8">
        <w:t>i</w:t>
      </w:r>
      <w:r w:rsidRPr="005A69E8">
        <w:t>tute. The Clinical Director and the Principal Investigator</w:t>
      </w:r>
      <w:r w:rsidR="00E05F0E">
        <w:t>s</w:t>
      </w:r>
      <w:r w:rsidRPr="005A69E8">
        <w:t xml:space="preserve"> on this protocol will decide which researchers may receive samples. The subject’s samples may be used in their research only if the research has been approved by an Institutional Review Board (IRB) and is related to the original research questions association with this protocol or for other research purposes as indicated below.</w:t>
      </w:r>
      <w:r w:rsidRPr="005A69E8">
        <w:rPr>
          <w:i/>
        </w:rPr>
        <w:t xml:space="preserve"> </w:t>
      </w:r>
      <w:r w:rsidRPr="005A69E8">
        <w:t>Access to the samples will be limited by storing samples in a locked room.</w:t>
      </w:r>
    </w:p>
    <w:p w14:paraId="356CA042" w14:textId="77777777" w:rsidR="005B3206" w:rsidRPr="005A69E8" w:rsidRDefault="005B3206" w:rsidP="000B649E">
      <w:pPr>
        <w:pStyle w:val="lp"/>
      </w:pPr>
      <w:r w:rsidRPr="005A69E8">
        <w:rPr>
          <w:i/>
        </w:rPr>
        <w:t xml:space="preserve">What will happen to the </w:t>
      </w:r>
      <w:r w:rsidR="000B649E" w:rsidRPr="005A69E8">
        <w:rPr>
          <w:i/>
        </w:rPr>
        <w:t>Sample</w:t>
      </w:r>
      <w:r w:rsidR="000B649E">
        <w:rPr>
          <w:i/>
        </w:rPr>
        <w:t xml:space="preserve">s, </w:t>
      </w:r>
      <w:r w:rsidR="000B649E" w:rsidRPr="005A69E8">
        <w:rPr>
          <w:i/>
        </w:rPr>
        <w:t>Specimens</w:t>
      </w:r>
      <w:r w:rsidR="000B649E">
        <w:rPr>
          <w:i/>
        </w:rPr>
        <w:t xml:space="preserve">, and </w:t>
      </w:r>
      <w:r w:rsidR="000B649E" w:rsidRPr="005A69E8">
        <w:rPr>
          <w:i/>
        </w:rPr>
        <w:t xml:space="preserve">Data </w:t>
      </w:r>
      <w:r w:rsidRPr="005A69E8">
        <w:rPr>
          <w:i/>
        </w:rPr>
        <w:t xml:space="preserve">at the Completion of the Protocol? </w:t>
      </w:r>
      <w:r w:rsidRPr="005A69E8">
        <w:t>The stored material will be used only for research and will not be sold.</w:t>
      </w:r>
    </w:p>
    <w:p w14:paraId="234CCAF0" w14:textId="77777777" w:rsidR="005B3206" w:rsidRPr="005A69E8" w:rsidRDefault="005B3206" w:rsidP="000B649E">
      <w:pPr>
        <w:pStyle w:val="lp"/>
      </w:pPr>
      <w:r w:rsidRPr="005A69E8">
        <w:rPr>
          <w:i/>
        </w:rPr>
        <w:t>What Circumstances would prompt the PI to Report to the IRB Loss or Destruction of Sa</w:t>
      </w:r>
      <w:r w:rsidRPr="005A69E8">
        <w:rPr>
          <w:i/>
        </w:rPr>
        <w:t>m</w:t>
      </w:r>
      <w:r w:rsidRPr="005A69E8">
        <w:rPr>
          <w:i/>
        </w:rPr>
        <w:t xml:space="preserve">ples/Specimens/Data? </w:t>
      </w:r>
      <w:r w:rsidRPr="005A69E8">
        <w:t>We will report any loss of samples (e.g., freezer malfunction to the IRB according to NIA protocol violation policy. In addition we will report to the IRB any loss of unanticipated destruction of samples or data.</w:t>
      </w:r>
    </w:p>
    <w:p w14:paraId="54120D30" w14:textId="77777777" w:rsidR="005B3206" w:rsidRPr="0034696B" w:rsidRDefault="005B3206" w:rsidP="000B649E">
      <w:pPr>
        <w:pStyle w:val="lp"/>
      </w:pPr>
      <w:r w:rsidRPr="005A69E8">
        <w:t>Subjects may decide at any point not to have to have their samples stored. In this case, the principal investigator will destroy all known remaining samples and report what was done to both the subject and the IRB. This decision may not affect the subject’s participation in this protocol or any other protocols at NIH.</w:t>
      </w:r>
    </w:p>
    <w:p w14:paraId="5390C686" w14:textId="66EB677F" w:rsidR="00E259A9" w:rsidRDefault="00F40CC0" w:rsidP="004034BA">
      <w:pPr>
        <w:pStyle w:val="h1"/>
      </w:pPr>
      <w:bookmarkStart w:id="50" w:name="_Toc224805195"/>
      <w:r w:rsidRPr="00C42102">
        <w:t>Data Collection and Management Procedures</w:t>
      </w:r>
      <w:bookmarkEnd w:id="50"/>
    </w:p>
    <w:p w14:paraId="5E39C989" w14:textId="77777777" w:rsidR="00A10ECD" w:rsidRDefault="00E259A9" w:rsidP="008A11FD">
      <w:pPr>
        <w:pStyle w:val="lp"/>
        <w:rPr>
          <w:rFonts w:eastAsia="Arial Unicode MS"/>
        </w:rPr>
      </w:pPr>
      <w:r w:rsidRPr="00E259A9">
        <w:rPr>
          <w:rFonts w:eastAsia="Arial Unicode MS"/>
        </w:rPr>
        <w:t>HANDLS data are collected electronically or manually on the MRVs, over the telephone and in participant’s homes. Data are kept in medical charts in locked file cabinets. All clinical research forms are filed in locked file cabinets. These materials are kept within a locked medical record room. Access to all study data is limited to HANDLS staff and investigators. Data are coded and entered by ID number only. Collaborators receive ID numbers only. No other identifying information is provided with the data unless there is a data use or mater</w:t>
      </w:r>
      <w:r w:rsidRPr="00E259A9">
        <w:rPr>
          <w:rFonts w:eastAsia="Arial Unicode MS"/>
        </w:rPr>
        <w:t>i</w:t>
      </w:r>
      <w:r w:rsidRPr="00E259A9">
        <w:rPr>
          <w:rFonts w:eastAsia="Arial Unicode MS"/>
        </w:rPr>
        <w:t>als transfer agreement in place, consent has been obtained from the HANDLS participant and the collaborators have obtained required IRB approval.</w:t>
      </w:r>
    </w:p>
    <w:p w14:paraId="0ECEEF26" w14:textId="7790E78D" w:rsidR="00E259A9" w:rsidRPr="00A10ECD" w:rsidRDefault="00F40CC0" w:rsidP="000B649E">
      <w:pPr>
        <w:pStyle w:val="lp"/>
        <w:rPr>
          <w:rFonts w:eastAsia="Arial Unicode MS"/>
          <w:b/>
          <w:i/>
        </w:rPr>
      </w:pPr>
      <w:r w:rsidRPr="00A10ECD">
        <w:rPr>
          <w:rFonts w:eastAsia="Arial Unicode MS"/>
          <w:i/>
        </w:rPr>
        <w:t>Data Analysis</w:t>
      </w:r>
      <w:r w:rsidR="00A10ECD">
        <w:rPr>
          <w:rFonts w:eastAsia="Arial Unicode MS"/>
          <w:b/>
          <w:i/>
        </w:rPr>
        <w:t xml:space="preserve">. </w:t>
      </w:r>
      <w:r w:rsidR="00E259A9" w:rsidRPr="00533A34">
        <w:rPr>
          <w:rFonts w:eastAsia="Arial Unicode MS"/>
        </w:rPr>
        <w:t>The study employs a standard statistic software package depending on the independent and dependent variables being analyzed. Data analyses include logistic r</w:t>
      </w:r>
      <w:r w:rsidR="00E259A9" w:rsidRPr="00533A34">
        <w:rPr>
          <w:rFonts w:eastAsia="Arial Unicode MS"/>
        </w:rPr>
        <w:t>e</w:t>
      </w:r>
      <w:r w:rsidR="00E259A9" w:rsidRPr="00533A34">
        <w:rPr>
          <w:rFonts w:eastAsia="Arial Unicode MS"/>
        </w:rPr>
        <w:t>gression and mixed effects modeling.</w:t>
      </w:r>
    </w:p>
    <w:p w14:paraId="33B93A9B" w14:textId="77777777" w:rsidR="00E259A9" w:rsidRPr="00533A34" w:rsidRDefault="00E259A9" w:rsidP="000B649E">
      <w:pPr>
        <w:pStyle w:val="lp"/>
        <w:rPr>
          <w:rFonts w:eastAsia="Arial Unicode MS"/>
        </w:rPr>
      </w:pPr>
      <w:proofErr w:type="gramStart"/>
      <w:r w:rsidRPr="000B649E">
        <w:rPr>
          <w:rFonts w:eastAsia="Arial Unicode MS"/>
          <w:i/>
        </w:rPr>
        <w:t xml:space="preserve">Data </w:t>
      </w:r>
      <w:r w:rsidR="000B649E" w:rsidRPr="000B649E">
        <w:rPr>
          <w:rFonts w:eastAsia="Arial Unicode MS"/>
          <w:i/>
        </w:rPr>
        <w:t>s</w:t>
      </w:r>
      <w:r w:rsidRPr="000B649E">
        <w:rPr>
          <w:rFonts w:eastAsia="Arial Unicode MS"/>
          <w:i/>
        </w:rPr>
        <w:t xml:space="preserve">haring </w:t>
      </w:r>
      <w:r w:rsidR="000B649E" w:rsidRPr="000B649E">
        <w:rPr>
          <w:rFonts w:eastAsia="Arial Unicode MS"/>
          <w:i/>
        </w:rPr>
        <w:t>a</w:t>
      </w:r>
      <w:r w:rsidRPr="000B649E">
        <w:rPr>
          <w:rFonts w:eastAsia="Arial Unicode MS"/>
          <w:i/>
        </w:rPr>
        <w:t>greement</w:t>
      </w:r>
      <w:r w:rsidR="000B649E" w:rsidRPr="000B649E">
        <w:rPr>
          <w:rFonts w:eastAsia="Arial Unicode MS"/>
          <w:i/>
        </w:rPr>
        <w:t>.</w:t>
      </w:r>
      <w:proofErr w:type="gramEnd"/>
      <w:r w:rsidR="000B649E">
        <w:rPr>
          <w:rFonts w:eastAsia="Arial Unicode MS"/>
        </w:rPr>
        <w:t xml:space="preserve"> </w:t>
      </w:r>
      <w:r w:rsidRPr="00533A34">
        <w:rPr>
          <w:rFonts w:eastAsia="Arial Unicode MS"/>
        </w:rPr>
        <w:t xml:space="preserve">Data generated by the HANDLS study is available through several mechanisms including publications, presentation of results at national scientific meetings, </w:t>
      </w:r>
      <w:r w:rsidRPr="00533A34">
        <w:rPr>
          <w:rFonts w:eastAsia="Arial Unicode MS"/>
        </w:rPr>
        <w:lastRenderedPageBreak/>
        <w:t>and via a proposal review mechanism routed through the HANDLS principal and co-investigators working group.</w:t>
      </w:r>
    </w:p>
    <w:p w14:paraId="640A0FD1" w14:textId="3BBC6324" w:rsidR="00E259A9" w:rsidRDefault="00E259A9" w:rsidP="000B649E">
      <w:pPr>
        <w:pStyle w:val="lp"/>
        <w:rPr>
          <w:ins w:id="51" w:author="Jennifer Norbeck" w:date="2013-04-25T07:52:00Z"/>
          <w:rFonts w:eastAsia="Arial Unicode MS"/>
        </w:rPr>
      </w:pPr>
      <w:r w:rsidRPr="00533A34">
        <w:rPr>
          <w:rFonts w:eastAsia="Arial Unicode MS"/>
        </w:rPr>
        <w:t>The HANDLS Study web site contains a data dictionary for each of the study domains ou</w:t>
      </w:r>
      <w:r w:rsidRPr="00533A34">
        <w:rPr>
          <w:rFonts w:eastAsia="Arial Unicode MS"/>
        </w:rPr>
        <w:t>t</w:t>
      </w:r>
      <w:r w:rsidRPr="00533A34">
        <w:rPr>
          <w:rFonts w:eastAsia="Arial Unicode MS"/>
        </w:rPr>
        <w:t>lining available data sets. This website also describes the proposal submission process for investigators who would like to use HANDLS data or biomaterials. Proposers are required to submit an electronic HANDLS concept sheet detailing the hypotheses and specific aims of the proposals as well as the required data sets and/or biomaterials. These proposals are reviewed by the HANDLS Working Group. Meritorious proposals are assigned a HANDLS Investigator to serve as liaison and collaborator working with the successful proposer facil</w:t>
      </w:r>
      <w:r w:rsidRPr="00533A34">
        <w:rPr>
          <w:rFonts w:eastAsia="Arial Unicode MS"/>
        </w:rPr>
        <w:t>i</w:t>
      </w:r>
      <w:r w:rsidRPr="00533A34">
        <w:rPr>
          <w:rFonts w:eastAsia="Arial Unicode MS"/>
        </w:rPr>
        <w:t>tating the completion of the NIA and NIH data tra</w:t>
      </w:r>
      <w:r w:rsidR="00A10ECD">
        <w:rPr>
          <w:rFonts w:eastAsia="Arial Unicode MS"/>
        </w:rPr>
        <w:t>nsfer and/or material transfer a</w:t>
      </w:r>
      <w:r w:rsidRPr="00533A34">
        <w:rPr>
          <w:rFonts w:eastAsia="Arial Unicode MS"/>
        </w:rPr>
        <w:t>greements required by federal regulations and to access and use the data set (s) and/or biomaterials required for the approved proposal. Proposals not completed and submitted for publication within the time frame stipulated in the proposal will be re-negotiated or terminated.</w:t>
      </w:r>
    </w:p>
    <w:p w14:paraId="6E19F282" w14:textId="66C005BC" w:rsidR="006C57C2" w:rsidRPr="006C57C2" w:rsidRDefault="006C57C2" w:rsidP="000B649E">
      <w:pPr>
        <w:pStyle w:val="lp"/>
        <w:rPr>
          <w:rFonts w:eastAsia="Arial Unicode MS"/>
        </w:rPr>
      </w:pPr>
      <w:ins w:id="52" w:author="Jennifer Norbeck" w:date="2013-04-25T07:52:00Z">
        <w:r>
          <w:rPr>
            <w:rFonts w:eastAsia="Arial Unicode MS"/>
            <w:i/>
          </w:rPr>
          <w:t xml:space="preserve">Data Safety and Monitoring. </w:t>
        </w:r>
      </w:ins>
      <w:ins w:id="53" w:author="Jennifer Norbeck" w:date="2013-04-25T07:53:00Z">
        <w:r w:rsidRPr="006C57C2">
          <w:rPr>
            <w:rFonts w:eastAsia="Arial Unicode MS"/>
          </w:rPr>
          <w:t>No data or safety monitoring board is required. The Principal Investigator will monitor and evaluate the progress of the study, including periodic asses</w:t>
        </w:r>
        <w:r w:rsidRPr="006C57C2">
          <w:rPr>
            <w:rFonts w:eastAsia="Arial Unicode MS"/>
          </w:rPr>
          <w:t>s</w:t>
        </w:r>
        <w:r w:rsidRPr="006C57C2">
          <w:rPr>
            <w:rFonts w:eastAsia="Arial Unicode MS"/>
          </w:rPr>
          <w:t>ment of data quality and timeliness, participant recruitment, accrual and retention, partic</w:t>
        </w:r>
        <w:r w:rsidRPr="006C57C2">
          <w:rPr>
            <w:rFonts w:eastAsia="Arial Unicode MS"/>
          </w:rPr>
          <w:t>i</w:t>
        </w:r>
        <w:r w:rsidRPr="006C57C2">
          <w:rPr>
            <w:rFonts w:eastAsia="Arial Unicode MS"/>
          </w:rPr>
          <w:t>pant risk versus benefit, performance of contractors and other factors that can affect study outcome.   This monitoring will also consider factors external to the study when interpreting the data, such as scientific or therapeutic developments that may have an impact on the safety of the participants or the ethics of the study.</w:t>
        </w:r>
        <w:r w:rsidRPr="006C57C2">
          <w:rPr>
            <w:rFonts w:eastAsia="Arial Unicode MS"/>
            <w:i/>
          </w:rPr>
          <w:t xml:space="preserve">  </w:t>
        </w:r>
      </w:ins>
    </w:p>
    <w:p w14:paraId="710DB803" w14:textId="56ECC397" w:rsidR="00B33022" w:rsidRDefault="00F40CC0" w:rsidP="0083506C">
      <w:pPr>
        <w:pStyle w:val="h1"/>
        <w:rPr>
          <w:rFonts w:eastAsia="Arial Unicode MS"/>
        </w:rPr>
      </w:pPr>
      <w:bookmarkStart w:id="54" w:name="_Toc224805196"/>
      <w:r w:rsidRPr="00C42102">
        <w:rPr>
          <w:rFonts w:eastAsia="Arial Unicode MS"/>
        </w:rPr>
        <w:t>Quality Control</w:t>
      </w:r>
      <w:bookmarkEnd w:id="54"/>
    </w:p>
    <w:p w14:paraId="36594B4B" w14:textId="19534CC6" w:rsidR="00151E8F" w:rsidRPr="00151E8F" w:rsidRDefault="007C1738" w:rsidP="00B23856">
      <w:pPr>
        <w:pStyle w:val="lp"/>
        <w:rPr>
          <w:rFonts w:eastAsia="Arial Unicode MS"/>
        </w:rPr>
      </w:pPr>
      <w:r>
        <w:rPr>
          <w:rFonts w:eastAsia="Arial Unicode MS"/>
        </w:rPr>
        <w:t>All data</w:t>
      </w:r>
      <w:r w:rsidR="00151E8F">
        <w:rPr>
          <w:rFonts w:eastAsia="Arial Unicode MS"/>
        </w:rPr>
        <w:t xml:space="preserve"> for the HANDLS study</w:t>
      </w:r>
      <w:r>
        <w:rPr>
          <w:rFonts w:eastAsia="Arial Unicode MS"/>
        </w:rPr>
        <w:t xml:space="preserve"> is collected </w:t>
      </w:r>
      <w:r w:rsidR="002712FD">
        <w:rPr>
          <w:rFonts w:eastAsia="Arial Unicode MS"/>
        </w:rPr>
        <w:t>by following detailed Standard Operating Proc</w:t>
      </w:r>
      <w:r w:rsidR="002712FD">
        <w:rPr>
          <w:rFonts w:eastAsia="Arial Unicode MS"/>
        </w:rPr>
        <w:t>e</w:t>
      </w:r>
      <w:r w:rsidR="002712FD">
        <w:rPr>
          <w:rFonts w:eastAsia="Arial Unicode MS"/>
        </w:rPr>
        <w:t xml:space="preserve">dures </w:t>
      </w:r>
      <w:r w:rsidR="000662A5">
        <w:rPr>
          <w:rFonts w:eastAsia="Arial Unicode MS"/>
        </w:rPr>
        <w:t xml:space="preserve">(SOPs) </w:t>
      </w:r>
      <w:r w:rsidR="002712FD">
        <w:rPr>
          <w:rFonts w:eastAsia="Arial Unicode MS"/>
        </w:rPr>
        <w:t>as outlined in the HANDLS Operations Manual</w:t>
      </w:r>
      <w:r w:rsidR="00A6719B">
        <w:rPr>
          <w:rFonts w:eastAsia="Arial Unicode MS"/>
        </w:rPr>
        <w:t>.</w:t>
      </w:r>
      <w:r w:rsidR="002712FD">
        <w:rPr>
          <w:rFonts w:eastAsia="Arial Unicode MS"/>
        </w:rPr>
        <w:t xml:space="preserve"> The </w:t>
      </w:r>
      <w:r w:rsidR="006860A0">
        <w:rPr>
          <w:rFonts w:eastAsia="Arial Unicode MS"/>
        </w:rPr>
        <w:t xml:space="preserve">majority of data </w:t>
      </w:r>
      <w:r w:rsidR="005F50F5">
        <w:rPr>
          <w:rFonts w:eastAsia="Arial Unicode MS"/>
        </w:rPr>
        <w:t>is</w:t>
      </w:r>
      <w:r w:rsidR="006860A0">
        <w:rPr>
          <w:rFonts w:eastAsia="Arial Unicode MS"/>
        </w:rPr>
        <w:t xml:space="preserve"> co</w:t>
      </w:r>
      <w:r w:rsidR="006860A0">
        <w:rPr>
          <w:rFonts w:eastAsia="Arial Unicode MS"/>
        </w:rPr>
        <w:t>l</w:t>
      </w:r>
      <w:r w:rsidR="006860A0">
        <w:rPr>
          <w:rFonts w:eastAsia="Arial Unicode MS"/>
        </w:rPr>
        <w:t xml:space="preserve">lected electronically, in real time, and </w:t>
      </w:r>
      <w:r w:rsidR="005F50F5">
        <w:rPr>
          <w:rFonts w:eastAsia="Arial Unicode MS"/>
        </w:rPr>
        <w:t>is</w:t>
      </w:r>
      <w:r w:rsidR="00A6719B">
        <w:rPr>
          <w:rFonts w:eastAsia="Arial Unicode MS"/>
        </w:rPr>
        <w:t xml:space="preserve"> monitored at regular intervals</w:t>
      </w:r>
      <w:r w:rsidR="000662A5">
        <w:rPr>
          <w:rFonts w:eastAsia="Arial Unicode MS"/>
        </w:rPr>
        <w:t xml:space="preserve"> for accuracy and a</w:t>
      </w:r>
      <w:r w:rsidR="000662A5">
        <w:rPr>
          <w:rFonts w:eastAsia="Arial Unicode MS"/>
        </w:rPr>
        <w:t>d</w:t>
      </w:r>
      <w:r w:rsidR="000662A5">
        <w:rPr>
          <w:rFonts w:eastAsia="Arial Unicode MS"/>
        </w:rPr>
        <w:t>herence to the protocol</w:t>
      </w:r>
      <w:r w:rsidR="00B23856">
        <w:rPr>
          <w:rFonts w:eastAsia="Arial Unicode MS"/>
        </w:rPr>
        <w:t xml:space="preserve"> by HANDLS c</w:t>
      </w:r>
      <w:r w:rsidR="00040A4B">
        <w:rPr>
          <w:rFonts w:eastAsia="Arial Unicode MS"/>
        </w:rPr>
        <w:t xml:space="preserve">omputer </w:t>
      </w:r>
      <w:r w:rsidR="00B23856">
        <w:rPr>
          <w:rFonts w:eastAsia="Arial Unicode MS"/>
        </w:rPr>
        <w:t>p</w:t>
      </w:r>
      <w:r w:rsidR="00040A4B">
        <w:rPr>
          <w:rFonts w:eastAsia="Arial Unicode MS"/>
        </w:rPr>
        <w:t xml:space="preserve">rogrammers and </w:t>
      </w:r>
      <w:r w:rsidR="00B23856">
        <w:rPr>
          <w:rFonts w:eastAsia="Arial Unicode MS"/>
        </w:rPr>
        <w:t>i</w:t>
      </w:r>
      <w:r w:rsidR="00040A4B">
        <w:rPr>
          <w:rFonts w:eastAsia="Arial Unicode MS"/>
        </w:rPr>
        <w:t xml:space="preserve">nformation </w:t>
      </w:r>
      <w:r w:rsidR="00B23856">
        <w:rPr>
          <w:rFonts w:eastAsia="Arial Unicode MS"/>
        </w:rPr>
        <w:t>t</w:t>
      </w:r>
      <w:r w:rsidR="00040A4B">
        <w:rPr>
          <w:rFonts w:eastAsia="Arial Unicode MS"/>
        </w:rPr>
        <w:t xml:space="preserve">echnology </w:t>
      </w:r>
      <w:r w:rsidR="00B23856">
        <w:rPr>
          <w:rFonts w:eastAsia="Arial Unicode MS"/>
        </w:rPr>
        <w:t>s</w:t>
      </w:r>
      <w:r w:rsidR="00040A4B">
        <w:rPr>
          <w:rFonts w:eastAsia="Arial Unicode MS"/>
        </w:rPr>
        <w:t>pecialists</w:t>
      </w:r>
      <w:r w:rsidR="002712FD">
        <w:rPr>
          <w:rFonts w:eastAsia="Arial Unicode MS"/>
        </w:rPr>
        <w:t>.</w:t>
      </w:r>
      <w:r w:rsidR="00A6719B">
        <w:rPr>
          <w:rFonts w:eastAsia="Arial Unicode MS"/>
        </w:rPr>
        <w:t xml:space="preserve"> Manually collected data </w:t>
      </w:r>
      <w:r w:rsidR="00B23856">
        <w:rPr>
          <w:rFonts w:eastAsia="Arial Unicode MS"/>
        </w:rPr>
        <w:t>are</w:t>
      </w:r>
      <w:r w:rsidR="00A6719B">
        <w:rPr>
          <w:rFonts w:eastAsia="Arial Unicode MS"/>
        </w:rPr>
        <w:t xml:space="preserve"> stored in the research medical record and </w:t>
      </w:r>
      <w:r w:rsidR="00B23856">
        <w:rPr>
          <w:rFonts w:eastAsia="Arial Unicode MS"/>
        </w:rPr>
        <w:t>are</w:t>
      </w:r>
      <w:r w:rsidR="00A6719B">
        <w:rPr>
          <w:rFonts w:eastAsia="Arial Unicode MS"/>
        </w:rPr>
        <w:t xml:space="preserve"> </w:t>
      </w:r>
      <w:r w:rsidR="00040A4B">
        <w:rPr>
          <w:rFonts w:eastAsia="Arial Unicode MS"/>
        </w:rPr>
        <w:t>r</w:t>
      </w:r>
      <w:r w:rsidR="00040A4B">
        <w:rPr>
          <w:rFonts w:eastAsia="Arial Unicode MS"/>
        </w:rPr>
        <w:t>e</w:t>
      </w:r>
      <w:r w:rsidR="00040A4B">
        <w:rPr>
          <w:rFonts w:eastAsia="Arial Unicode MS"/>
        </w:rPr>
        <w:t>viewed for accuracy and completion daily by the HANDLS Medical Records Specialist</w:t>
      </w:r>
      <w:r w:rsidR="00B23856">
        <w:rPr>
          <w:rFonts w:eastAsia="Arial Unicode MS"/>
        </w:rPr>
        <w:t>. The HANDLS Nurse Practitioner selects medical records at random for monthly audits.</w:t>
      </w:r>
    </w:p>
    <w:p w14:paraId="1AAA4DFF" w14:textId="034839F1" w:rsidR="00C42102" w:rsidRDefault="00B33022" w:rsidP="0083506C">
      <w:pPr>
        <w:pStyle w:val="h1"/>
        <w:rPr>
          <w:rFonts w:eastAsia="Arial Unicode MS"/>
        </w:rPr>
      </w:pPr>
      <w:bookmarkStart w:id="55" w:name="_Toc224805197"/>
      <w:r w:rsidRPr="00B33022">
        <w:rPr>
          <w:rFonts w:eastAsia="Arial Unicode MS"/>
        </w:rPr>
        <w:t>Statistical Considerations</w:t>
      </w:r>
      <w:bookmarkEnd w:id="55"/>
    </w:p>
    <w:p w14:paraId="5B80EFFD" w14:textId="7818669D" w:rsidR="00A65D74" w:rsidRDefault="00A65D74" w:rsidP="00A65D74">
      <w:pPr>
        <w:pStyle w:val="lp"/>
        <w:rPr>
          <w:rFonts w:eastAsia="Arial Unicode MS"/>
        </w:rPr>
      </w:pPr>
      <w:r>
        <w:rPr>
          <w:rFonts w:eastAsia="Arial Unicode MS"/>
          <w:i/>
        </w:rPr>
        <w:t>Power analysis.</w:t>
      </w:r>
      <w:r>
        <w:rPr>
          <w:rFonts w:eastAsia="Arial Unicode MS"/>
        </w:rPr>
        <w:t xml:space="preserve"> </w:t>
      </w:r>
      <w:r w:rsidRPr="00A65D74">
        <w:rPr>
          <w:rFonts w:eastAsia="Arial Unicode MS"/>
        </w:rPr>
        <w:t>Initial estimates based on the 2000 census data indicate that we need</w:t>
      </w:r>
      <w:r>
        <w:rPr>
          <w:rFonts w:eastAsia="Arial Unicode MS"/>
        </w:rPr>
        <w:t>ed</w:t>
      </w:r>
      <w:r w:rsidRPr="00A65D74">
        <w:rPr>
          <w:rFonts w:eastAsia="Arial Unicode MS"/>
        </w:rPr>
        <w:t xml:space="preserve"> to visit approximately 35% of the households in each census tract to collect the required 333 individuals. The initial sample of </w:t>
      </w:r>
      <w:r>
        <w:rPr>
          <w:rFonts w:eastAsia="Arial Unicode MS"/>
        </w:rPr>
        <w:t>3,500-</w:t>
      </w:r>
      <w:r w:rsidRPr="00A65D74">
        <w:rPr>
          <w:rFonts w:eastAsia="Arial Unicode MS"/>
        </w:rPr>
        <w:t xml:space="preserve">4,000 participants is based on power analyses and assumptions about attrition over 20 years. For a power of 80% (the likelihood of finding an effect if it is really present), we can identify moderate effects (magnitude of the differences between groups) for various outcomes with as few as 30 participants per group at the end of the study. Working backwards by assuming 20% attrition after the baseline assessment and 15% attrition between subsequent assessments, we need approximately </w:t>
      </w:r>
      <w:r>
        <w:rPr>
          <w:rFonts w:eastAsia="Arial Unicode MS"/>
        </w:rPr>
        <w:t>3,500-</w:t>
      </w:r>
      <w:r w:rsidRPr="00A65D74">
        <w:rPr>
          <w:rFonts w:eastAsia="Arial Unicode MS"/>
        </w:rPr>
        <w:t>4,000 partic</w:t>
      </w:r>
      <w:r w:rsidRPr="00A65D74">
        <w:rPr>
          <w:rFonts w:eastAsia="Arial Unicode MS"/>
        </w:rPr>
        <w:t>i</w:t>
      </w:r>
      <w:r w:rsidRPr="00A65D74">
        <w:rPr>
          <w:rFonts w:eastAsia="Arial Unicode MS"/>
        </w:rPr>
        <w:t>pants at baseline to yield 1,680 after 20 years</w:t>
      </w:r>
      <w:r>
        <w:rPr>
          <w:rFonts w:eastAsia="Arial Unicode MS"/>
        </w:rPr>
        <w:t>.</w:t>
      </w:r>
    </w:p>
    <w:p w14:paraId="376C2B79" w14:textId="4EF1EAB8" w:rsidR="00A65D74" w:rsidRPr="00A65D74" w:rsidRDefault="00A65D74" w:rsidP="00A65D74">
      <w:pPr>
        <w:pStyle w:val="lp"/>
        <w:rPr>
          <w:rFonts w:eastAsia="Arial Unicode MS"/>
        </w:rPr>
      </w:pPr>
      <w:r>
        <w:rPr>
          <w:rFonts w:eastAsia="Arial Unicode MS"/>
        </w:rPr>
        <w:lastRenderedPageBreak/>
        <w:t xml:space="preserve">The study employs </w:t>
      </w:r>
      <w:r w:rsidRPr="00A65D74">
        <w:rPr>
          <w:rFonts w:eastAsia="Arial Unicode MS"/>
        </w:rPr>
        <w:t>standard statistic</w:t>
      </w:r>
      <w:r>
        <w:rPr>
          <w:rFonts w:eastAsia="Arial Unicode MS"/>
        </w:rPr>
        <w:t>al</w:t>
      </w:r>
      <w:r w:rsidRPr="00A65D74">
        <w:rPr>
          <w:rFonts w:eastAsia="Arial Unicode MS"/>
        </w:rPr>
        <w:t xml:space="preserve"> software depending on the independent and d</w:t>
      </w:r>
      <w:r w:rsidRPr="00A65D74">
        <w:rPr>
          <w:rFonts w:eastAsia="Arial Unicode MS"/>
        </w:rPr>
        <w:t>e</w:t>
      </w:r>
      <w:r w:rsidRPr="00A65D74">
        <w:rPr>
          <w:rFonts w:eastAsia="Arial Unicode MS"/>
        </w:rPr>
        <w:t xml:space="preserve">pendent variables being analyzed. Data analyses include </w:t>
      </w:r>
      <w:r>
        <w:rPr>
          <w:rFonts w:eastAsia="Arial Unicode MS"/>
        </w:rPr>
        <w:t xml:space="preserve">parametric and nonparametric statistics for cross-sectional comparisons applying </w:t>
      </w:r>
      <w:r w:rsidRPr="00A65D74">
        <w:rPr>
          <w:rFonts w:eastAsia="Arial Unicode MS"/>
        </w:rPr>
        <w:t>logistic regression and mixed effects modeling</w:t>
      </w:r>
      <w:r>
        <w:rPr>
          <w:rFonts w:eastAsia="Arial Unicode MS"/>
        </w:rPr>
        <w:t xml:space="preserve"> as appropriate for the data</w:t>
      </w:r>
      <w:r w:rsidRPr="00A65D74">
        <w:rPr>
          <w:rFonts w:eastAsia="Arial Unicode MS"/>
        </w:rPr>
        <w:t>.</w:t>
      </w:r>
      <w:r>
        <w:rPr>
          <w:rFonts w:eastAsia="Arial Unicode MS"/>
        </w:rPr>
        <w:t xml:space="preserve"> Longitudinal analyses will typically </w:t>
      </w:r>
      <w:proofErr w:type="gramStart"/>
      <w:r>
        <w:rPr>
          <w:rFonts w:eastAsia="Arial Unicode MS"/>
        </w:rPr>
        <w:t>require either</w:t>
      </w:r>
      <w:proofErr w:type="gramEnd"/>
      <w:r>
        <w:rPr>
          <w:rFonts w:eastAsia="Arial Unicode MS"/>
        </w:rPr>
        <w:t xml:space="preserve"> mixed-effects models, survival analyses, or proportional hazards depending on the data and specific outcome under study.</w:t>
      </w:r>
    </w:p>
    <w:p w14:paraId="127EE9A2" w14:textId="6D4CE1F1" w:rsidR="00F40CC0" w:rsidRDefault="00F40CC0" w:rsidP="0083506C">
      <w:pPr>
        <w:pStyle w:val="h1"/>
        <w:rPr>
          <w:rFonts w:eastAsia="Arial Unicode MS"/>
        </w:rPr>
      </w:pPr>
      <w:bookmarkStart w:id="56" w:name="_Toc224805198"/>
      <w:r w:rsidRPr="00C42102">
        <w:rPr>
          <w:rFonts w:eastAsia="Arial Unicode MS"/>
        </w:rPr>
        <w:t>Regulatory Requirements</w:t>
      </w:r>
      <w:bookmarkEnd w:id="56"/>
    </w:p>
    <w:p w14:paraId="29D5B5F5" w14:textId="4999FA7E" w:rsidR="00603136" w:rsidRDefault="00603136" w:rsidP="00E328E0">
      <w:pPr>
        <w:pStyle w:val="h2"/>
      </w:pPr>
      <w:bookmarkStart w:id="57" w:name="_Toc224805199"/>
      <w:r>
        <w:t>Informed Consent</w:t>
      </w:r>
      <w:bookmarkEnd w:id="57"/>
    </w:p>
    <w:p w14:paraId="6F461BB1" w14:textId="3AD41A99" w:rsidR="00A10ECD" w:rsidRDefault="00A10ECD" w:rsidP="00A10ECD">
      <w:pPr>
        <w:pStyle w:val="lp"/>
      </w:pPr>
      <w:r w:rsidRPr="00A10ECD">
        <w:rPr>
          <w:i/>
        </w:rPr>
        <w:t xml:space="preserve">HANDLS Wave 3 </w:t>
      </w:r>
      <w:proofErr w:type="gramStart"/>
      <w:r w:rsidRPr="00A10ECD">
        <w:rPr>
          <w:i/>
        </w:rPr>
        <w:t>Phase</w:t>
      </w:r>
      <w:proofErr w:type="gramEnd"/>
      <w:r w:rsidRPr="00A10ECD">
        <w:rPr>
          <w:i/>
        </w:rPr>
        <w:t xml:space="preserve"> 1&amp; 2.</w:t>
      </w:r>
      <w:r>
        <w:t xml:space="preserve"> There are three phases to the Wave 3 study. The first phase occurs in the field, at the medical research vehicles (MRVs) or in the participant’s home, if they have limited mobility. If the participant has been identified as a home visit participant, consent may be obtained in the home or over the telephone. Among the preparations for their examinations on the medical research vehicles, participants are provided copies of the informed consent documents and are asked to read them. Participants are then instructed to view a consent film about the HANDLS study that explains the purpose of the study and all procedures they have previously reviewed in the informed consent documents. The HANDLS study consenter then reviews each documents with participants a final time, page by page stopping to ask if they have any questions to ensure the participant has a clear u</w:t>
      </w:r>
      <w:r>
        <w:t>n</w:t>
      </w:r>
      <w:r>
        <w:t>derstanding of the study, the degree of risk, potential benefits, and alternatives and then provides the participant with an opportunity to ask any further questions and to consider their decision to participate in this next wave of the HANDLS study. If participants agree to take part, signatures will be obtained using an IRB approved hard copy of the informed consent document or electronically using a PC tablet. HANDLS staff provides participants with printed copies for their records and a copy is placed in the research medical record. HANDLS staff sends participants copies of all signed informed consent documents with the results from their examinations.</w:t>
      </w:r>
    </w:p>
    <w:p w14:paraId="4CE072C6" w14:textId="189127B0" w:rsidR="00A10ECD" w:rsidRPr="006860A0" w:rsidRDefault="00A10ECD" w:rsidP="00A10ECD">
      <w:pPr>
        <w:pStyle w:val="lp"/>
      </w:pPr>
      <w:proofErr w:type="gramStart"/>
      <w:r w:rsidRPr="00A10ECD">
        <w:rPr>
          <w:i/>
        </w:rPr>
        <w:t>Alternate Home Visit Consent Procedures.</w:t>
      </w:r>
      <w:proofErr w:type="gramEnd"/>
      <w:r>
        <w:t xml:space="preserve"> This consent </w:t>
      </w:r>
      <w:r w:rsidRPr="00A10ECD">
        <w:rPr>
          <w:rFonts w:eastAsia="Arial Unicode MS"/>
        </w:rPr>
        <w:t>will</w:t>
      </w:r>
      <w:r>
        <w:t xml:space="preserve"> be done as an oral consent, when participants are consented over the telephone. The consent form will be read to the participant verbatim. The participants will have their own copy available to review as the consenter reads it. All elements required by 45 CFR 46.116 are included, as well as required documentation of the oral consenting process using the following:</w:t>
      </w:r>
    </w:p>
    <w:p w14:paraId="27CF164B" w14:textId="68901A69" w:rsidR="00A508F0" w:rsidRDefault="00062398" w:rsidP="00A508F0">
      <w:pPr>
        <w:pStyle w:val="lp"/>
        <w:rPr>
          <w:rFonts w:eastAsiaTheme="minorEastAsia" w:cs="Helvetica"/>
          <w:i/>
        </w:rPr>
      </w:pPr>
      <w:r w:rsidRPr="00062398">
        <w:rPr>
          <w:rFonts w:eastAsiaTheme="minorEastAsia" w:cs="Helvetica"/>
          <w:i/>
        </w:rPr>
        <w:t>Oral documentation</w:t>
      </w:r>
      <w:r w:rsidR="00A508F0">
        <w:rPr>
          <w:rFonts w:eastAsiaTheme="minorEastAsia" w:cs="Helvetica"/>
          <w:i/>
        </w:rPr>
        <w:t>.</w:t>
      </w:r>
    </w:p>
    <w:p w14:paraId="412603CD" w14:textId="4E96F610" w:rsidR="00EA74F4" w:rsidRDefault="00603136" w:rsidP="00A508F0">
      <w:pPr>
        <w:pStyle w:val="lp"/>
        <w:rPr>
          <w:rFonts w:eastAsia="Arial Unicode MS"/>
        </w:rPr>
      </w:pPr>
      <w:r w:rsidRPr="00603136">
        <w:rPr>
          <w:rFonts w:eastAsia="Arial Unicode MS"/>
        </w:rPr>
        <w:t>I have read the above informed consent over the phone to (print name of person being co</w:t>
      </w:r>
      <w:r w:rsidRPr="00603136">
        <w:rPr>
          <w:rFonts w:eastAsia="Arial Unicode MS"/>
        </w:rPr>
        <w:t>n</w:t>
      </w:r>
      <w:r w:rsidRPr="00603136">
        <w:rPr>
          <w:rFonts w:eastAsia="Arial Unicode MS"/>
        </w:rPr>
        <w:t>sented) ____________________ and s/he has agreed to answer the questions and participate in this research study.</w:t>
      </w:r>
    </w:p>
    <w:p w14:paraId="53A12E20" w14:textId="674E47D1" w:rsidR="00603136" w:rsidRPr="00603136" w:rsidRDefault="00603136" w:rsidP="00062398">
      <w:pPr>
        <w:pStyle w:val="lp"/>
        <w:rPr>
          <w:rFonts w:eastAsia="Arial Unicode MS"/>
        </w:rPr>
      </w:pPr>
      <w:r w:rsidRPr="00603136">
        <w:rPr>
          <w:rFonts w:eastAsia="Arial Unicode MS"/>
        </w:rPr>
        <w:t>*Signature recorded on last page</w:t>
      </w:r>
    </w:p>
    <w:p w14:paraId="69735817" w14:textId="77777777" w:rsidR="00603136" w:rsidRPr="00603136" w:rsidRDefault="00603136" w:rsidP="00062398">
      <w:pPr>
        <w:pStyle w:val="lp"/>
        <w:rPr>
          <w:rFonts w:eastAsia="Arial Unicode MS"/>
        </w:rPr>
      </w:pPr>
      <w:r w:rsidRPr="00603136">
        <w:rPr>
          <w:rFonts w:eastAsia="Arial Unicode MS"/>
        </w:rPr>
        <w:t>Print name of person reading this consent________________________</w:t>
      </w:r>
    </w:p>
    <w:p w14:paraId="09075BBA" w14:textId="77777777" w:rsidR="00603136" w:rsidRPr="00603136" w:rsidRDefault="00603136" w:rsidP="00062398">
      <w:pPr>
        <w:pStyle w:val="lp"/>
        <w:rPr>
          <w:rFonts w:eastAsia="Arial Unicode MS"/>
        </w:rPr>
      </w:pPr>
      <w:r w:rsidRPr="00603136">
        <w:rPr>
          <w:rFonts w:eastAsia="Arial Unicode MS"/>
        </w:rPr>
        <w:lastRenderedPageBreak/>
        <w:t>Print name of witness who observed: __________________________</w:t>
      </w:r>
    </w:p>
    <w:p w14:paraId="7A569B39" w14:textId="77777777" w:rsidR="00603136" w:rsidRPr="00603136" w:rsidRDefault="00603136" w:rsidP="00062398">
      <w:pPr>
        <w:pStyle w:val="lp"/>
        <w:rPr>
          <w:rFonts w:eastAsia="Arial Unicode MS"/>
        </w:rPr>
      </w:pPr>
      <w:r w:rsidRPr="00603136">
        <w:rPr>
          <w:rFonts w:eastAsia="Arial Unicode MS"/>
        </w:rPr>
        <w:t>Date_________</w:t>
      </w:r>
      <w:r w:rsidRPr="00603136">
        <w:rPr>
          <w:rFonts w:eastAsia="Arial Unicode MS"/>
        </w:rPr>
        <w:tab/>
      </w:r>
      <w:r w:rsidRPr="00603136">
        <w:rPr>
          <w:rFonts w:eastAsia="Arial Unicode MS"/>
        </w:rPr>
        <w:tab/>
        <w:t>Time: ___________</w:t>
      </w:r>
    </w:p>
    <w:p w14:paraId="67E9F9BD" w14:textId="1EEE89D7" w:rsidR="00EA74F4" w:rsidRDefault="008E289F" w:rsidP="00062398">
      <w:pPr>
        <w:pStyle w:val="lp"/>
        <w:rPr>
          <w:rFonts w:eastAsia="Arial Unicode MS"/>
        </w:rPr>
      </w:pPr>
      <w:r w:rsidRPr="00B23856">
        <w:rPr>
          <w:rFonts w:eastAsia="Arial Unicode MS"/>
          <w:i/>
        </w:rPr>
        <w:t xml:space="preserve">HANDLS Wave 3 </w:t>
      </w:r>
      <w:r>
        <w:rPr>
          <w:rFonts w:eastAsia="Arial Unicode MS"/>
          <w:i/>
        </w:rPr>
        <w:t>–</w:t>
      </w:r>
      <w:r w:rsidR="00A10ECD">
        <w:rPr>
          <w:rFonts w:eastAsia="Arial Unicode MS"/>
          <w:i/>
        </w:rPr>
        <w:t xml:space="preserve"> </w:t>
      </w:r>
      <w:r w:rsidR="0016260C">
        <w:rPr>
          <w:rFonts w:eastAsia="Arial Unicode MS"/>
          <w:i/>
        </w:rPr>
        <w:t>Optional</w:t>
      </w:r>
      <w:r>
        <w:rPr>
          <w:rFonts w:eastAsia="Arial Unicode MS"/>
          <w:i/>
        </w:rPr>
        <w:t xml:space="preserve"> Studies. </w:t>
      </w:r>
      <w:r w:rsidR="00052DEF">
        <w:rPr>
          <w:rFonts w:eastAsia="Arial Unicode MS"/>
        </w:rPr>
        <w:t>Informed c</w:t>
      </w:r>
      <w:r w:rsidRPr="008E289F">
        <w:rPr>
          <w:rFonts w:eastAsia="Arial Unicode MS"/>
        </w:rPr>
        <w:t>onsent for the Circadian Rhythm Study will take place on the MRVs</w:t>
      </w:r>
      <w:r>
        <w:rPr>
          <w:rFonts w:eastAsia="Arial Unicode MS"/>
        </w:rPr>
        <w:t xml:space="preserve"> using </w:t>
      </w:r>
      <w:r w:rsidR="00052DEF">
        <w:rPr>
          <w:rFonts w:eastAsia="Arial Unicode MS"/>
        </w:rPr>
        <w:t>in-person procedures.</w:t>
      </w:r>
      <w:r w:rsidR="00907E3A">
        <w:rPr>
          <w:rFonts w:eastAsia="Arial Unicode MS"/>
        </w:rPr>
        <w:t xml:space="preserve"> </w:t>
      </w:r>
      <w:r w:rsidR="00052DEF">
        <w:rPr>
          <w:rFonts w:eastAsia="Arial Unicode MS"/>
        </w:rPr>
        <w:t>Informed consent for the Neuroima</w:t>
      </w:r>
      <w:r w:rsidR="00052DEF">
        <w:rPr>
          <w:rFonts w:eastAsia="Arial Unicode MS"/>
        </w:rPr>
        <w:t>g</w:t>
      </w:r>
      <w:r w:rsidR="00052DEF">
        <w:rPr>
          <w:rFonts w:eastAsia="Arial Unicode MS"/>
        </w:rPr>
        <w:t>ing Study will take place at the UMD following guidelines set forth by their IRB and I</w:t>
      </w:r>
      <w:r w:rsidR="00052DEF">
        <w:rPr>
          <w:rFonts w:eastAsia="Arial Unicode MS"/>
        </w:rPr>
        <w:t>n</w:t>
      </w:r>
      <w:r w:rsidR="00052DEF">
        <w:rPr>
          <w:rFonts w:eastAsia="Arial Unicode MS"/>
        </w:rPr>
        <w:t>formed consent for the Diabetes study will take place in the community and will follow pr</w:t>
      </w:r>
      <w:r w:rsidR="00052DEF">
        <w:rPr>
          <w:rFonts w:eastAsia="Arial Unicode MS"/>
        </w:rPr>
        <w:t>o</w:t>
      </w:r>
      <w:r w:rsidR="00052DEF">
        <w:rPr>
          <w:rFonts w:eastAsia="Arial Unicode MS"/>
        </w:rPr>
        <w:t>cedures set forth by the University of Maryland Baltimore County IRB.</w:t>
      </w:r>
    </w:p>
    <w:p w14:paraId="0909FDE9" w14:textId="13FDE4A3" w:rsidR="00EE159A" w:rsidRDefault="00603136" w:rsidP="00E328E0">
      <w:pPr>
        <w:pStyle w:val="h2"/>
      </w:pPr>
      <w:bookmarkStart w:id="58" w:name="_Toc224805200"/>
      <w:r w:rsidRPr="00062398">
        <w:t>Compensation</w:t>
      </w:r>
      <w:bookmarkEnd w:id="58"/>
    </w:p>
    <w:p w14:paraId="49690052" w14:textId="5F5E7CA1" w:rsidR="00603136" w:rsidRPr="00603136" w:rsidRDefault="00603136" w:rsidP="00062398">
      <w:pPr>
        <w:pStyle w:val="lp"/>
        <w:rPr>
          <w:rFonts w:eastAsia="Arial Unicode MS"/>
        </w:rPr>
      </w:pPr>
      <w:r w:rsidRPr="00603136">
        <w:rPr>
          <w:rFonts w:eastAsia="Arial Unicode MS"/>
        </w:rPr>
        <w:t xml:space="preserve">The amount of payment to research volunteers is guided by the National Institutes of Health policies. </w:t>
      </w:r>
      <w:r>
        <w:rPr>
          <w:rFonts w:eastAsia="Arial Unicode MS"/>
        </w:rPr>
        <w:t>In general, participant</w:t>
      </w:r>
      <w:r w:rsidRPr="00603136">
        <w:rPr>
          <w:rFonts w:eastAsia="Arial Unicode MS"/>
        </w:rPr>
        <w:t>s are not paid for taking part in research studies at the National Institutes of Health. Reimbursement of travel and subsistence will be offered consistent with NIH guidelines.</w:t>
      </w:r>
    </w:p>
    <w:p w14:paraId="5C3E2341" w14:textId="19E41B2B" w:rsidR="000B6BA0" w:rsidRDefault="00603136" w:rsidP="00062398">
      <w:pPr>
        <w:pStyle w:val="lp"/>
        <w:rPr>
          <w:rFonts w:eastAsia="Arial Unicode MS"/>
        </w:rPr>
      </w:pPr>
      <w:r w:rsidRPr="00603136">
        <w:rPr>
          <w:rFonts w:eastAsia="Arial Unicode MS"/>
        </w:rPr>
        <w:t>Participants may be</w:t>
      </w:r>
      <w:r w:rsidR="000475E9">
        <w:rPr>
          <w:rFonts w:eastAsia="Arial Unicode MS"/>
        </w:rPr>
        <w:t xml:space="preserve"> reimbursed up to a total of $36</w:t>
      </w:r>
      <w:r w:rsidRPr="00603136">
        <w:rPr>
          <w:rFonts w:eastAsia="Arial Unicode MS"/>
        </w:rPr>
        <w:t xml:space="preserve">0.00 for participating in the HANDLS - wave 3 study. They </w:t>
      </w:r>
      <w:r w:rsidRPr="00603136">
        <w:rPr>
          <w:rFonts w:eastAsia="Arial Unicode MS"/>
          <w:iCs/>
        </w:rPr>
        <w:t xml:space="preserve">may </w:t>
      </w:r>
      <w:r w:rsidRPr="00603136">
        <w:rPr>
          <w:rFonts w:eastAsia="Arial Unicode MS"/>
        </w:rPr>
        <w:t>be paid up to $200 for participating in phase 1 ($160) and 2 ($40) of this study. If they participate in phase 3A (Ecological measurement of circadian entrai</w:t>
      </w:r>
      <w:r w:rsidRPr="00603136">
        <w:rPr>
          <w:rFonts w:eastAsia="Arial Unicode MS"/>
        </w:rPr>
        <w:t>n</w:t>
      </w:r>
      <w:r w:rsidRPr="00603136">
        <w:rPr>
          <w:rFonts w:eastAsia="Arial Unicode MS"/>
        </w:rPr>
        <w:t>ment pilot study) they will be compensated an additional $60.00. If they participate in phase 3B (Neuroimaging study) they will be compensated an additional $50.00.</w:t>
      </w:r>
      <w:r w:rsidR="00907E3A">
        <w:rPr>
          <w:rFonts w:eastAsia="Arial Unicode MS"/>
        </w:rPr>
        <w:t xml:space="preserve"> </w:t>
      </w:r>
      <w:r w:rsidR="000B6BA0">
        <w:rPr>
          <w:rFonts w:eastAsia="Arial Unicode MS"/>
        </w:rPr>
        <w:t>Finally, if a parti</w:t>
      </w:r>
      <w:r w:rsidR="000B6BA0">
        <w:rPr>
          <w:rFonts w:eastAsia="Arial Unicode MS"/>
        </w:rPr>
        <w:t>c</w:t>
      </w:r>
      <w:r w:rsidR="000B6BA0">
        <w:rPr>
          <w:rFonts w:eastAsia="Arial Unicode MS"/>
        </w:rPr>
        <w:t>ipant decides to enroll in the “Subjective Experience of Diab</w:t>
      </w:r>
      <w:r w:rsidR="000475E9">
        <w:rPr>
          <w:rFonts w:eastAsia="Arial Unicode MS"/>
        </w:rPr>
        <w:t>etes” study they will receive $5</w:t>
      </w:r>
      <w:r w:rsidR="000B6BA0">
        <w:rPr>
          <w:rFonts w:eastAsia="Arial Unicode MS"/>
        </w:rPr>
        <w:t>0.00.</w:t>
      </w:r>
    </w:p>
    <w:p w14:paraId="56DB49CE" w14:textId="39C630D1" w:rsidR="00603136" w:rsidRPr="00603136" w:rsidRDefault="00603136" w:rsidP="00062398">
      <w:pPr>
        <w:pStyle w:val="lp"/>
        <w:rPr>
          <w:rFonts w:eastAsia="Arial Unicode MS"/>
        </w:rPr>
      </w:pPr>
      <w:r w:rsidRPr="00603136">
        <w:rPr>
          <w:rFonts w:eastAsia="Arial Unicode MS"/>
        </w:rPr>
        <w:t>If a participant is unable to complete all of the tests they may receive a portion of that pa</w:t>
      </w:r>
      <w:r w:rsidRPr="00603136">
        <w:rPr>
          <w:rFonts w:eastAsia="Arial Unicode MS"/>
        </w:rPr>
        <w:t>y</w:t>
      </w:r>
      <w:r w:rsidRPr="00603136">
        <w:rPr>
          <w:rFonts w:eastAsia="Arial Unicode MS"/>
        </w:rPr>
        <w:t>ment. They will receive payment in the form of an ATM debit card at the end of the each phase.</w:t>
      </w:r>
      <w:r w:rsidRPr="00603136">
        <w:rPr>
          <w:rFonts w:eastAsia="Arial Unicode MS"/>
          <w:b/>
        </w:rPr>
        <w:t xml:space="preserve"> </w:t>
      </w:r>
      <w:r>
        <w:rPr>
          <w:rFonts w:eastAsia="Arial Unicode MS"/>
        </w:rPr>
        <w:t>In most cases, the ATM card will be activated by the end of the study visit day</w:t>
      </w:r>
      <w:r w:rsidRPr="00603136">
        <w:rPr>
          <w:rFonts w:eastAsia="Arial Unicode MS"/>
        </w:rPr>
        <w:t>. The participant will be instructed to take the card to an ATM machine of their choosing to wit</w:t>
      </w:r>
      <w:r w:rsidRPr="00603136">
        <w:rPr>
          <w:rFonts w:eastAsia="Arial Unicode MS"/>
        </w:rPr>
        <w:t>h</w:t>
      </w:r>
      <w:r w:rsidRPr="00603136">
        <w:rPr>
          <w:rFonts w:eastAsia="Arial Unicode MS"/>
        </w:rPr>
        <w:t>draw payment. Written instructions regarding how to access payments will be provided.</w:t>
      </w:r>
      <w:r w:rsidR="00907E3A">
        <w:rPr>
          <w:rFonts w:eastAsia="Arial Unicode MS"/>
        </w:rPr>
        <w:t xml:space="preserve"> </w:t>
      </w:r>
      <w:r w:rsidRPr="00603136">
        <w:rPr>
          <w:rFonts w:eastAsia="Arial Unicode MS"/>
        </w:rPr>
        <w:t>Occasionally participants are not able to complete all testing in one visit to the MRVs or some tests require repeating if there are questionable or abnormal results. We would like to be able to offer additional compensation for time and travel to return to the MRVs for return visits. The amount of compensation will vary between $20.00 and $80.00 depending on the length of time spent on the MRVs. We anticipate the return visits to be between 1- 4 hours. This would include participants who never had a baseline evaluation.</w:t>
      </w:r>
    </w:p>
    <w:p w14:paraId="086F24BC" w14:textId="65E71649" w:rsidR="00297500" w:rsidRPr="00297500" w:rsidRDefault="005A69E8" w:rsidP="00E328E0">
      <w:pPr>
        <w:pStyle w:val="h2"/>
      </w:pPr>
      <w:bookmarkStart w:id="59" w:name="_Toc224805201"/>
      <w:r>
        <w:t>Subject Confidentiality</w:t>
      </w:r>
      <w:bookmarkEnd w:id="59"/>
    </w:p>
    <w:p w14:paraId="2AE0F74C" w14:textId="7F895F5E" w:rsidR="00297500" w:rsidRPr="000E3067" w:rsidRDefault="00297500" w:rsidP="00062398">
      <w:pPr>
        <w:pStyle w:val="lp"/>
        <w:rPr>
          <w:rFonts w:eastAsia="Arial Unicode MS"/>
        </w:rPr>
      </w:pPr>
      <w:r w:rsidRPr="000E3067">
        <w:rPr>
          <w:rFonts w:eastAsia="Arial Unicode MS"/>
        </w:rPr>
        <w:t>HANDLS participants</w:t>
      </w:r>
      <w:r w:rsidR="00BC003E">
        <w:rPr>
          <w:rFonts w:eastAsia="Arial Unicode MS"/>
        </w:rPr>
        <w:t>’</w:t>
      </w:r>
      <w:r w:rsidRPr="000E3067">
        <w:rPr>
          <w:rFonts w:eastAsia="Arial Unicode MS"/>
        </w:rPr>
        <w:t xml:space="preserve"> confidentiality will be maintained by </w:t>
      </w:r>
      <w:r w:rsidR="00DF4EBA" w:rsidRPr="000E3067">
        <w:rPr>
          <w:rFonts w:eastAsia="Arial Unicode MS"/>
        </w:rPr>
        <w:t xml:space="preserve">informing them of </w:t>
      </w:r>
      <w:r w:rsidR="00D87B97" w:rsidRPr="000E3067">
        <w:rPr>
          <w:rFonts w:eastAsia="Arial Unicode MS"/>
        </w:rPr>
        <w:t>the follo</w:t>
      </w:r>
      <w:r w:rsidR="00D87B97" w:rsidRPr="000E3067">
        <w:rPr>
          <w:rFonts w:eastAsia="Arial Unicode MS"/>
        </w:rPr>
        <w:t>w</w:t>
      </w:r>
      <w:r w:rsidR="00D87B97" w:rsidRPr="000E3067">
        <w:rPr>
          <w:rFonts w:eastAsia="Arial Unicode MS"/>
        </w:rPr>
        <w:t>ing</w:t>
      </w:r>
      <w:r w:rsidRPr="000E3067">
        <w:rPr>
          <w:rFonts w:eastAsia="Arial Unicode MS"/>
        </w:rPr>
        <w:t>:</w:t>
      </w:r>
    </w:p>
    <w:p w14:paraId="24B37E46" w14:textId="77777777" w:rsidR="00EA74F4" w:rsidRDefault="00297500" w:rsidP="00062398">
      <w:pPr>
        <w:pStyle w:val="lp"/>
        <w:rPr>
          <w:rFonts w:eastAsia="Arial Unicode MS"/>
        </w:rPr>
      </w:pPr>
      <w:r w:rsidRPr="000E3067">
        <w:rPr>
          <w:rFonts w:eastAsia="Arial Unicode MS"/>
        </w:rPr>
        <w:t>When results of an NIH research study are reported in medical journals or at scientific meetings, the participants will not be named and/or identified. In most cases, the NIH will not release any information about participant’s research involvement without their written permission.</w:t>
      </w:r>
      <w:r w:rsidR="00907E3A">
        <w:rPr>
          <w:rFonts w:eastAsia="Arial Unicode MS"/>
        </w:rPr>
        <w:t xml:space="preserve"> </w:t>
      </w:r>
      <w:r w:rsidRPr="000E3067">
        <w:rPr>
          <w:rFonts w:eastAsia="Arial Unicode MS"/>
        </w:rPr>
        <w:t>However, if they sign a release of information form, for example for an insu</w:t>
      </w:r>
      <w:r w:rsidRPr="000E3067">
        <w:rPr>
          <w:rFonts w:eastAsia="Arial Unicode MS"/>
        </w:rPr>
        <w:t>r</w:t>
      </w:r>
      <w:r w:rsidRPr="000E3067">
        <w:rPr>
          <w:rFonts w:eastAsia="Arial Unicode MS"/>
        </w:rPr>
        <w:lastRenderedPageBreak/>
        <w:t xml:space="preserve">ance company, the HANDLS Medical Records </w:t>
      </w:r>
      <w:r w:rsidR="00DF4EBA" w:rsidRPr="000E3067">
        <w:rPr>
          <w:rFonts w:eastAsia="Arial Unicode MS"/>
        </w:rPr>
        <w:t>Specialist</w:t>
      </w:r>
      <w:r w:rsidRPr="000E3067">
        <w:rPr>
          <w:rFonts w:eastAsia="Arial Unicode MS"/>
        </w:rPr>
        <w:t xml:space="preserve"> will give the insurance company informati</w:t>
      </w:r>
      <w:r w:rsidR="00DF4EBA" w:rsidRPr="000E3067">
        <w:rPr>
          <w:rFonts w:eastAsia="Arial Unicode MS"/>
        </w:rPr>
        <w:t>on from the medical records.</w:t>
      </w:r>
      <w:r w:rsidR="00907E3A">
        <w:rPr>
          <w:rFonts w:eastAsia="Arial Unicode MS"/>
        </w:rPr>
        <w:t xml:space="preserve"> </w:t>
      </w:r>
      <w:r w:rsidR="00DF4EBA" w:rsidRPr="000E3067">
        <w:rPr>
          <w:rFonts w:eastAsia="Arial Unicode MS"/>
        </w:rPr>
        <w:t>Participants are informed t</w:t>
      </w:r>
      <w:r w:rsidRPr="000E3067">
        <w:rPr>
          <w:rFonts w:eastAsia="Arial Unicode MS"/>
        </w:rPr>
        <w:t>his information might a</w:t>
      </w:r>
      <w:r w:rsidRPr="000E3067">
        <w:rPr>
          <w:rFonts w:eastAsia="Arial Unicode MS"/>
        </w:rPr>
        <w:t>f</w:t>
      </w:r>
      <w:r w:rsidRPr="000E3067">
        <w:rPr>
          <w:rFonts w:eastAsia="Arial Unicode MS"/>
        </w:rPr>
        <w:t>fect (either favorably or unfavorably) the willingness of the insurance comp</w:t>
      </w:r>
      <w:r w:rsidR="00DF4EBA" w:rsidRPr="000E3067">
        <w:rPr>
          <w:rFonts w:eastAsia="Arial Unicode MS"/>
        </w:rPr>
        <w:t>any to sell them</w:t>
      </w:r>
      <w:r w:rsidRPr="000E3067">
        <w:rPr>
          <w:rFonts w:eastAsia="Arial Unicode MS"/>
        </w:rPr>
        <w:t xml:space="preserve"> insurance.</w:t>
      </w:r>
    </w:p>
    <w:p w14:paraId="12149233" w14:textId="3197B97B" w:rsidR="00297500" w:rsidRPr="000E3067" w:rsidRDefault="00297500" w:rsidP="00062398">
      <w:pPr>
        <w:pStyle w:val="lp"/>
        <w:rPr>
          <w:rFonts w:eastAsia="Arial Unicode MS"/>
        </w:rPr>
      </w:pPr>
      <w:r w:rsidRPr="000E3067">
        <w:rPr>
          <w:rFonts w:eastAsia="Arial Unicode MS"/>
        </w:rPr>
        <w:t xml:space="preserve">The </w:t>
      </w:r>
      <w:r w:rsidR="00DF4EBA" w:rsidRPr="000E3067">
        <w:rPr>
          <w:rFonts w:eastAsia="Arial Unicode MS"/>
        </w:rPr>
        <w:t xml:space="preserve">participant’s are informed that the </w:t>
      </w:r>
      <w:r w:rsidRPr="000E3067">
        <w:rPr>
          <w:rFonts w:eastAsia="Arial Unicode MS"/>
        </w:rPr>
        <w:t>Privacy Act protects</w:t>
      </w:r>
      <w:r w:rsidR="00DF4EBA" w:rsidRPr="000E3067">
        <w:rPr>
          <w:rFonts w:eastAsia="Arial Unicode MS"/>
        </w:rPr>
        <w:t xml:space="preserve"> the confidentiality of their</w:t>
      </w:r>
      <w:r w:rsidRPr="000E3067">
        <w:rPr>
          <w:rFonts w:eastAsia="Arial Unicode MS"/>
        </w:rPr>
        <w:t xml:space="preserve"> me</w:t>
      </w:r>
      <w:r w:rsidRPr="000E3067">
        <w:rPr>
          <w:rFonts w:eastAsia="Arial Unicode MS"/>
        </w:rPr>
        <w:t>d</w:t>
      </w:r>
      <w:r w:rsidRPr="000E3067">
        <w:rPr>
          <w:rFonts w:eastAsia="Arial Unicode MS"/>
        </w:rPr>
        <w:t>ica</w:t>
      </w:r>
      <w:r w:rsidR="00DF4EBA" w:rsidRPr="000E3067">
        <w:rPr>
          <w:rFonts w:eastAsia="Arial Unicode MS"/>
        </w:rPr>
        <w:t xml:space="preserve">l record. However, </w:t>
      </w:r>
      <w:r w:rsidRPr="000E3067">
        <w:rPr>
          <w:rFonts w:eastAsia="Arial Unicode MS"/>
        </w:rPr>
        <w:t>the Act allows relea</w:t>
      </w:r>
      <w:r w:rsidR="00DF4EBA" w:rsidRPr="000E3067">
        <w:rPr>
          <w:rFonts w:eastAsia="Arial Unicode MS"/>
        </w:rPr>
        <w:t xml:space="preserve">se of some information from the medical record without </w:t>
      </w:r>
      <w:r w:rsidRPr="000E3067">
        <w:rPr>
          <w:rFonts w:eastAsia="Arial Unicode MS"/>
        </w:rPr>
        <w:t xml:space="preserve">permission, for example, if </w:t>
      </w:r>
      <w:r w:rsidR="00DF4EBA" w:rsidRPr="000E3067">
        <w:rPr>
          <w:rFonts w:eastAsia="Arial Unicode MS"/>
        </w:rPr>
        <w:t>the Food and Drug Administration (FDA), members of Congress, law enforcement officials, or authorized hospital accreditation organizations, r</w:t>
      </w:r>
      <w:r w:rsidR="00DF4EBA" w:rsidRPr="000E3067">
        <w:rPr>
          <w:rFonts w:eastAsia="Arial Unicode MS"/>
        </w:rPr>
        <w:t>e</w:t>
      </w:r>
      <w:r w:rsidR="00DF4EBA" w:rsidRPr="000E3067">
        <w:rPr>
          <w:rFonts w:eastAsia="Arial Unicode MS"/>
        </w:rPr>
        <w:t>quire it</w:t>
      </w:r>
      <w:r w:rsidRPr="000E3067">
        <w:rPr>
          <w:rFonts w:eastAsia="Arial Unicode MS"/>
        </w:rPr>
        <w:t>.</w:t>
      </w:r>
    </w:p>
    <w:p w14:paraId="3E282BFE" w14:textId="77777777" w:rsidR="00EA74F4" w:rsidRDefault="00DF4EBA" w:rsidP="00062398">
      <w:pPr>
        <w:pStyle w:val="lp"/>
        <w:rPr>
          <w:rFonts w:eastAsia="Arial Unicode MS"/>
        </w:rPr>
      </w:pPr>
      <w:r w:rsidRPr="000E3067">
        <w:rPr>
          <w:rFonts w:eastAsia="Arial Unicode MS"/>
        </w:rPr>
        <w:t>HANDLS participants are</w:t>
      </w:r>
      <w:r w:rsidR="00297500" w:rsidRPr="000E3067">
        <w:rPr>
          <w:rFonts w:eastAsia="Arial Unicode MS"/>
        </w:rPr>
        <w:t xml:space="preserve"> asked t</w:t>
      </w:r>
      <w:r w:rsidRPr="000E3067">
        <w:rPr>
          <w:rFonts w:eastAsia="Arial Unicode MS"/>
        </w:rPr>
        <w:t xml:space="preserve">o sign a </w:t>
      </w:r>
      <w:r w:rsidR="00297500" w:rsidRPr="000E3067">
        <w:rPr>
          <w:rFonts w:eastAsia="Arial Unicode MS"/>
        </w:rPr>
        <w:t>Health Insurance Portability and Accountability Act (HIPAA),</w:t>
      </w:r>
      <w:r w:rsidRPr="000E3067">
        <w:rPr>
          <w:rFonts w:eastAsia="Arial Unicode MS"/>
        </w:rPr>
        <w:t xml:space="preserve"> consent document</w:t>
      </w:r>
      <w:r w:rsidR="00297500" w:rsidRPr="000E3067">
        <w:rPr>
          <w:rFonts w:eastAsia="Arial Unicode MS"/>
        </w:rPr>
        <w:t xml:space="preserve"> </w:t>
      </w:r>
      <w:r w:rsidRPr="000E3067">
        <w:rPr>
          <w:rFonts w:eastAsia="Arial Unicode MS"/>
        </w:rPr>
        <w:t xml:space="preserve">that allows </w:t>
      </w:r>
      <w:r w:rsidR="00297500" w:rsidRPr="000E3067">
        <w:rPr>
          <w:rFonts w:eastAsia="Arial Unicode MS"/>
        </w:rPr>
        <w:t>the investigato</w:t>
      </w:r>
      <w:r w:rsidRPr="000E3067">
        <w:rPr>
          <w:rFonts w:eastAsia="Arial Unicode MS"/>
        </w:rPr>
        <w:t>r and sponsors</w:t>
      </w:r>
      <w:r w:rsidR="00297500" w:rsidRPr="000E3067">
        <w:rPr>
          <w:rFonts w:eastAsia="Arial Unicode MS"/>
        </w:rPr>
        <w:t>, and certain ot</w:t>
      </w:r>
      <w:r w:rsidR="00297500" w:rsidRPr="000E3067">
        <w:rPr>
          <w:rFonts w:eastAsia="Arial Unicode MS"/>
        </w:rPr>
        <w:t>h</w:t>
      </w:r>
      <w:r w:rsidR="00297500" w:rsidRPr="000E3067">
        <w:rPr>
          <w:rFonts w:eastAsia="Arial Unicode MS"/>
        </w:rPr>
        <w:t>er people, agencies or entities to look at and review the records relat</w:t>
      </w:r>
      <w:r w:rsidR="00D87B97" w:rsidRPr="000E3067">
        <w:rPr>
          <w:rFonts w:eastAsia="Arial Unicode MS"/>
        </w:rPr>
        <w:t>ed to this study inclu</w:t>
      </w:r>
      <w:r w:rsidR="00D87B97" w:rsidRPr="000E3067">
        <w:rPr>
          <w:rFonts w:eastAsia="Arial Unicode MS"/>
        </w:rPr>
        <w:t>d</w:t>
      </w:r>
      <w:r w:rsidR="00D87B97" w:rsidRPr="000E3067">
        <w:rPr>
          <w:rFonts w:eastAsia="Arial Unicode MS"/>
        </w:rPr>
        <w:t xml:space="preserve">ing </w:t>
      </w:r>
      <w:r w:rsidR="00297500" w:rsidRPr="000E3067">
        <w:rPr>
          <w:rFonts w:eastAsia="Arial Unicode MS"/>
        </w:rPr>
        <w:t>personal health information (PHI) and the information discovered during this study.</w:t>
      </w:r>
    </w:p>
    <w:p w14:paraId="475787B0" w14:textId="15000E10" w:rsidR="00297500" w:rsidRDefault="00D87B97" w:rsidP="00062398">
      <w:pPr>
        <w:pStyle w:val="lp"/>
        <w:rPr>
          <w:rFonts w:eastAsia="Arial Unicode MS"/>
        </w:rPr>
      </w:pPr>
      <w:r w:rsidRPr="000E3067">
        <w:rPr>
          <w:rFonts w:eastAsia="Arial Unicode MS"/>
        </w:rPr>
        <w:t>To help us protect</w:t>
      </w:r>
      <w:r w:rsidR="00297500" w:rsidRPr="000E3067">
        <w:rPr>
          <w:rFonts w:eastAsia="Arial Unicode MS"/>
        </w:rPr>
        <w:t xml:space="preserve"> privacy, we have obtained a </w:t>
      </w:r>
      <w:r w:rsidR="00A0604E" w:rsidRPr="000E3067">
        <w:rPr>
          <w:rFonts w:eastAsia="Arial Unicode MS"/>
        </w:rPr>
        <w:t xml:space="preserve">Department of Health and Human Services </w:t>
      </w:r>
      <w:r w:rsidR="00297500" w:rsidRPr="000E3067">
        <w:rPr>
          <w:rFonts w:eastAsia="Arial Unicode MS"/>
        </w:rPr>
        <w:t>Cer</w:t>
      </w:r>
      <w:r w:rsidR="00A0604E" w:rsidRPr="000E3067">
        <w:rPr>
          <w:rFonts w:eastAsia="Arial Unicode MS"/>
        </w:rPr>
        <w:t>tificate of Confidentiality issued by</w:t>
      </w:r>
      <w:r w:rsidR="00297500" w:rsidRPr="000E3067">
        <w:rPr>
          <w:rFonts w:eastAsia="Arial Unicode MS"/>
        </w:rPr>
        <w:t xml:space="preserve"> the National Institutes </w:t>
      </w:r>
      <w:r w:rsidRPr="000E3067">
        <w:rPr>
          <w:rFonts w:eastAsia="Arial Unicode MS"/>
        </w:rPr>
        <w:t xml:space="preserve">of Health. </w:t>
      </w:r>
      <w:r w:rsidR="00297500" w:rsidRPr="000E3067">
        <w:rPr>
          <w:rFonts w:eastAsia="Arial Unicode MS"/>
        </w:rPr>
        <w:t>With this certificate the researchers cannot be forced to disclose i</w:t>
      </w:r>
      <w:r w:rsidRPr="000E3067">
        <w:rPr>
          <w:rFonts w:eastAsia="Arial Unicode MS"/>
        </w:rPr>
        <w:t>nformation that may identify participants</w:t>
      </w:r>
      <w:r w:rsidR="00297500" w:rsidRPr="000E3067">
        <w:rPr>
          <w:rFonts w:eastAsia="Arial Unicode MS"/>
        </w:rPr>
        <w:t>, even by court subpoena, in any federal, state, or local civil, criminal, administrative, legisl</w:t>
      </w:r>
      <w:r w:rsidR="00297500" w:rsidRPr="000E3067">
        <w:rPr>
          <w:rFonts w:eastAsia="Arial Unicode MS"/>
        </w:rPr>
        <w:t>a</w:t>
      </w:r>
      <w:r w:rsidR="00297500" w:rsidRPr="000E3067">
        <w:rPr>
          <w:rFonts w:eastAsia="Arial Unicode MS"/>
        </w:rPr>
        <w:t>tive or other proceedings.</w:t>
      </w:r>
      <w:r w:rsidR="00907E3A">
        <w:rPr>
          <w:rFonts w:eastAsia="Arial Unicode MS"/>
        </w:rPr>
        <w:t xml:space="preserve"> </w:t>
      </w:r>
      <w:r w:rsidR="00297500" w:rsidRPr="000E3067">
        <w:rPr>
          <w:rFonts w:eastAsia="Arial Unicode MS"/>
        </w:rPr>
        <w:t>The researchers will use the certificate to resist any demands for inf</w:t>
      </w:r>
      <w:r w:rsidRPr="000E3067">
        <w:rPr>
          <w:rFonts w:eastAsia="Arial Unicode MS"/>
        </w:rPr>
        <w:t>ormation that would identify them</w:t>
      </w:r>
      <w:r w:rsidR="00297500" w:rsidRPr="000E3067">
        <w:rPr>
          <w:rFonts w:eastAsia="Arial Unicode MS"/>
        </w:rPr>
        <w:t>, except as explained below.</w:t>
      </w:r>
      <w:r w:rsidR="00907E3A">
        <w:rPr>
          <w:rFonts w:eastAsia="Arial Unicode MS"/>
        </w:rPr>
        <w:t xml:space="preserve"> </w:t>
      </w:r>
      <w:r w:rsidR="00297500" w:rsidRPr="000E3067">
        <w:rPr>
          <w:rFonts w:eastAsia="Arial Unicode MS"/>
        </w:rPr>
        <w:t>The Certificate cannot be used to resist a demand for information from personnel of the U.S. Department of Health and Human Services that is used for auditing or program evaluation or for information that must be disclosed in order to meet federal regulations.</w:t>
      </w:r>
      <w:r w:rsidR="00907E3A">
        <w:rPr>
          <w:rFonts w:eastAsia="Arial Unicode MS"/>
        </w:rPr>
        <w:t xml:space="preserve"> </w:t>
      </w:r>
      <w:r w:rsidRPr="000E3067">
        <w:rPr>
          <w:rFonts w:eastAsia="Arial Unicode MS"/>
        </w:rPr>
        <w:t>A Certificate</w:t>
      </w:r>
      <w:r w:rsidR="00297500" w:rsidRPr="000E3067">
        <w:rPr>
          <w:rFonts w:eastAsia="Arial Unicode MS"/>
        </w:rPr>
        <w:t xml:space="preserve"> of Conf</w:t>
      </w:r>
      <w:r w:rsidRPr="000E3067">
        <w:rPr>
          <w:rFonts w:eastAsia="Arial Unicode MS"/>
        </w:rPr>
        <w:t>identiality does not prevent participants or a member of their</w:t>
      </w:r>
      <w:r w:rsidR="00297500" w:rsidRPr="000E3067">
        <w:rPr>
          <w:rFonts w:eastAsia="Arial Unicode MS"/>
        </w:rPr>
        <w:t xml:space="preserve"> family from voluntarily releasi</w:t>
      </w:r>
      <w:r w:rsidRPr="000E3067">
        <w:rPr>
          <w:rFonts w:eastAsia="Arial Unicode MS"/>
        </w:rPr>
        <w:t>ng information about themselves or their</w:t>
      </w:r>
      <w:r w:rsidR="00297500" w:rsidRPr="000E3067">
        <w:rPr>
          <w:rFonts w:eastAsia="Arial Unicode MS"/>
        </w:rPr>
        <w:t xml:space="preserve"> involvement in this research.</w:t>
      </w:r>
      <w:r w:rsidR="00907E3A">
        <w:rPr>
          <w:rFonts w:eastAsia="Arial Unicode MS"/>
        </w:rPr>
        <w:t xml:space="preserve"> </w:t>
      </w:r>
      <w:r w:rsidR="00297500" w:rsidRPr="000E3067">
        <w:rPr>
          <w:rFonts w:eastAsia="Arial Unicode MS"/>
        </w:rPr>
        <w:t>If an insurer, employe</w:t>
      </w:r>
      <w:r w:rsidRPr="000E3067">
        <w:rPr>
          <w:rFonts w:eastAsia="Arial Unicode MS"/>
        </w:rPr>
        <w:t>r, or</w:t>
      </w:r>
      <w:r w:rsidRPr="000E3067">
        <w:rPr>
          <w:rFonts w:eastAsia="Arial Unicode MS"/>
          <w:iCs/>
        </w:rPr>
        <w:t xml:space="preserve"> other person obtains </w:t>
      </w:r>
      <w:r w:rsidR="00297500" w:rsidRPr="000E3067">
        <w:rPr>
          <w:rFonts w:eastAsia="Arial Unicode MS"/>
          <w:iCs/>
        </w:rPr>
        <w:t>written consent to receive research information, then the researcher may not use the Certificate to withhold that information.</w:t>
      </w:r>
      <w:r w:rsidR="00907E3A">
        <w:rPr>
          <w:rFonts w:eastAsia="Arial Unicode MS"/>
          <w:iCs/>
        </w:rPr>
        <w:t xml:space="preserve"> </w:t>
      </w:r>
      <w:r w:rsidR="00297500" w:rsidRPr="007C4A9E">
        <w:rPr>
          <w:rFonts w:eastAsia="Arial Unicode MS"/>
        </w:rPr>
        <w:t>The Certificate of Confidentiality does not prevent the researchers from discl</w:t>
      </w:r>
      <w:r w:rsidRPr="007C4A9E">
        <w:rPr>
          <w:rFonts w:eastAsia="Arial Unicode MS"/>
        </w:rPr>
        <w:t xml:space="preserve">osing voluntarily, without participants </w:t>
      </w:r>
      <w:r w:rsidR="00297500" w:rsidRPr="007C4A9E">
        <w:rPr>
          <w:rFonts w:eastAsia="Arial Unicode MS"/>
        </w:rPr>
        <w:t>consent, i</w:t>
      </w:r>
      <w:r w:rsidR="00297500" w:rsidRPr="007C4A9E">
        <w:rPr>
          <w:rFonts w:eastAsia="Arial Unicode MS"/>
        </w:rPr>
        <w:t>n</w:t>
      </w:r>
      <w:r w:rsidR="00297500" w:rsidRPr="007C4A9E">
        <w:rPr>
          <w:rFonts w:eastAsia="Arial Unicode MS"/>
        </w:rPr>
        <w:t>f</w:t>
      </w:r>
      <w:r w:rsidRPr="007C4A9E">
        <w:rPr>
          <w:rFonts w:eastAsia="Arial Unicode MS"/>
        </w:rPr>
        <w:t>ormation that would identify them</w:t>
      </w:r>
      <w:r w:rsidR="00297500" w:rsidRPr="007C4A9E">
        <w:rPr>
          <w:rFonts w:eastAsia="Arial Unicode MS"/>
        </w:rPr>
        <w:t xml:space="preserve"> as a participant in the research project under the fo</w:t>
      </w:r>
      <w:r w:rsidR="00297500" w:rsidRPr="007C4A9E">
        <w:rPr>
          <w:rFonts w:eastAsia="Arial Unicode MS"/>
        </w:rPr>
        <w:t>l</w:t>
      </w:r>
      <w:r w:rsidR="00297500" w:rsidRPr="007C4A9E">
        <w:rPr>
          <w:rFonts w:eastAsia="Arial Unicode MS"/>
        </w:rPr>
        <w:t>lowing conditions: It does not apply to state requirements to report certain communicable diseases.</w:t>
      </w:r>
      <w:r w:rsidR="00907E3A">
        <w:rPr>
          <w:rFonts w:eastAsia="Arial Unicode MS"/>
        </w:rPr>
        <w:t xml:space="preserve"> </w:t>
      </w:r>
      <w:r w:rsidR="007C4A9E">
        <w:rPr>
          <w:rFonts w:eastAsia="Arial Unicode MS"/>
        </w:rPr>
        <w:t>In addition, the study clinician</w:t>
      </w:r>
      <w:r w:rsidR="00297500" w:rsidRPr="007C4A9E">
        <w:rPr>
          <w:rFonts w:eastAsia="Arial Unicode MS"/>
        </w:rPr>
        <w:t xml:space="preserve"> may be required to report certain cases of abuse, neglect, or suicidal or homicidal intent to the appropriate authorities.</w:t>
      </w:r>
    </w:p>
    <w:p w14:paraId="01F9E7DD" w14:textId="383D0BE3" w:rsidR="005033DE" w:rsidRDefault="007C4A9E" w:rsidP="00062398">
      <w:pPr>
        <w:pStyle w:val="lp"/>
        <w:rPr>
          <w:rFonts w:eastAsia="Arial Unicode MS"/>
        </w:rPr>
      </w:pPr>
      <w:r>
        <w:rPr>
          <w:rFonts w:eastAsia="Arial Unicode MS"/>
        </w:rPr>
        <w:t>Information regarding who will have access to the data and use of personally identifiable data or private health information (PHI) are described in further detail in sections 7 (data collection and management procedures) and 8 (data analysis) of this protocol.</w:t>
      </w:r>
    </w:p>
    <w:p w14:paraId="2888FDD8" w14:textId="492488C1" w:rsidR="00505D9C" w:rsidRDefault="000475E9" w:rsidP="0083506C">
      <w:pPr>
        <w:pStyle w:val="h1"/>
        <w:rPr>
          <w:ins w:id="60" w:author="Jennifer Norbeck" w:date="2013-04-26T12:43:00Z"/>
          <w:rFonts w:eastAsia="Arial Unicode MS"/>
        </w:rPr>
      </w:pPr>
      <w:ins w:id="61" w:author="Jennifer Norbeck" w:date="2013-04-26T11:04:00Z">
        <w:r>
          <w:rPr>
            <w:rFonts w:eastAsia="Arial Unicode MS"/>
          </w:rPr>
          <w:t>Adverse Event</w:t>
        </w:r>
      </w:ins>
      <w:ins w:id="62" w:author="Jennifer Norbeck" w:date="2013-04-26T15:13:00Z">
        <w:r w:rsidR="00215E16">
          <w:rPr>
            <w:rFonts w:eastAsia="Arial Unicode MS"/>
          </w:rPr>
          <w:t>s</w:t>
        </w:r>
      </w:ins>
      <w:ins w:id="63" w:author="Jennifer Norbeck" w:date="2013-04-26T11:04:00Z">
        <w:r>
          <w:rPr>
            <w:rFonts w:eastAsia="Arial Unicode MS"/>
          </w:rPr>
          <w:t xml:space="preserve"> </w:t>
        </w:r>
      </w:ins>
      <w:ins w:id="64" w:author="Jennifer Norbeck" w:date="2013-04-26T13:48:00Z">
        <w:r w:rsidR="009C627D">
          <w:rPr>
            <w:rFonts w:eastAsia="Arial Unicode MS"/>
          </w:rPr>
          <w:t xml:space="preserve">and </w:t>
        </w:r>
      </w:ins>
      <w:ins w:id="65" w:author="Jennifer Norbeck" w:date="2013-04-26T13:49:00Z">
        <w:r w:rsidR="009C627D" w:rsidRPr="00C42102">
          <w:rPr>
            <w:rFonts w:eastAsia="Arial Unicode MS"/>
          </w:rPr>
          <w:t>Unanticipated Problem</w:t>
        </w:r>
        <w:r w:rsidR="009C627D">
          <w:rPr>
            <w:rFonts w:eastAsia="Arial Unicode MS"/>
          </w:rPr>
          <w:t xml:space="preserve"> </w:t>
        </w:r>
      </w:ins>
      <w:ins w:id="66" w:author="Jennifer Norbeck" w:date="2013-04-26T11:04:00Z">
        <w:r>
          <w:rPr>
            <w:rFonts w:eastAsia="Arial Unicode MS"/>
          </w:rPr>
          <w:t>Reporting</w:t>
        </w:r>
      </w:ins>
      <w:ins w:id="67" w:author="Jennifer Norbeck" w:date="2013-04-26T13:48:00Z">
        <w:r w:rsidR="009C627D">
          <w:rPr>
            <w:rFonts w:eastAsia="Arial Unicode MS"/>
          </w:rPr>
          <w:t xml:space="preserve"> </w:t>
        </w:r>
      </w:ins>
    </w:p>
    <w:p w14:paraId="3FF65810" w14:textId="77777777" w:rsidR="007D35C3" w:rsidRDefault="007D35C3" w:rsidP="00B41857">
      <w:pPr>
        <w:pStyle w:val="lp"/>
        <w:rPr>
          <w:ins w:id="68" w:author="Jennifer Norbeck" w:date="2013-04-26T13:50:00Z"/>
          <w:i/>
        </w:rPr>
      </w:pPr>
      <w:ins w:id="69" w:author="Jennifer Norbeck" w:date="2013-04-26T13:50:00Z">
        <w:r w:rsidRPr="00F84B1B">
          <w:t>Adverse events associated with HANDLS study procedures are expected to occur very infr</w:t>
        </w:r>
        <w:r w:rsidRPr="00F84B1B">
          <w:t>e</w:t>
        </w:r>
        <w:r w:rsidRPr="00F84B1B">
          <w:t>quently. Most of the potential risks associated with study procedures (see Section 1.2) are limited to mild, transient discomforts of no clinical significance. Only clinically significant adverse events will be reported to the IRB</w:t>
        </w:r>
        <w:r w:rsidRPr="00F84B1B">
          <w:rPr>
            <w:i/>
          </w:rPr>
          <w:t>.</w:t>
        </w:r>
      </w:ins>
    </w:p>
    <w:p w14:paraId="689D31E1" w14:textId="77777777" w:rsidR="007D35C3" w:rsidRDefault="007D35C3" w:rsidP="00B41857">
      <w:pPr>
        <w:pStyle w:val="lp"/>
        <w:rPr>
          <w:ins w:id="70" w:author="Jennifer Norbeck" w:date="2013-04-26T13:51:00Z"/>
          <w:i/>
        </w:rPr>
      </w:pPr>
      <w:ins w:id="71" w:author="Jennifer Norbeck" w:date="2013-04-26T13:50:00Z">
        <w:r w:rsidRPr="00F84B1B">
          <w:rPr>
            <w:i/>
          </w:rPr>
          <w:lastRenderedPageBreak/>
          <w:t xml:space="preserve">A clinically significant adverse event will be reported as a serious adverse event if it is life threatening, causes persistent or significant disability, leads to death, or requires medical or surgical intervention to prevent one of these outcomes. </w:t>
        </w:r>
      </w:ins>
    </w:p>
    <w:p w14:paraId="718F7D4C" w14:textId="77777777" w:rsidR="007D35C3" w:rsidRPr="00F84B1B" w:rsidRDefault="007D35C3" w:rsidP="00B41857">
      <w:pPr>
        <w:pStyle w:val="lp"/>
        <w:rPr>
          <w:ins w:id="72" w:author="Jennifer Norbeck" w:date="2013-04-26T13:50:00Z"/>
        </w:rPr>
      </w:pPr>
      <w:ins w:id="73" w:author="Jennifer Norbeck" w:date="2013-04-26T13:50:00Z">
        <w:r w:rsidRPr="00F84B1B">
          <w:t>HANDLS staff is trained to detect and respond to clinically significant adverse events. They are expected to report clinically significant adverse events to the Principal Investigator i</w:t>
        </w:r>
        <w:r w:rsidRPr="00F84B1B">
          <w:t>m</w:t>
        </w:r>
        <w:r w:rsidRPr="00F84B1B">
          <w:t>mediately or as soon as is practical. The Principal Investigators for the HANDLS Scan and the Subjective Experience of Diabetes sub-studies are also expected to report clinically si</w:t>
        </w:r>
        <w:r w:rsidRPr="00F84B1B">
          <w:t>g</w:t>
        </w:r>
        <w:r w:rsidRPr="00F84B1B">
          <w:t>nificant adverse events immediately to the NIA Principal Investigators and to follow the a</w:t>
        </w:r>
        <w:r w:rsidRPr="00F84B1B">
          <w:t>d</w:t>
        </w:r>
        <w:r w:rsidRPr="00F84B1B">
          <w:t xml:space="preserve">verse event reporting policies of their institutions. The HANDLS principal investigator will be responsible for reporting all clinically significant adverse events to the NIEHS IRB within 72 hours of receiving notification that an event occurred.  </w:t>
        </w:r>
      </w:ins>
    </w:p>
    <w:p w14:paraId="28C6B06A" w14:textId="77777777" w:rsidR="007D35C3" w:rsidRPr="00F84B1B" w:rsidRDefault="007D35C3" w:rsidP="00B41857">
      <w:pPr>
        <w:pStyle w:val="lp"/>
        <w:rPr>
          <w:ins w:id="74" w:author="Jennifer Norbeck" w:date="2013-04-26T13:50:00Z"/>
          <w:rFonts w:eastAsia="Arial Unicode MS"/>
        </w:rPr>
      </w:pPr>
      <w:ins w:id="75" w:author="Jennifer Norbeck" w:date="2013-04-26T13:50:00Z">
        <w:r w:rsidRPr="00F84B1B">
          <w:rPr>
            <w:rFonts w:eastAsia="Arial Unicode MS"/>
          </w:rPr>
          <w:t>Serious or unexpected adverse events and unanticipated problems as defined by NIH and NIA policies and the OHRP guidance document (</w:t>
        </w:r>
        <w:r w:rsidRPr="00F84B1B">
          <w:rPr>
            <w:rFonts w:eastAsia="Arial Unicode MS" w:cs="Arial Unicode MS"/>
            <w:iCs/>
          </w:rPr>
          <w:t>http://www.hhs.gov/ohrp/policy/advevntguid.html#Q4</w:t>
        </w:r>
        <w:r w:rsidRPr="00F84B1B">
          <w:rPr>
            <w:rFonts w:eastAsia="Arial Unicode MS"/>
          </w:rPr>
          <w:t>); will be reported to the NIEHS IRB orally as soon as possible and in writing within 7 days if life-threatening and within 15 days otherwise. Expected or non-serious adverse events will be reported at the time of co</w:t>
        </w:r>
        <w:r w:rsidRPr="00F84B1B">
          <w:rPr>
            <w:rFonts w:eastAsia="Arial Unicode MS"/>
          </w:rPr>
          <w:t>n</w:t>
        </w:r>
        <w:r w:rsidRPr="00F84B1B">
          <w:rPr>
            <w:rFonts w:eastAsia="Arial Unicode MS"/>
          </w:rPr>
          <w:t>tinuing review.</w:t>
        </w:r>
      </w:ins>
    </w:p>
    <w:p w14:paraId="3C1227A0" w14:textId="77777777" w:rsidR="007D35C3" w:rsidRPr="00F84B1B" w:rsidRDefault="007D35C3" w:rsidP="00B41857">
      <w:pPr>
        <w:pStyle w:val="lp"/>
        <w:rPr>
          <w:ins w:id="76" w:author="Jennifer Norbeck" w:date="2013-04-26T13:50:00Z"/>
        </w:rPr>
      </w:pPr>
      <w:ins w:id="77" w:author="Jennifer Norbeck" w:date="2013-04-26T13:50:00Z">
        <w:r w:rsidRPr="00F84B1B">
          <w:t>The investigator will report unanticipated problems to the IRB within 72 hours of identif</w:t>
        </w:r>
        <w:r w:rsidRPr="00F84B1B">
          <w:t>y</w:t>
        </w:r>
        <w:r w:rsidRPr="00F84B1B">
          <w:t xml:space="preserve">ing such an occurrence. Unanticipated problems are defined as any incident, experience, or outcome that meets </w:t>
        </w:r>
        <w:r w:rsidRPr="00F84B1B">
          <w:rPr>
            <w:b/>
          </w:rPr>
          <w:t>all</w:t>
        </w:r>
        <w:r w:rsidRPr="00F84B1B">
          <w:t xml:space="preserve"> of the following criteria:</w:t>
        </w:r>
      </w:ins>
    </w:p>
    <w:p w14:paraId="18EA5BAA" w14:textId="77777777" w:rsidR="007D35C3" w:rsidRPr="00F84B1B" w:rsidRDefault="007D35C3" w:rsidP="00B41857">
      <w:pPr>
        <w:pStyle w:val="lpb0"/>
        <w:rPr>
          <w:ins w:id="78" w:author="Jennifer Norbeck" w:date="2013-04-26T13:50:00Z"/>
        </w:rPr>
      </w:pPr>
      <w:proofErr w:type="gramStart"/>
      <w:ins w:id="79" w:author="Jennifer Norbeck" w:date="2013-04-26T13:50:00Z">
        <w:r w:rsidRPr="00F84B1B">
          <w:t>unexpected</w:t>
        </w:r>
        <w:proofErr w:type="gramEnd"/>
        <w:r w:rsidRPr="00F84B1B">
          <w:t xml:space="preserve"> in terms of nature, severity, or frequency given (a) the research proc</w:t>
        </w:r>
        <w:r w:rsidRPr="00F84B1B">
          <w:t>e</w:t>
        </w:r>
        <w:r w:rsidRPr="00F84B1B">
          <w:t>dures that are in protocol and informed consent and (b) the characteristics of the subject population being studied;</w:t>
        </w:r>
      </w:ins>
    </w:p>
    <w:p w14:paraId="1DFD8E05" w14:textId="77777777" w:rsidR="007D35C3" w:rsidRPr="00F84B1B" w:rsidRDefault="007D35C3" w:rsidP="00B41857">
      <w:pPr>
        <w:pStyle w:val="lpb0"/>
        <w:rPr>
          <w:ins w:id="80" w:author="Jennifer Norbeck" w:date="2013-04-26T13:50:00Z"/>
        </w:rPr>
      </w:pPr>
      <w:proofErr w:type="gramStart"/>
      <w:ins w:id="81" w:author="Jennifer Norbeck" w:date="2013-04-26T13:50:00Z">
        <w:r w:rsidRPr="00F84B1B">
          <w:t>related</w:t>
        </w:r>
        <w:proofErr w:type="gramEnd"/>
        <w:r w:rsidRPr="00F84B1B">
          <w:t xml:space="preserve"> or possibly related to participation in the research; </w:t>
        </w:r>
      </w:ins>
    </w:p>
    <w:p w14:paraId="25AD522E" w14:textId="60D15FD9" w:rsidR="007D35C3" w:rsidRPr="00B96F6D" w:rsidRDefault="007D35C3" w:rsidP="00B41857">
      <w:pPr>
        <w:pStyle w:val="lpb0"/>
        <w:rPr>
          <w:ins w:id="82" w:author="Jennifer Norbeck" w:date="2013-04-26T13:50:00Z"/>
        </w:rPr>
      </w:pPr>
      <w:proofErr w:type="gramStart"/>
      <w:ins w:id="83" w:author="Jennifer Norbeck" w:date="2013-04-26T13:50:00Z">
        <w:r w:rsidRPr="00F84B1B">
          <w:t>suggests</w:t>
        </w:r>
        <w:proofErr w:type="gramEnd"/>
        <w:r w:rsidRPr="00F84B1B">
          <w:t xml:space="preserve"> that the research places subjects or others at a greater risk of harm (inclu</w:t>
        </w:r>
        <w:r w:rsidRPr="00F84B1B">
          <w:t>d</w:t>
        </w:r>
        <w:r w:rsidRPr="00F84B1B">
          <w:t>ing physical, psychological, economic, or social harm) than was previously known or recognized.</w:t>
        </w:r>
      </w:ins>
    </w:p>
    <w:p w14:paraId="2A7F0609" w14:textId="0F451393" w:rsidR="009E1324" w:rsidRPr="009E1324" w:rsidDel="009C627D" w:rsidRDefault="00BA05D4" w:rsidP="0083506C">
      <w:pPr>
        <w:pStyle w:val="h1"/>
        <w:rPr>
          <w:del w:id="84" w:author="Jennifer Norbeck" w:date="2013-04-26T13:49:00Z"/>
          <w:rFonts w:eastAsia="Arial Unicode MS"/>
        </w:rPr>
      </w:pPr>
      <w:del w:id="85" w:author="Jennifer Norbeck" w:date="2013-04-26T13:49:00Z">
        <w:r w:rsidRPr="00444A23" w:rsidDel="009C627D">
          <w:rPr>
            <w:rFonts w:eastAsia="Arial Unicode MS"/>
          </w:rPr>
          <w:delText>Serious or unexpected adverse events</w:delText>
        </w:r>
        <w:r w:rsidR="009E1324" w:rsidRPr="00444A23" w:rsidDel="009C627D">
          <w:rPr>
            <w:rFonts w:eastAsia="Arial Unicode MS"/>
          </w:rPr>
          <w:delText xml:space="preserve"> </w:delText>
        </w:r>
        <w:r w:rsidRPr="00444A23" w:rsidDel="009C627D">
          <w:rPr>
            <w:rFonts w:eastAsia="Arial Unicode MS"/>
          </w:rPr>
          <w:delText xml:space="preserve">and other unanticipated problems </w:delText>
        </w:r>
        <w:r w:rsidR="009E1324" w:rsidRPr="00444A23" w:rsidDel="009C627D">
          <w:rPr>
            <w:rFonts w:eastAsia="Arial Unicode MS"/>
          </w:rPr>
          <w:delText>as defined by the OHRP guidance document (</w:delText>
        </w:r>
        <w:r w:rsidR="009E1324" w:rsidRPr="00444A23" w:rsidDel="009C627D">
          <w:rPr>
            <w:rFonts w:eastAsia="Arial Unicode MS" w:cs="Arial Unicode MS"/>
            <w:iCs/>
            <w:sz w:val="22"/>
            <w:szCs w:val="22"/>
          </w:rPr>
          <w:delText>http://www.hhs.gov/ohrp/policy/advevntguid.html#Q4</w:delText>
        </w:r>
        <w:r w:rsidR="009E1324" w:rsidRPr="00444A23" w:rsidDel="009C627D">
          <w:rPr>
            <w:rFonts w:eastAsia="Arial Unicode MS"/>
          </w:rPr>
          <w:delText xml:space="preserve">) </w:delText>
        </w:r>
        <w:r w:rsidRPr="00444A23" w:rsidDel="009C627D">
          <w:rPr>
            <w:rFonts w:eastAsia="Arial Unicode MS"/>
          </w:rPr>
          <w:delText xml:space="preserve">will be reported </w:delText>
        </w:r>
        <w:r w:rsidR="009E1324" w:rsidRPr="00444A23" w:rsidDel="009C627D">
          <w:rPr>
            <w:rFonts w:eastAsia="Arial Unicode MS"/>
          </w:rPr>
          <w:delText xml:space="preserve">to the IRB </w:delText>
        </w:r>
        <w:r w:rsidRPr="00444A23" w:rsidDel="009C627D">
          <w:rPr>
            <w:rFonts w:eastAsia="Arial Unicode MS"/>
          </w:rPr>
          <w:delText>orally as soon as possible and in writing within 7 days if life-threatening and within 15 days otherwise</w:delText>
        </w:r>
        <w:r w:rsidR="00444A23" w:rsidDel="009C627D">
          <w:rPr>
            <w:rFonts w:eastAsia="Arial Unicode MS"/>
          </w:rPr>
          <w:delText xml:space="preserve">. </w:delText>
        </w:r>
        <w:r w:rsidRPr="009E1324" w:rsidDel="009C627D">
          <w:rPr>
            <w:rFonts w:eastAsia="Arial Unicode MS"/>
          </w:rPr>
          <w:delText>E</w:delText>
        </w:r>
        <w:r w:rsidRPr="009E1324" w:rsidDel="009C627D">
          <w:rPr>
            <w:rFonts w:eastAsia="Arial Unicode MS"/>
          </w:rPr>
          <w:delText>x</w:delText>
        </w:r>
        <w:r w:rsidRPr="009E1324" w:rsidDel="009C627D">
          <w:rPr>
            <w:rFonts w:eastAsia="Arial Unicode MS"/>
          </w:rPr>
          <w:delText>pected or non-serious adverse events will be reported at the time of continuing review.</w:delText>
        </w:r>
      </w:del>
    </w:p>
    <w:p w14:paraId="34BD040B" w14:textId="195B8247" w:rsidR="00B96F6D" w:rsidRDefault="00B96F6D" w:rsidP="0083506C">
      <w:pPr>
        <w:pStyle w:val="h1"/>
        <w:rPr>
          <w:ins w:id="86" w:author="Jennifer Norbeck" w:date="2013-04-26T15:04:00Z"/>
          <w:rFonts w:eastAsia="Arial Unicode MS"/>
        </w:rPr>
      </w:pPr>
      <w:r>
        <w:rPr>
          <w:rFonts w:eastAsia="Arial Unicode MS"/>
        </w:rPr>
        <w:t>Site and Clinical Safety Mo</w:t>
      </w:r>
      <w:r w:rsidR="00B41857">
        <w:rPr>
          <w:rFonts w:eastAsia="Arial Unicode MS"/>
        </w:rPr>
        <w:t>nitoring Plan</w:t>
      </w:r>
    </w:p>
    <w:p w14:paraId="5C622EBD" w14:textId="77777777" w:rsidR="002D0519" w:rsidRPr="002D0519" w:rsidRDefault="002D0519" w:rsidP="00B35B56">
      <w:pPr>
        <w:pStyle w:val="lp"/>
        <w:rPr>
          <w:ins w:id="87" w:author="Jennifer Norbeck" w:date="2013-04-26T15:03:00Z"/>
          <w:rFonts w:eastAsia="Arial Unicode MS"/>
        </w:rPr>
      </w:pPr>
      <w:bookmarkStart w:id="88" w:name="_Toc224805203"/>
      <w:ins w:id="89" w:author="Jennifer Norbeck" w:date="2013-04-26T15:03:00Z">
        <w:r w:rsidRPr="002D0519">
          <w:rPr>
            <w:rFonts w:eastAsia="Arial Unicode MS"/>
          </w:rPr>
          <w:t>The NIA Clinical Research Protocol Office will perform routine visits to the HANDLS r</w:t>
        </w:r>
        <w:r w:rsidRPr="002D0519">
          <w:rPr>
            <w:rFonts w:eastAsia="Arial Unicode MS"/>
          </w:rPr>
          <w:t>e</w:t>
        </w:r>
        <w:r w:rsidRPr="002D0519">
          <w:rPr>
            <w:rFonts w:eastAsia="Arial Unicode MS"/>
          </w:rPr>
          <w:t>search site to ensure the safety and conduct of the study complies with 45 CRF 46 and NIA guidelines.  Audits are performed to assure that clinical research is in compliance with FDA, DHHS domestic regulations, Clinical Practice Guidelines (GCP), and local and federal h</w:t>
        </w:r>
        <w:r w:rsidRPr="002D0519">
          <w:rPr>
            <w:rFonts w:eastAsia="Arial Unicode MS"/>
          </w:rPr>
          <w:t>u</w:t>
        </w:r>
        <w:r w:rsidRPr="002D0519">
          <w:rPr>
            <w:rFonts w:eastAsia="Arial Unicode MS"/>
          </w:rPr>
          <w:t xml:space="preserve">man subjects standards. An audit may be performed following an adverse event, protocol deviation or at the time of annual renewal.  The Clinical Protocol Coordinator of the Clinical Research Protocol Office determines the frequency of monitoring visits. Participant records are randomly selected from the protocol to be audited. Targeted audits may also be carried out when there is specific concern regarding patient safety or data integrity. The principal investigator and clinical research coordinator of the study are notified at least three weeks </w:t>
        </w:r>
        <w:r w:rsidRPr="002D0519">
          <w:rPr>
            <w:rFonts w:eastAsia="Arial Unicode MS"/>
          </w:rPr>
          <w:lastRenderedPageBreak/>
          <w:t>in advance of the audit, and are asked to supply all research records and patient medical records for the audit.</w:t>
        </w:r>
      </w:ins>
    </w:p>
    <w:p w14:paraId="6CF0F6F0" w14:textId="2F61E751" w:rsidR="002D0519" w:rsidRPr="002D0519" w:rsidRDefault="002D0519" w:rsidP="00B35B56">
      <w:pPr>
        <w:pStyle w:val="lp"/>
        <w:rPr>
          <w:ins w:id="90" w:author="Jennifer Norbeck" w:date="2013-04-26T15:04:00Z"/>
          <w:rFonts w:eastAsia="Arial Unicode MS"/>
        </w:rPr>
      </w:pPr>
      <w:ins w:id="91" w:author="Jennifer Norbeck" w:date="2013-04-26T15:03:00Z">
        <w:r w:rsidRPr="002D0519">
          <w:rPr>
            <w:rFonts w:eastAsia="Arial Unicode MS"/>
          </w:rPr>
          <w:t>The NIA Clinical Research Protocol Office (CRPO) staff and the Clinical Protocol Coordin</w:t>
        </w:r>
        <w:r w:rsidRPr="002D0519">
          <w:rPr>
            <w:rFonts w:eastAsia="Arial Unicode MS"/>
          </w:rPr>
          <w:t>a</w:t>
        </w:r>
        <w:r w:rsidRPr="002D0519">
          <w:rPr>
            <w:rFonts w:eastAsia="Arial Unicode MS"/>
          </w:rPr>
          <w:t>tor of the Clinical Research Protocol Office (CRPO) carry out the audits. Audit format fo</w:t>
        </w:r>
        <w:r w:rsidRPr="002D0519">
          <w:rPr>
            <w:rFonts w:eastAsia="Arial Unicode MS"/>
          </w:rPr>
          <w:t>l</w:t>
        </w:r>
        <w:r w:rsidRPr="002D0519">
          <w:rPr>
            <w:rFonts w:eastAsia="Arial Unicode MS"/>
          </w:rPr>
          <w:t>lows the NCI guidelines for national cooperative group audits. Following intensive review of the research and medical records, a formal written report of the audit findings is sent to the principal investigator and the NIA Clinical Director.</w:t>
        </w:r>
      </w:ins>
      <w:ins w:id="92" w:author="Jennifer Norbeck" w:date="2013-04-26T15:04:00Z">
        <w:r w:rsidRPr="002D0519">
          <w:rPr>
            <w:rFonts w:eastAsia="Arial Unicode MS"/>
          </w:rPr>
          <w:t xml:space="preserve">  </w:t>
        </w:r>
      </w:ins>
      <w:ins w:id="93" w:author="Jennifer Norbeck" w:date="2013-04-26T15:03:00Z">
        <w:r w:rsidRPr="002D0519">
          <w:rPr>
            <w:rFonts w:eastAsia="Arial Unicode MS"/>
          </w:rPr>
          <w:t>The site visits will be recorded in a visit log, by the monitor, and kept at the HANDLS research site. </w:t>
        </w:r>
      </w:ins>
    </w:p>
    <w:p w14:paraId="59F3D109" w14:textId="79A73276" w:rsidR="002D0519" w:rsidRPr="002D0519" w:rsidRDefault="002D0519" w:rsidP="00B35B56">
      <w:pPr>
        <w:pStyle w:val="lp"/>
        <w:rPr>
          <w:ins w:id="94" w:author="Jennifer Norbeck" w:date="2013-04-26T15:03:00Z"/>
          <w:rFonts w:eastAsia="Arial Unicode MS"/>
        </w:rPr>
      </w:pPr>
      <w:ins w:id="95" w:author="Jennifer Norbeck" w:date="2013-04-26T15:03:00Z">
        <w:r w:rsidRPr="002D0519">
          <w:rPr>
            <w:rFonts w:eastAsia="Arial Unicode MS"/>
          </w:rPr>
          <w:t>The monitor will review various aspects of the study including, but not limited to:</w:t>
        </w:r>
      </w:ins>
    </w:p>
    <w:p w14:paraId="355C7D52" w14:textId="756E2A6F" w:rsidR="002D0519" w:rsidRPr="002D0519" w:rsidRDefault="002D0519" w:rsidP="00B35B56">
      <w:pPr>
        <w:pStyle w:val="lpb0"/>
        <w:rPr>
          <w:ins w:id="96" w:author="Jennifer Norbeck" w:date="2013-04-26T15:03:00Z"/>
          <w:rFonts w:eastAsia="Arial Unicode MS"/>
        </w:rPr>
      </w:pPr>
      <w:ins w:id="97" w:author="Jennifer Norbeck" w:date="2013-04-26T15:03:00Z">
        <w:r w:rsidRPr="002D0519">
          <w:rPr>
            <w:rFonts w:eastAsia="Arial Unicode MS"/>
          </w:rPr>
          <w:t>Compliance to the protocol</w:t>
        </w:r>
      </w:ins>
    </w:p>
    <w:p w14:paraId="3840813D" w14:textId="38E3E58E" w:rsidR="002D0519" w:rsidRPr="002D0519" w:rsidRDefault="002D0519" w:rsidP="00B35B56">
      <w:pPr>
        <w:pStyle w:val="lpb0"/>
        <w:rPr>
          <w:ins w:id="98" w:author="Jennifer Norbeck" w:date="2013-04-26T15:03:00Z"/>
          <w:rFonts w:eastAsia="Arial Unicode MS"/>
        </w:rPr>
      </w:pPr>
      <w:ins w:id="99" w:author="Jennifer Norbeck" w:date="2013-04-26T15:03:00Z">
        <w:r w:rsidRPr="002D0519">
          <w:rPr>
            <w:rFonts w:eastAsia="Arial Unicode MS"/>
          </w:rPr>
          <w:t>Review of written informed consent forms for participants enrolled</w:t>
        </w:r>
      </w:ins>
    </w:p>
    <w:p w14:paraId="1DAAE1D2" w14:textId="308E7D5A" w:rsidR="002D0519" w:rsidRPr="002D0519" w:rsidRDefault="002D0519" w:rsidP="00B35B56">
      <w:pPr>
        <w:pStyle w:val="lpb0"/>
        <w:rPr>
          <w:ins w:id="100" w:author="Jennifer Norbeck" w:date="2013-04-26T15:03:00Z"/>
          <w:rFonts w:eastAsia="Arial Unicode MS"/>
        </w:rPr>
      </w:pPr>
      <w:ins w:id="101" w:author="Jennifer Norbeck" w:date="2013-04-26T15:03:00Z">
        <w:r w:rsidRPr="002D0519">
          <w:rPr>
            <w:rFonts w:eastAsia="Arial Unicode MS"/>
          </w:rPr>
          <w:t>Comparison of clinic records (source documentation) to data recorded on case r</w:t>
        </w:r>
        <w:r w:rsidRPr="002D0519">
          <w:rPr>
            <w:rFonts w:eastAsia="Arial Unicode MS"/>
          </w:rPr>
          <w:t>e</w:t>
        </w:r>
        <w:r w:rsidRPr="002D0519">
          <w:rPr>
            <w:rFonts w:eastAsia="Arial Unicode MS"/>
          </w:rPr>
          <w:t>port forms to assure the completeness and accuracy of data collected</w:t>
        </w:r>
      </w:ins>
    </w:p>
    <w:p w14:paraId="3FA5F4E7" w14:textId="1C3C3A86" w:rsidR="002D0519" w:rsidRPr="002D0519" w:rsidRDefault="002D0519" w:rsidP="00B35B56">
      <w:pPr>
        <w:pStyle w:val="lpb0"/>
        <w:rPr>
          <w:ins w:id="102" w:author="Jennifer Norbeck" w:date="2013-04-26T15:03:00Z"/>
          <w:rFonts w:eastAsia="Arial Unicode MS"/>
        </w:rPr>
      </w:pPr>
      <w:ins w:id="103" w:author="Jennifer Norbeck" w:date="2013-04-26T15:03:00Z">
        <w:r w:rsidRPr="002D0519">
          <w:rPr>
            <w:rFonts w:eastAsia="Arial Unicode MS"/>
          </w:rPr>
          <w:t>Continued acceptability of facilities and staff</w:t>
        </w:r>
      </w:ins>
    </w:p>
    <w:p w14:paraId="5CB123EC" w14:textId="300C12B3" w:rsidR="002D0519" w:rsidRPr="002D0519" w:rsidRDefault="002D0519" w:rsidP="00B35B56">
      <w:pPr>
        <w:pStyle w:val="lpb0"/>
        <w:rPr>
          <w:ins w:id="104" w:author="Jennifer Norbeck" w:date="2013-04-26T15:04:00Z"/>
          <w:rFonts w:eastAsia="Arial Unicode MS"/>
        </w:rPr>
      </w:pPr>
      <w:ins w:id="105" w:author="Jennifer Norbeck" w:date="2013-04-26T15:03:00Z">
        <w:r w:rsidRPr="002D0519">
          <w:rPr>
            <w:rFonts w:eastAsia="Arial Unicode MS"/>
          </w:rPr>
          <w:t>Assessment of proper sample accountability, transfer and storage</w:t>
        </w:r>
      </w:ins>
    </w:p>
    <w:p w14:paraId="12BC050E" w14:textId="77777777" w:rsidR="002D0519" w:rsidRDefault="002D0519" w:rsidP="00B35B56">
      <w:pPr>
        <w:pStyle w:val="lp"/>
        <w:rPr>
          <w:ins w:id="106" w:author="Jennifer Norbeck" w:date="2013-04-26T15:05:00Z"/>
          <w:rFonts w:eastAsia="Arial Unicode MS"/>
        </w:rPr>
      </w:pPr>
      <w:ins w:id="107" w:author="Jennifer Norbeck" w:date="2013-04-26T15:03:00Z">
        <w:r w:rsidRPr="002D0519">
          <w:rPr>
            <w:rFonts w:eastAsia="Arial Unicode MS"/>
          </w:rPr>
          <w:t>During the scheduled monitoring visits, source documentation will be made available to the monitor to substantiate proper informed consent procedures, adherence to protocol procedures, adequate reporting and follow-up of AEs.  The Investigator (and as appropriate the research study staff) must be available to meet with the study monitor to discuss the findings from this review of CRFs and source documents, make necessary corrections to case report form entries, respond to data clarification requests and respond to any other study-related inquiries of the monitor. </w:t>
        </w:r>
      </w:ins>
    </w:p>
    <w:p w14:paraId="521AA847" w14:textId="77777777" w:rsidR="002D0519" w:rsidRPr="002D0519" w:rsidRDefault="002D0519" w:rsidP="00B35B56">
      <w:pPr>
        <w:pStyle w:val="lp"/>
        <w:rPr>
          <w:ins w:id="108" w:author="Jennifer Norbeck" w:date="2013-04-26T15:03:00Z"/>
          <w:rFonts w:eastAsia="Arial Unicode MS"/>
        </w:rPr>
      </w:pPr>
      <w:ins w:id="109" w:author="Jennifer Norbeck" w:date="2013-04-26T15:03:00Z">
        <w:r w:rsidRPr="002D0519">
          <w:rPr>
            <w:rFonts w:eastAsia="Arial Unicode MS"/>
          </w:rPr>
          <w:t>The principal investigator will be notified of any planned visit and a date will be set that is mutually agreeable.   A report will be written to document all findings, solutions and discu</w:t>
        </w:r>
        <w:r w:rsidRPr="002D0519">
          <w:rPr>
            <w:rFonts w:eastAsia="Arial Unicode MS"/>
          </w:rPr>
          <w:t>s</w:t>
        </w:r>
        <w:r w:rsidRPr="002D0519">
          <w:rPr>
            <w:rFonts w:eastAsia="Arial Unicode MS"/>
          </w:rPr>
          <w:t>sions. The report or a follow-up letter summarizing the contents of the report will be sent to the principal investigator.  Additional follow-up will be conducted by email and telephone as needed.</w:t>
        </w:r>
      </w:ins>
    </w:p>
    <w:p w14:paraId="280F76B4" w14:textId="7047021B" w:rsidR="001B6D9B" w:rsidRDefault="00C42102" w:rsidP="0083506C">
      <w:pPr>
        <w:pStyle w:val="h1"/>
        <w:rPr>
          <w:rFonts w:eastAsia="Arial Unicode MS"/>
        </w:rPr>
      </w:pPr>
      <w:r w:rsidRPr="00C42102">
        <w:rPr>
          <w:rFonts w:eastAsia="Arial Unicode MS"/>
        </w:rPr>
        <w:t>Appendices</w:t>
      </w:r>
      <w:bookmarkEnd w:id="88"/>
    </w:p>
    <w:p w14:paraId="6904A07A" w14:textId="3F280EE8" w:rsidR="00F97604" w:rsidRPr="00B10619" w:rsidRDefault="006C59AE" w:rsidP="00A742A4">
      <w:pPr>
        <w:pStyle w:val="lp"/>
        <w:rPr>
          <w:rFonts w:eastAsia="Arial Unicode MS"/>
        </w:rPr>
      </w:pPr>
      <w:r w:rsidRPr="0099642D">
        <w:rPr>
          <w:rFonts w:eastAsia="Arial Unicode MS"/>
          <w:b/>
        </w:rPr>
        <w:t xml:space="preserve">Appendix 1 </w:t>
      </w:r>
      <w:r w:rsidR="00B10619">
        <w:rPr>
          <w:rFonts w:eastAsia="Arial Unicode MS"/>
          <w:b/>
        </w:rPr>
        <w:t xml:space="preserve"> - </w:t>
      </w:r>
      <w:r w:rsidR="00B10619">
        <w:rPr>
          <w:rFonts w:eastAsia="Arial Unicode MS"/>
        </w:rPr>
        <w:t>Retention Materials</w:t>
      </w:r>
    </w:p>
    <w:p w14:paraId="26436D14" w14:textId="77777777" w:rsidR="00BC2305" w:rsidRPr="00BC2305" w:rsidRDefault="00BC2305" w:rsidP="00CA679D">
      <w:pPr>
        <w:pStyle w:val="lpb0"/>
        <w:numPr>
          <w:ilvl w:val="0"/>
          <w:numId w:val="0"/>
        </w:numPr>
        <w:ind w:left="360"/>
        <w:rPr>
          <w:rFonts w:eastAsia="Arial Unicode MS"/>
        </w:rPr>
      </w:pPr>
      <w:r w:rsidRPr="00BC2305">
        <w:rPr>
          <w:rFonts w:eastAsia="Arial Unicode MS"/>
        </w:rPr>
        <w:t>W3 Lead Letter</w:t>
      </w:r>
    </w:p>
    <w:p w14:paraId="03BC4CCB" w14:textId="77777777" w:rsidR="00BC2305" w:rsidRPr="00BC2305" w:rsidRDefault="00BC2305" w:rsidP="00CA679D">
      <w:pPr>
        <w:pStyle w:val="lpb0"/>
        <w:numPr>
          <w:ilvl w:val="0"/>
          <w:numId w:val="0"/>
        </w:numPr>
        <w:ind w:left="360"/>
        <w:rPr>
          <w:rFonts w:eastAsia="Arial Unicode MS"/>
        </w:rPr>
      </w:pPr>
      <w:r w:rsidRPr="00BC2305">
        <w:rPr>
          <w:rFonts w:eastAsia="Arial Unicode MS"/>
        </w:rPr>
        <w:t>W3 Flyer</w:t>
      </w:r>
    </w:p>
    <w:p w14:paraId="69DAC7E2" w14:textId="77777777" w:rsidR="00BC2305" w:rsidRPr="00BC2305" w:rsidRDefault="00BC2305" w:rsidP="00CA679D">
      <w:pPr>
        <w:pStyle w:val="lpb0"/>
        <w:numPr>
          <w:ilvl w:val="0"/>
          <w:numId w:val="0"/>
        </w:numPr>
        <w:ind w:left="360"/>
        <w:rPr>
          <w:rFonts w:eastAsia="Arial Unicode MS"/>
        </w:rPr>
      </w:pPr>
      <w:r w:rsidRPr="00BC2305">
        <w:rPr>
          <w:rFonts w:eastAsia="Arial Unicode MS"/>
        </w:rPr>
        <w:t>W3 Follow up letter</w:t>
      </w:r>
    </w:p>
    <w:p w14:paraId="393E27F2" w14:textId="77777777" w:rsidR="00DF636B" w:rsidRDefault="006C59AE" w:rsidP="00CA679D">
      <w:pPr>
        <w:pStyle w:val="lp"/>
        <w:rPr>
          <w:rFonts w:eastAsia="Arial Unicode MS"/>
        </w:rPr>
      </w:pPr>
      <w:r w:rsidRPr="0099642D">
        <w:rPr>
          <w:rFonts w:eastAsia="Arial Unicode MS"/>
          <w:b/>
        </w:rPr>
        <w:t xml:space="preserve">Appendix 2 </w:t>
      </w:r>
      <w:r w:rsidR="00B10619">
        <w:rPr>
          <w:rFonts w:eastAsia="Arial Unicode MS"/>
          <w:b/>
        </w:rPr>
        <w:t xml:space="preserve">- </w:t>
      </w:r>
      <w:r w:rsidR="00B10619" w:rsidRPr="00BC2305">
        <w:rPr>
          <w:rFonts w:eastAsia="Arial Unicode MS"/>
        </w:rPr>
        <w:t>Social Media/Website</w:t>
      </w:r>
    </w:p>
    <w:p w14:paraId="4637F1C5" w14:textId="208F2ED5" w:rsidR="00F97604" w:rsidRDefault="00F97604" w:rsidP="00CA679D">
      <w:pPr>
        <w:pStyle w:val="lp"/>
        <w:rPr>
          <w:rFonts w:eastAsia="Arial Unicode MS"/>
        </w:rPr>
      </w:pPr>
      <w:r>
        <w:rPr>
          <w:rFonts w:eastAsia="Arial Unicode MS"/>
        </w:rPr>
        <w:t>List of URLs</w:t>
      </w:r>
    </w:p>
    <w:p w14:paraId="29BEB3AA" w14:textId="436059EA" w:rsidR="00F97604" w:rsidRPr="0099642D" w:rsidRDefault="00F97604" w:rsidP="00BC2305">
      <w:pPr>
        <w:pStyle w:val="lp"/>
        <w:rPr>
          <w:rFonts w:eastAsia="Arial Unicode MS"/>
          <w:b/>
        </w:rPr>
      </w:pPr>
      <w:r w:rsidRPr="0099642D">
        <w:rPr>
          <w:rFonts w:eastAsia="Arial Unicode MS"/>
          <w:b/>
        </w:rPr>
        <w:t>Appendix 3</w:t>
      </w:r>
      <w:r w:rsidR="00B10619">
        <w:rPr>
          <w:rFonts w:eastAsia="Arial Unicode MS"/>
          <w:b/>
        </w:rPr>
        <w:t xml:space="preserve"> – </w:t>
      </w:r>
      <w:r w:rsidR="00B10619" w:rsidRPr="00B10619">
        <w:rPr>
          <w:rFonts w:eastAsia="Arial Unicode MS"/>
        </w:rPr>
        <w:t>Informed Consent Documents</w:t>
      </w:r>
    </w:p>
    <w:p w14:paraId="03994FF7" w14:textId="77777777" w:rsidR="00BC2305" w:rsidRDefault="00BC2305" w:rsidP="0099642D">
      <w:pPr>
        <w:pStyle w:val="lpb0"/>
        <w:numPr>
          <w:ilvl w:val="0"/>
          <w:numId w:val="0"/>
        </w:numPr>
        <w:ind w:left="360"/>
        <w:rPr>
          <w:rFonts w:eastAsia="Arial Unicode MS"/>
        </w:rPr>
      </w:pPr>
      <w:r w:rsidRPr="00BC2305">
        <w:rPr>
          <w:rFonts w:eastAsia="Arial Unicode MS"/>
        </w:rPr>
        <w:lastRenderedPageBreak/>
        <w:t>HANDLS W3 Consent</w:t>
      </w:r>
    </w:p>
    <w:p w14:paraId="2B202D69" w14:textId="3E1CB3E3" w:rsidR="000F294E" w:rsidRPr="00BC2305" w:rsidRDefault="000F294E" w:rsidP="0099642D">
      <w:pPr>
        <w:pStyle w:val="lpb0"/>
        <w:numPr>
          <w:ilvl w:val="0"/>
          <w:numId w:val="0"/>
        </w:numPr>
        <w:ind w:left="360"/>
        <w:rPr>
          <w:rFonts w:eastAsia="Arial Unicode MS"/>
        </w:rPr>
      </w:pPr>
      <w:r>
        <w:rPr>
          <w:rFonts w:eastAsia="Arial Unicode MS"/>
        </w:rPr>
        <w:t>HANDLS W3 Informed Consent Booklet</w:t>
      </w:r>
    </w:p>
    <w:p w14:paraId="2B9D7AEB" w14:textId="77777777" w:rsidR="00BC2305" w:rsidRDefault="00BC2305" w:rsidP="0099642D">
      <w:pPr>
        <w:pStyle w:val="lpb0"/>
        <w:numPr>
          <w:ilvl w:val="0"/>
          <w:numId w:val="0"/>
        </w:numPr>
        <w:ind w:left="360"/>
        <w:rPr>
          <w:rFonts w:eastAsia="Arial Unicode MS"/>
        </w:rPr>
      </w:pPr>
      <w:r w:rsidRPr="00BC2305">
        <w:rPr>
          <w:rFonts w:eastAsia="Arial Unicode MS"/>
        </w:rPr>
        <w:t>Home Visit Consent</w:t>
      </w:r>
    </w:p>
    <w:p w14:paraId="6E2DDEA2" w14:textId="014ADD83" w:rsidR="000F294E" w:rsidRPr="00BC2305" w:rsidRDefault="000F294E" w:rsidP="0099642D">
      <w:pPr>
        <w:pStyle w:val="lpb0"/>
        <w:numPr>
          <w:ilvl w:val="0"/>
          <w:numId w:val="0"/>
        </w:numPr>
        <w:ind w:left="360"/>
        <w:rPr>
          <w:rFonts w:eastAsia="Arial Unicode MS"/>
        </w:rPr>
      </w:pPr>
      <w:r>
        <w:rPr>
          <w:rFonts w:eastAsia="Arial Unicode MS"/>
        </w:rPr>
        <w:t>HHVP W3 Informed Consent Booklet</w:t>
      </w:r>
    </w:p>
    <w:p w14:paraId="53814816" w14:textId="77777777" w:rsidR="00BC2305" w:rsidRPr="00BC2305" w:rsidRDefault="00BC2305" w:rsidP="0099642D">
      <w:pPr>
        <w:pStyle w:val="lpb0"/>
        <w:numPr>
          <w:ilvl w:val="0"/>
          <w:numId w:val="0"/>
        </w:numPr>
        <w:ind w:left="360"/>
        <w:rPr>
          <w:rFonts w:eastAsia="Arial Unicode MS"/>
        </w:rPr>
      </w:pPr>
      <w:r w:rsidRPr="00BC2305">
        <w:rPr>
          <w:rFonts w:eastAsia="Arial Unicode MS"/>
        </w:rPr>
        <w:t>HIV Testing Consent</w:t>
      </w:r>
    </w:p>
    <w:p w14:paraId="30209094" w14:textId="2C583171" w:rsidR="000F294E" w:rsidRPr="000F294E" w:rsidRDefault="00BC2305" w:rsidP="0099642D">
      <w:pPr>
        <w:pStyle w:val="lpb0"/>
        <w:numPr>
          <w:ilvl w:val="0"/>
          <w:numId w:val="0"/>
        </w:numPr>
        <w:ind w:left="360"/>
        <w:rPr>
          <w:rFonts w:eastAsia="Arial Unicode MS"/>
        </w:rPr>
      </w:pPr>
      <w:r w:rsidRPr="00BC2305">
        <w:rPr>
          <w:rFonts w:eastAsia="Arial Unicode MS"/>
        </w:rPr>
        <w:t>Circadian Rhythm Consent</w:t>
      </w:r>
    </w:p>
    <w:p w14:paraId="687C378E" w14:textId="4A3DD688" w:rsidR="00F97604" w:rsidRPr="0099642D" w:rsidRDefault="00F97604" w:rsidP="00BC2305">
      <w:pPr>
        <w:pStyle w:val="lp"/>
        <w:rPr>
          <w:rFonts w:eastAsia="Arial Unicode MS"/>
          <w:b/>
        </w:rPr>
      </w:pPr>
      <w:r w:rsidRPr="0099642D">
        <w:rPr>
          <w:rFonts w:eastAsia="Arial Unicode MS"/>
          <w:b/>
        </w:rPr>
        <w:t xml:space="preserve">Appendix 4 </w:t>
      </w:r>
      <w:r w:rsidR="00B10619">
        <w:rPr>
          <w:rFonts w:eastAsia="Arial Unicode MS"/>
          <w:b/>
        </w:rPr>
        <w:t>–</w:t>
      </w:r>
      <w:r w:rsidR="00B10619" w:rsidRPr="00B10619">
        <w:rPr>
          <w:rFonts w:eastAsia="Arial Unicode MS"/>
        </w:rPr>
        <w:t xml:space="preserve"> Procedures and Tests</w:t>
      </w:r>
    </w:p>
    <w:p w14:paraId="0E307C36" w14:textId="77777777" w:rsidR="00BC2305" w:rsidRPr="00BC2305" w:rsidRDefault="00BC2305" w:rsidP="0099642D">
      <w:pPr>
        <w:pStyle w:val="lpb0"/>
        <w:numPr>
          <w:ilvl w:val="0"/>
          <w:numId w:val="0"/>
        </w:numPr>
        <w:ind w:left="360"/>
        <w:rPr>
          <w:rFonts w:eastAsia="Arial Unicode MS"/>
        </w:rPr>
      </w:pPr>
      <w:r w:rsidRPr="00BC2305">
        <w:rPr>
          <w:rFonts w:eastAsia="Arial Unicode MS"/>
        </w:rPr>
        <w:t>HANDLS W3 Laboratory Panel</w:t>
      </w:r>
    </w:p>
    <w:p w14:paraId="7519D9DD" w14:textId="77777777" w:rsidR="00BC2305" w:rsidRPr="00BC2305" w:rsidRDefault="00BC2305" w:rsidP="0099642D">
      <w:pPr>
        <w:pStyle w:val="lpb0"/>
        <w:numPr>
          <w:ilvl w:val="0"/>
          <w:numId w:val="0"/>
        </w:numPr>
        <w:ind w:left="360"/>
        <w:rPr>
          <w:rFonts w:eastAsia="Arial Unicode MS"/>
        </w:rPr>
      </w:pPr>
      <w:r w:rsidRPr="00BC2305">
        <w:rPr>
          <w:rFonts w:eastAsia="Arial Unicode MS"/>
        </w:rPr>
        <w:t>ACASI Questionnaire</w:t>
      </w:r>
    </w:p>
    <w:p w14:paraId="7BC7E09A" w14:textId="77777777" w:rsidR="00BC2305" w:rsidRPr="00BC2305" w:rsidRDefault="00BC2305" w:rsidP="0099642D">
      <w:pPr>
        <w:pStyle w:val="lpb0"/>
        <w:numPr>
          <w:ilvl w:val="0"/>
          <w:numId w:val="0"/>
        </w:numPr>
        <w:ind w:left="360"/>
        <w:rPr>
          <w:rFonts w:eastAsia="Arial Unicode MS"/>
        </w:rPr>
      </w:pPr>
      <w:r w:rsidRPr="00BC2305">
        <w:rPr>
          <w:rFonts w:eastAsia="Arial Unicode MS"/>
        </w:rPr>
        <w:t>Dietary Recall Interview (AMPM)</w:t>
      </w:r>
    </w:p>
    <w:p w14:paraId="3E0074BF" w14:textId="77777777" w:rsidR="00BC2305" w:rsidRPr="00BC2305" w:rsidRDefault="00BC2305" w:rsidP="0099642D">
      <w:pPr>
        <w:pStyle w:val="lpb0"/>
        <w:numPr>
          <w:ilvl w:val="0"/>
          <w:numId w:val="0"/>
        </w:numPr>
        <w:ind w:left="360"/>
        <w:rPr>
          <w:rFonts w:eastAsia="Arial Unicode MS"/>
        </w:rPr>
      </w:pPr>
      <w:r w:rsidRPr="00BC2305">
        <w:rPr>
          <w:rFonts w:eastAsia="Arial Unicode MS"/>
        </w:rPr>
        <w:t xml:space="preserve">Nutrition Supplement Questionnaire </w:t>
      </w:r>
    </w:p>
    <w:p w14:paraId="328BA685" w14:textId="77777777" w:rsidR="00BC2305" w:rsidRPr="00BC2305" w:rsidRDefault="00BC2305" w:rsidP="0099642D">
      <w:pPr>
        <w:pStyle w:val="lpb0"/>
        <w:numPr>
          <w:ilvl w:val="0"/>
          <w:numId w:val="0"/>
        </w:numPr>
        <w:ind w:left="360"/>
        <w:rPr>
          <w:rFonts w:eastAsia="Arial Unicode MS"/>
        </w:rPr>
      </w:pPr>
      <w:r w:rsidRPr="00BC2305">
        <w:rPr>
          <w:rFonts w:eastAsia="Arial Unicode MS"/>
        </w:rPr>
        <w:t>TOFHLA</w:t>
      </w:r>
    </w:p>
    <w:p w14:paraId="45E533AF" w14:textId="77777777" w:rsidR="00DF636B" w:rsidRDefault="00BC2305" w:rsidP="00B10619">
      <w:pPr>
        <w:pStyle w:val="lpb0"/>
        <w:numPr>
          <w:ilvl w:val="0"/>
          <w:numId w:val="0"/>
        </w:numPr>
        <w:ind w:left="360"/>
        <w:rPr>
          <w:rFonts w:eastAsia="Arial Unicode MS"/>
        </w:rPr>
      </w:pPr>
      <w:r w:rsidRPr="00BC2305">
        <w:rPr>
          <w:rFonts w:eastAsia="Arial Unicode MS"/>
        </w:rPr>
        <w:t>REALM</w:t>
      </w:r>
    </w:p>
    <w:p w14:paraId="67472280" w14:textId="77777777" w:rsidR="00DF636B" w:rsidRDefault="00DF636B" w:rsidP="00B10619">
      <w:pPr>
        <w:pStyle w:val="lpb0"/>
        <w:numPr>
          <w:ilvl w:val="0"/>
          <w:numId w:val="0"/>
        </w:numPr>
        <w:ind w:left="360"/>
        <w:rPr>
          <w:rFonts w:eastAsia="Arial Unicode MS"/>
        </w:rPr>
      </w:pPr>
    </w:p>
    <w:p w14:paraId="4D8176E0" w14:textId="04FC8A02" w:rsidR="00BC2305" w:rsidRPr="00DF636B" w:rsidRDefault="00F97604" w:rsidP="00DF636B">
      <w:pPr>
        <w:rPr>
          <w:rFonts w:ascii="Utopia Std" w:eastAsia="Arial Unicode MS" w:hAnsi="Utopia Std"/>
        </w:rPr>
      </w:pPr>
      <w:r w:rsidRPr="00DF636B">
        <w:rPr>
          <w:rFonts w:ascii="Utopia Std" w:eastAsia="Arial Unicode MS" w:hAnsi="Utopia Std"/>
          <w:b/>
        </w:rPr>
        <w:t>Appendix 5</w:t>
      </w:r>
      <w:r w:rsidR="00B10619" w:rsidRPr="00DF636B">
        <w:rPr>
          <w:rFonts w:ascii="Utopia Std" w:eastAsia="Arial Unicode MS" w:hAnsi="Utopia Std"/>
          <w:b/>
        </w:rPr>
        <w:t xml:space="preserve"> - </w:t>
      </w:r>
      <w:r w:rsidR="00BC2305" w:rsidRPr="00DF636B">
        <w:rPr>
          <w:rFonts w:ascii="Utopia Std" w:eastAsia="Arial Unicode MS" w:hAnsi="Utopia Std"/>
        </w:rPr>
        <w:t>Medical Follow-up Materials</w:t>
      </w:r>
    </w:p>
    <w:p w14:paraId="7ABA52CD" w14:textId="77777777" w:rsidR="00BC2305" w:rsidRPr="00BC2305" w:rsidRDefault="00BC2305" w:rsidP="00CA679D">
      <w:pPr>
        <w:pStyle w:val="lpb0"/>
        <w:numPr>
          <w:ilvl w:val="0"/>
          <w:numId w:val="0"/>
        </w:numPr>
        <w:ind w:left="360"/>
        <w:rPr>
          <w:rFonts w:eastAsia="Arial Unicode MS"/>
        </w:rPr>
      </w:pPr>
      <w:r w:rsidRPr="00BC2305">
        <w:rPr>
          <w:rFonts w:eastAsia="Arial Unicode MS"/>
        </w:rPr>
        <w:t>Normal Labs Letter</w:t>
      </w:r>
    </w:p>
    <w:p w14:paraId="7BFCD882" w14:textId="77777777" w:rsidR="00CA679D" w:rsidRDefault="00BC2305" w:rsidP="00CA679D">
      <w:pPr>
        <w:pStyle w:val="lpb0"/>
        <w:numPr>
          <w:ilvl w:val="0"/>
          <w:numId w:val="0"/>
        </w:numPr>
        <w:ind w:left="360"/>
        <w:jc w:val="both"/>
        <w:rPr>
          <w:rFonts w:eastAsia="Arial Unicode MS"/>
        </w:rPr>
      </w:pPr>
      <w:r w:rsidRPr="00BC2305">
        <w:rPr>
          <w:rFonts w:eastAsia="Arial Unicode MS"/>
        </w:rPr>
        <w:t>Abnormal Findings Letter</w:t>
      </w:r>
    </w:p>
    <w:p w14:paraId="51A33B5C" w14:textId="2E0ADC5A" w:rsidR="00CA679D" w:rsidRPr="00CA679D" w:rsidRDefault="00BC2305" w:rsidP="00CA679D">
      <w:pPr>
        <w:pStyle w:val="lpb0"/>
        <w:numPr>
          <w:ilvl w:val="0"/>
          <w:numId w:val="0"/>
        </w:numPr>
        <w:ind w:left="360"/>
        <w:rPr>
          <w:rFonts w:eastAsia="Arial Unicode MS"/>
        </w:rPr>
      </w:pPr>
      <w:r w:rsidRPr="00CA679D">
        <w:rPr>
          <w:rFonts w:eastAsia="Arial Unicode MS"/>
        </w:rPr>
        <w:t>Primary Care Provider Letter</w:t>
      </w:r>
    </w:p>
    <w:p w14:paraId="57867B5E" w14:textId="7E292AE9" w:rsidR="00BC2305" w:rsidRPr="00CA679D" w:rsidRDefault="00BC2305" w:rsidP="00CA679D">
      <w:pPr>
        <w:pStyle w:val="lpb0"/>
        <w:numPr>
          <w:ilvl w:val="0"/>
          <w:numId w:val="0"/>
        </w:numPr>
        <w:ind w:left="360"/>
        <w:rPr>
          <w:rFonts w:eastAsia="Arial Unicode MS"/>
        </w:rPr>
      </w:pPr>
      <w:r w:rsidRPr="00CA679D">
        <w:rPr>
          <w:rFonts w:eastAsia="Arial Unicode MS"/>
        </w:rPr>
        <w:t>Participant Report Packet</w:t>
      </w:r>
    </w:p>
    <w:p w14:paraId="7728876D" w14:textId="30DF0B3E" w:rsidR="00BC2305" w:rsidRPr="00DF636B" w:rsidRDefault="00F97604" w:rsidP="00F05CB8">
      <w:pPr>
        <w:pStyle w:val="lp"/>
        <w:rPr>
          <w:rFonts w:eastAsia="Arial Unicode MS"/>
          <w:b/>
        </w:rPr>
      </w:pPr>
      <w:r w:rsidRPr="0099642D">
        <w:rPr>
          <w:rFonts w:eastAsia="Arial Unicode MS"/>
          <w:b/>
        </w:rPr>
        <w:t>Appendix 6</w:t>
      </w:r>
      <w:r w:rsidR="00DF636B">
        <w:rPr>
          <w:rFonts w:eastAsia="Arial Unicode MS"/>
          <w:b/>
        </w:rPr>
        <w:t xml:space="preserve"> - </w:t>
      </w:r>
      <w:r w:rsidR="00BC2305" w:rsidRPr="00A742A4">
        <w:t>Neuroimaging</w:t>
      </w:r>
      <w:r w:rsidR="00F05CB8">
        <w:rPr>
          <w:rFonts w:eastAsia="Arial Unicode MS"/>
        </w:rPr>
        <w:t xml:space="preserve"> sub-study (HANDLS Scan</w:t>
      </w:r>
      <w:r w:rsidR="00BC2305" w:rsidRPr="00BC2305">
        <w:rPr>
          <w:rFonts w:eastAsia="Arial Unicode MS"/>
        </w:rPr>
        <w:t>)</w:t>
      </w:r>
    </w:p>
    <w:p w14:paraId="68E05928" w14:textId="47FD3D8E" w:rsidR="00BC2305" w:rsidRPr="00BC2305" w:rsidRDefault="00F05CB8" w:rsidP="00F05CB8">
      <w:pPr>
        <w:pStyle w:val="lpb1"/>
        <w:numPr>
          <w:ilvl w:val="0"/>
          <w:numId w:val="0"/>
        </w:numPr>
        <w:ind w:left="720"/>
        <w:rPr>
          <w:rFonts w:eastAsia="Arial Unicode MS"/>
        </w:rPr>
      </w:pPr>
      <w:bookmarkStart w:id="110" w:name="_Toc224805207"/>
      <w:r>
        <w:rPr>
          <w:rFonts w:eastAsia="Arial Unicode MS"/>
        </w:rPr>
        <w:t xml:space="preserve">UMB </w:t>
      </w:r>
      <w:r w:rsidR="00BC2305" w:rsidRPr="00BC2305">
        <w:rPr>
          <w:rFonts w:eastAsia="Arial Unicode MS"/>
        </w:rPr>
        <w:t>IRB Letter</w:t>
      </w:r>
      <w:bookmarkEnd w:id="110"/>
    </w:p>
    <w:p w14:paraId="764B1E8F" w14:textId="4AD20060" w:rsidR="00F97604" w:rsidRDefault="0099642D" w:rsidP="00F05CB8">
      <w:pPr>
        <w:pStyle w:val="lpb1"/>
        <w:numPr>
          <w:ilvl w:val="0"/>
          <w:numId w:val="0"/>
        </w:numPr>
        <w:ind w:left="720"/>
        <w:rPr>
          <w:rFonts w:eastAsia="Arial Unicode MS"/>
        </w:rPr>
      </w:pPr>
      <w:bookmarkStart w:id="111" w:name="_Toc224805208"/>
      <w:r>
        <w:rPr>
          <w:rFonts w:eastAsia="Arial Unicode MS"/>
        </w:rPr>
        <w:t>Neuroimaging</w:t>
      </w:r>
      <w:r w:rsidR="00F05CB8">
        <w:rPr>
          <w:rFonts w:eastAsia="Arial Unicode MS"/>
        </w:rPr>
        <w:t xml:space="preserve"> </w:t>
      </w:r>
      <w:r w:rsidR="00BC2305" w:rsidRPr="00BC2305">
        <w:rPr>
          <w:rFonts w:eastAsia="Arial Unicode MS"/>
        </w:rPr>
        <w:t>Protocol</w:t>
      </w:r>
      <w:bookmarkEnd w:id="111"/>
    </w:p>
    <w:p w14:paraId="46C2467C" w14:textId="63B623F6" w:rsidR="00F05CB8" w:rsidRDefault="000475E9" w:rsidP="00F05CB8">
      <w:pPr>
        <w:pStyle w:val="lpb1"/>
        <w:numPr>
          <w:ilvl w:val="0"/>
          <w:numId w:val="0"/>
        </w:numPr>
        <w:ind w:left="720"/>
        <w:rPr>
          <w:rFonts w:eastAsia="Arial Unicode MS"/>
        </w:rPr>
      </w:pPr>
      <w:r>
        <w:rPr>
          <w:rFonts w:eastAsia="Arial Unicode MS"/>
        </w:rPr>
        <w:t>UMB</w:t>
      </w:r>
      <w:r w:rsidR="00F05CB8">
        <w:rPr>
          <w:rFonts w:eastAsia="Arial Unicode MS"/>
        </w:rPr>
        <w:t xml:space="preserve"> IRB Approved HANDLS Scan Informed Consent Document</w:t>
      </w:r>
    </w:p>
    <w:p w14:paraId="32817ACA" w14:textId="3E79BE28" w:rsidR="00DF636B" w:rsidRDefault="000475E9" w:rsidP="00F05CB8">
      <w:pPr>
        <w:pStyle w:val="lpb1"/>
        <w:numPr>
          <w:ilvl w:val="0"/>
          <w:numId w:val="0"/>
        </w:numPr>
        <w:ind w:left="720"/>
        <w:rPr>
          <w:rFonts w:eastAsia="Arial Unicode MS"/>
        </w:rPr>
      </w:pPr>
      <w:r>
        <w:rPr>
          <w:rFonts w:eastAsia="Arial Unicode MS"/>
        </w:rPr>
        <w:t>UMB</w:t>
      </w:r>
      <w:r w:rsidR="00DF636B">
        <w:rPr>
          <w:rFonts w:eastAsia="Arial Unicode MS"/>
        </w:rPr>
        <w:t xml:space="preserve"> HIPAA Consent</w:t>
      </w:r>
    </w:p>
    <w:p w14:paraId="0BBD85FF" w14:textId="77777777" w:rsidR="00F05CB8" w:rsidRPr="00F05CB8" w:rsidRDefault="00F05CB8" w:rsidP="00F05CB8">
      <w:pPr>
        <w:pStyle w:val="lpb1"/>
        <w:numPr>
          <w:ilvl w:val="0"/>
          <w:numId w:val="0"/>
        </w:numPr>
        <w:ind w:left="720"/>
        <w:rPr>
          <w:rFonts w:eastAsia="Arial Unicode MS"/>
        </w:rPr>
      </w:pPr>
    </w:p>
    <w:p w14:paraId="242F596F" w14:textId="76D14597" w:rsidR="00F97604" w:rsidRPr="00DF636B" w:rsidRDefault="00CA679D" w:rsidP="00F05CB8">
      <w:pPr>
        <w:rPr>
          <w:rFonts w:ascii="Utopia Std" w:eastAsia="Arial Unicode MS" w:hAnsi="Utopia Std"/>
          <w:b/>
        </w:rPr>
      </w:pPr>
      <w:r w:rsidRPr="0099642D">
        <w:rPr>
          <w:rFonts w:ascii="Utopia Std" w:eastAsia="Arial Unicode MS" w:hAnsi="Utopia Std"/>
          <w:b/>
        </w:rPr>
        <w:t>Appendix 7</w:t>
      </w:r>
      <w:r w:rsidR="00DF636B">
        <w:rPr>
          <w:rFonts w:ascii="Utopia Std" w:eastAsia="Arial Unicode MS" w:hAnsi="Utopia Std"/>
          <w:b/>
        </w:rPr>
        <w:t xml:space="preserve"> - </w:t>
      </w:r>
      <w:r w:rsidR="00F05CB8" w:rsidRPr="00CA679D">
        <w:rPr>
          <w:rFonts w:ascii="Utopia Std" w:eastAsia="Arial Unicode MS" w:hAnsi="Utopia Std"/>
        </w:rPr>
        <w:t>Circadian Rhythm sub-study</w:t>
      </w:r>
    </w:p>
    <w:p w14:paraId="1A1DB3BF" w14:textId="7F903C3A" w:rsidR="00CA679D" w:rsidRDefault="0099642D" w:rsidP="00F05CB8">
      <w:pPr>
        <w:pStyle w:val="lpb1"/>
        <w:numPr>
          <w:ilvl w:val="0"/>
          <w:numId w:val="0"/>
        </w:numPr>
        <w:ind w:left="720"/>
        <w:rPr>
          <w:rFonts w:eastAsia="Arial Unicode MS"/>
        </w:rPr>
      </w:pPr>
      <w:r>
        <w:rPr>
          <w:rFonts w:eastAsia="Arial Unicode MS"/>
        </w:rPr>
        <w:t xml:space="preserve">Circadian Rhythm </w:t>
      </w:r>
      <w:r w:rsidR="00F97604" w:rsidRPr="00CA679D">
        <w:rPr>
          <w:rFonts w:eastAsia="Arial Unicode MS"/>
        </w:rPr>
        <w:t>Protocol</w:t>
      </w:r>
    </w:p>
    <w:p w14:paraId="1586B724" w14:textId="5B63684B" w:rsidR="00F97604" w:rsidRPr="00CA679D" w:rsidRDefault="0099642D" w:rsidP="00CA679D">
      <w:pPr>
        <w:pStyle w:val="lpb1"/>
        <w:numPr>
          <w:ilvl w:val="0"/>
          <w:numId w:val="0"/>
        </w:numPr>
        <w:ind w:left="720"/>
        <w:rPr>
          <w:rFonts w:eastAsia="Arial Unicode MS"/>
        </w:rPr>
      </w:pPr>
      <w:r>
        <w:rPr>
          <w:rFonts w:eastAsia="Arial Unicode MS"/>
        </w:rPr>
        <w:t xml:space="preserve">CR </w:t>
      </w:r>
      <w:r w:rsidR="00F97604" w:rsidRPr="00CA679D">
        <w:rPr>
          <w:rFonts w:eastAsia="Arial Unicode MS"/>
        </w:rPr>
        <w:t>User’s Guide</w:t>
      </w:r>
    </w:p>
    <w:p w14:paraId="5825F75A" w14:textId="0FA4DC64" w:rsidR="00F05CB8" w:rsidRPr="00CA679D" w:rsidRDefault="0099642D" w:rsidP="00F05CB8">
      <w:pPr>
        <w:pStyle w:val="lpb1"/>
        <w:numPr>
          <w:ilvl w:val="0"/>
          <w:numId w:val="0"/>
        </w:numPr>
        <w:ind w:left="720"/>
        <w:rPr>
          <w:rFonts w:eastAsia="Arial Unicode MS"/>
        </w:rPr>
      </w:pPr>
      <w:r>
        <w:rPr>
          <w:rFonts w:eastAsia="Arial Unicode MS"/>
        </w:rPr>
        <w:t xml:space="preserve">CR </w:t>
      </w:r>
      <w:r w:rsidR="00F97604" w:rsidRPr="00CA679D">
        <w:rPr>
          <w:rFonts w:eastAsia="Arial Unicode MS"/>
        </w:rPr>
        <w:t>Sleep Questionnaire</w:t>
      </w:r>
    </w:p>
    <w:p w14:paraId="730F5402" w14:textId="77777777" w:rsidR="00F05CB8" w:rsidRDefault="00F05CB8" w:rsidP="00F05CB8">
      <w:pPr>
        <w:rPr>
          <w:rFonts w:eastAsia="Arial Unicode MS"/>
        </w:rPr>
      </w:pPr>
    </w:p>
    <w:p w14:paraId="1F5F95DB" w14:textId="032A1D9A" w:rsidR="00BC2305" w:rsidRPr="00DF636B" w:rsidRDefault="00F05CB8" w:rsidP="00F05CB8">
      <w:pPr>
        <w:rPr>
          <w:rFonts w:ascii="Utopia Std" w:eastAsia="Arial Unicode MS" w:hAnsi="Utopia Std"/>
          <w:b/>
        </w:rPr>
      </w:pPr>
      <w:r w:rsidRPr="0099642D">
        <w:rPr>
          <w:rFonts w:ascii="Utopia Std" w:eastAsia="Arial Unicode MS" w:hAnsi="Utopia Std"/>
          <w:b/>
        </w:rPr>
        <w:t>Appendix 8</w:t>
      </w:r>
      <w:r w:rsidR="00DF636B">
        <w:rPr>
          <w:rFonts w:ascii="Utopia Std" w:eastAsia="Arial Unicode MS" w:hAnsi="Utopia Std"/>
          <w:b/>
        </w:rPr>
        <w:t xml:space="preserve"> - </w:t>
      </w:r>
      <w:r w:rsidR="00BC2305" w:rsidRPr="00F05CB8">
        <w:rPr>
          <w:rFonts w:ascii="Utopia Std" w:eastAsia="Arial Unicode MS" w:hAnsi="Utopia Std"/>
        </w:rPr>
        <w:t>Subjective Experience of Diabetes sub-study</w:t>
      </w:r>
    </w:p>
    <w:p w14:paraId="3104BCD1" w14:textId="01CB686C" w:rsidR="00BC2305" w:rsidRPr="00BC2305" w:rsidRDefault="00CA679D" w:rsidP="00F05CB8">
      <w:pPr>
        <w:pStyle w:val="lpb1"/>
        <w:numPr>
          <w:ilvl w:val="0"/>
          <w:numId w:val="0"/>
        </w:numPr>
        <w:ind w:left="720"/>
        <w:rPr>
          <w:rFonts w:eastAsia="Arial Unicode MS"/>
        </w:rPr>
      </w:pPr>
      <w:bookmarkStart w:id="112" w:name="_Toc224805209"/>
      <w:r>
        <w:rPr>
          <w:rFonts w:eastAsia="Arial Unicode MS"/>
        </w:rPr>
        <w:t xml:space="preserve">UMBC </w:t>
      </w:r>
      <w:r w:rsidR="00BC2305" w:rsidRPr="00BC2305">
        <w:rPr>
          <w:rFonts w:eastAsia="Arial Unicode MS"/>
        </w:rPr>
        <w:t xml:space="preserve">IRB </w:t>
      </w:r>
      <w:r>
        <w:rPr>
          <w:rFonts w:eastAsia="Arial Unicode MS"/>
        </w:rPr>
        <w:t xml:space="preserve">Approval </w:t>
      </w:r>
      <w:r w:rsidR="00BC2305" w:rsidRPr="00BC2305">
        <w:rPr>
          <w:rFonts w:eastAsia="Arial Unicode MS"/>
        </w:rPr>
        <w:t>Letter</w:t>
      </w:r>
      <w:bookmarkEnd w:id="112"/>
    </w:p>
    <w:p w14:paraId="37338D2A" w14:textId="5C151C66" w:rsidR="00CA679D" w:rsidRDefault="00CA679D" w:rsidP="00F05CB8">
      <w:pPr>
        <w:pStyle w:val="lpb1"/>
        <w:numPr>
          <w:ilvl w:val="0"/>
          <w:numId w:val="0"/>
        </w:numPr>
        <w:ind w:left="720"/>
        <w:rPr>
          <w:rFonts w:eastAsia="Arial Unicode MS"/>
        </w:rPr>
      </w:pPr>
      <w:bookmarkStart w:id="113" w:name="_Toc224805210"/>
      <w:r>
        <w:rPr>
          <w:rFonts w:eastAsia="Arial Unicode MS"/>
        </w:rPr>
        <w:t>UMBC IRB Submission</w:t>
      </w:r>
      <w:r w:rsidR="00B10619">
        <w:rPr>
          <w:rFonts w:eastAsia="Arial Unicode MS"/>
        </w:rPr>
        <w:t xml:space="preserve"> with risks and benefits, privacy, confidentiality and safety concerns addressed</w:t>
      </w:r>
    </w:p>
    <w:p w14:paraId="30EF502B" w14:textId="7C489C6A" w:rsidR="00B10619" w:rsidRDefault="00B10619" w:rsidP="00F05CB8">
      <w:pPr>
        <w:pStyle w:val="lpb1"/>
        <w:numPr>
          <w:ilvl w:val="0"/>
          <w:numId w:val="0"/>
        </w:numPr>
        <w:ind w:left="720"/>
        <w:rPr>
          <w:rFonts w:eastAsia="Arial Unicode MS"/>
        </w:rPr>
      </w:pPr>
      <w:r>
        <w:rPr>
          <w:rFonts w:eastAsia="Arial Unicode MS"/>
        </w:rPr>
        <w:t>Diabetes Information Sheet for oral consent</w:t>
      </w:r>
    </w:p>
    <w:p w14:paraId="08A58F3D" w14:textId="42A78F46" w:rsidR="00B10619" w:rsidRDefault="00B10619" w:rsidP="00F05CB8">
      <w:pPr>
        <w:pStyle w:val="lpb1"/>
        <w:numPr>
          <w:ilvl w:val="0"/>
          <w:numId w:val="0"/>
        </w:numPr>
        <w:ind w:left="720"/>
        <w:rPr>
          <w:rFonts w:eastAsia="Arial Unicode MS"/>
        </w:rPr>
      </w:pPr>
      <w:r>
        <w:rPr>
          <w:rFonts w:eastAsia="Arial Unicode MS"/>
        </w:rPr>
        <w:t>Diabetes IRB Approved Waiver of Written Consent</w:t>
      </w:r>
    </w:p>
    <w:p w14:paraId="1DCC68A2" w14:textId="0F8526FA" w:rsidR="00BC2305" w:rsidRPr="00BC2305" w:rsidRDefault="00CA679D" w:rsidP="00F05CB8">
      <w:pPr>
        <w:pStyle w:val="lpb1"/>
        <w:numPr>
          <w:ilvl w:val="0"/>
          <w:numId w:val="0"/>
        </w:numPr>
        <w:ind w:left="720"/>
        <w:rPr>
          <w:rFonts w:eastAsia="Arial Unicode MS"/>
        </w:rPr>
      </w:pPr>
      <w:r>
        <w:rPr>
          <w:rFonts w:eastAsia="Arial Unicode MS"/>
        </w:rPr>
        <w:t xml:space="preserve">Subjective Experience of Diabetes </w:t>
      </w:r>
      <w:r w:rsidR="00BC2305" w:rsidRPr="00BC2305">
        <w:rPr>
          <w:rFonts w:eastAsia="Arial Unicode MS"/>
        </w:rPr>
        <w:t>Protocol</w:t>
      </w:r>
      <w:bookmarkEnd w:id="113"/>
    </w:p>
    <w:p w14:paraId="78162216" w14:textId="7DB0B1ED" w:rsidR="00547021" w:rsidRDefault="00BC2305" w:rsidP="00F05CB8">
      <w:pPr>
        <w:pStyle w:val="lpb1"/>
        <w:numPr>
          <w:ilvl w:val="0"/>
          <w:numId w:val="0"/>
        </w:numPr>
        <w:ind w:left="720"/>
        <w:rPr>
          <w:rFonts w:eastAsia="Arial Unicode MS"/>
        </w:rPr>
      </w:pPr>
      <w:bookmarkStart w:id="114" w:name="_Toc224805211"/>
      <w:r w:rsidRPr="00BC2305">
        <w:rPr>
          <w:rFonts w:eastAsia="Arial Unicode MS"/>
        </w:rPr>
        <w:lastRenderedPageBreak/>
        <w:t>MINI</w:t>
      </w:r>
      <w:r w:rsidR="00CA679D">
        <w:rPr>
          <w:rFonts w:eastAsia="Arial Unicode MS"/>
        </w:rPr>
        <w:t>-Final Ethnographic Interview</w:t>
      </w:r>
      <w:bookmarkEnd w:id="114"/>
    </w:p>
    <w:p w14:paraId="57613954" w14:textId="77777777" w:rsidR="00547021" w:rsidRPr="00547021" w:rsidRDefault="00547021" w:rsidP="00547021">
      <w:pPr>
        <w:rPr>
          <w:rFonts w:ascii="Utopia Std" w:eastAsia="Arial Unicode MS" w:hAnsi="Utopia Std"/>
        </w:rPr>
      </w:pPr>
    </w:p>
    <w:p w14:paraId="6C4624D5" w14:textId="7BA781D9" w:rsidR="005B69E4" w:rsidRPr="00DF636B" w:rsidRDefault="00F05CB8" w:rsidP="00547021">
      <w:pPr>
        <w:rPr>
          <w:rFonts w:ascii="Utopia Std" w:eastAsia="Arial Unicode MS" w:hAnsi="Utopia Std"/>
          <w:b/>
        </w:rPr>
      </w:pPr>
      <w:r w:rsidRPr="00B10619">
        <w:rPr>
          <w:rFonts w:ascii="Utopia Std" w:eastAsia="Arial Unicode MS" w:hAnsi="Utopia Std"/>
          <w:b/>
        </w:rPr>
        <w:t>Appendix 9</w:t>
      </w:r>
      <w:r w:rsidR="00DF636B">
        <w:rPr>
          <w:rFonts w:ascii="Utopia Std" w:eastAsia="Arial Unicode MS" w:hAnsi="Utopia Std"/>
          <w:b/>
        </w:rPr>
        <w:t xml:space="preserve"> - </w:t>
      </w:r>
      <w:r w:rsidR="005B69E4">
        <w:rPr>
          <w:rFonts w:ascii="Utopia Std" w:eastAsia="Arial Unicode MS" w:hAnsi="Utopia Std"/>
        </w:rPr>
        <w:t>HANDLS</w:t>
      </w:r>
      <w:r w:rsidR="005B69E4" w:rsidRPr="00547021">
        <w:rPr>
          <w:rFonts w:ascii="Utopia Std" w:eastAsia="Arial Unicode MS" w:hAnsi="Utopia Std"/>
        </w:rPr>
        <w:t xml:space="preserve"> Agreements</w:t>
      </w:r>
    </w:p>
    <w:p w14:paraId="2B5EEF90" w14:textId="5F80D4DA" w:rsidR="005B69E4" w:rsidRDefault="005B69E4" w:rsidP="00547021">
      <w:pPr>
        <w:rPr>
          <w:rFonts w:ascii="Utopia Std" w:eastAsia="Arial Unicode MS" w:hAnsi="Utopia Std"/>
        </w:rPr>
      </w:pPr>
      <w:r>
        <w:rPr>
          <w:rFonts w:ascii="Utopia Std" w:eastAsia="Arial Unicode MS" w:hAnsi="Utopia Std"/>
        </w:rPr>
        <w:t xml:space="preserve">     </w:t>
      </w:r>
      <w:r w:rsidR="000475E9">
        <w:rPr>
          <w:rFonts w:ascii="Utopia Std" w:eastAsia="Arial Unicode MS" w:hAnsi="Utopia Std"/>
        </w:rPr>
        <w:tab/>
      </w:r>
      <w:r w:rsidR="00B10619">
        <w:rPr>
          <w:rFonts w:ascii="Utopia Std" w:eastAsia="Arial Unicode MS" w:hAnsi="Utopia Std"/>
        </w:rPr>
        <w:t xml:space="preserve">List of </w:t>
      </w:r>
      <w:r>
        <w:rPr>
          <w:rFonts w:ascii="Utopia Std" w:eastAsia="Arial Unicode MS" w:hAnsi="Utopia Std"/>
        </w:rPr>
        <w:t>Confidential Disclosure Agreements</w:t>
      </w:r>
    </w:p>
    <w:p w14:paraId="05CE6F59" w14:textId="6C72A49B" w:rsidR="005B69E4" w:rsidRDefault="005B69E4" w:rsidP="00547021">
      <w:pPr>
        <w:rPr>
          <w:rFonts w:ascii="Utopia Std" w:eastAsia="Arial Unicode MS" w:hAnsi="Utopia Std"/>
        </w:rPr>
      </w:pPr>
      <w:r>
        <w:rPr>
          <w:rFonts w:ascii="Utopia Std" w:eastAsia="Arial Unicode MS" w:hAnsi="Utopia Std"/>
        </w:rPr>
        <w:t xml:space="preserve">     </w:t>
      </w:r>
      <w:r w:rsidR="000475E9">
        <w:rPr>
          <w:rFonts w:ascii="Utopia Std" w:eastAsia="Arial Unicode MS" w:hAnsi="Utopia Std"/>
        </w:rPr>
        <w:tab/>
      </w:r>
      <w:r>
        <w:rPr>
          <w:rFonts w:ascii="Utopia Std" w:eastAsia="Arial Unicode MS" w:hAnsi="Utopia Std"/>
        </w:rPr>
        <w:t xml:space="preserve"> University of Delaware IRB Authorization Agreement</w:t>
      </w:r>
    </w:p>
    <w:p w14:paraId="1C3720AD" w14:textId="0521C05A" w:rsidR="005B69E4" w:rsidRDefault="005B69E4" w:rsidP="005B69E4">
      <w:pPr>
        <w:rPr>
          <w:rFonts w:ascii="Utopia Std" w:eastAsia="Arial Unicode MS" w:hAnsi="Utopia Std"/>
        </w:rPr>
      </w:pPr>
      <w:r>
        <w:rPr>
          <w:rFonts w:ascii="Utopia Std" w:eastAsia="Arial Unicode MS" w:hAnsi="Utopia Std"/>
        </w:rPr>
        <w:t xml:space="preserve">      </w:t>
      </w:r>
      <w:r w:rsidR="000475E9">
        <w:rPr>
          <w:rFonts w:ascii="Utopia Std" w:eastAsia="Arial Unicode MS" w:hAnsi="Utopia Std"/>
        </w:rPr>
        <w:tab/>
      </w:r>
      <w:r>
        <w:rPr>
          <w:rFonts w:ascii="Utopia Std" w:eastAsia="Arial Unicode MS" w:hAnsi="Utopia Std"/>
        </w:rPr>
        <w:t>Johns H</w:t>
      </w:r>
      <w:r w:rsidR="00B10619">
        <w:rPr>
          <w:rFonts w:ascii="Utopia Std" w:eastAsia="Arial Unicode MS" w:hAnsi="Utopia Std"/>
        </w:rPr>
        <w:t>opkins IRB Reciprocity Agreement</w:t>
      </w:r>
    </w:p>
    <w:p w14:paraId="7682B750" w14:textId="77777777" w:rsidR="00B10619" w:rsidRDefault="00B10619" w:rsidP="005B69E4">
      <w:pPr>
        <w:rPr>
          <w:rFonts w:ascii="Utopia Std" w:eastAsia="Arial Unicode MS" w:hAnsi="Utopia Std"/>
        </w:rPr>
      </w:pPr>
    </w:p>
    <w:p w14:paraId="4D32CD92" w14:textId="3A226D84" w:rsidR="00B10619" w:rsidRPr="00DF636B" w:rsidRDefault="00B10619" w:rsidP="005B69E4">
      <w:pPr>
        <w:rPr>
          <w:rFonts w:ascii="Utopia Std" w:eastAsia="Arial Unicode MS" w:hAnsi="Utopia Std"/>
          <w:b/>
        </w:rPr>
      </w:pPr>
      <w:r w:rsidRPr="00B10619">
        <w:rPr>
          <w:rFonts w:ascii="Utopia Std" w:eastAsia="Arial Unicode MS" w:hAnsi="Utopia Std"/>
          <w:b/>
        </w:rPr>
        <w:t xml:space="preserve">Appendix 10 </w:t>
      </w:r>
      <w:r w:rsidR="00DF636B">
        <w:rPr>
          <w:rFonts w:ascii="Utopia Std" w:eastAsia="Arial Unicode MS" w:hAnsi="Utopia Std"/>
          <w:b/>
        </w:rPr>
        <w:t xml:space="preserve"> - </w:t>
      </w:r>
      <w:r w:rsidRPr="00B10619">
        <w:rPr>
          <w:rFonts w:ascii="Utopia Std" w:eastAsia="Arial Unicode MS" w:hAnsi="Utopia Std"/>
        </w:rPr>
        <w:t>Radiation Safety</w:t>
      </w:r>
    </w:p>
    <w:p w14:paraId="0CB5191C" w14:textId="7ADD01DA" w:rsidR="00547021" w:rsidRDefault="00DF636B" w:rsidP="005B69E4">
      <w:pPr>
        <w:rPr>
          <w:rFonts w:ascii="Utopia Std" w:eastAsia="Arial Unicode MS" w:hAnsi="Utopia Std"/>
        </w:rPr>
      </w:pPr>
      <w:r>
        <w:rPr>
          <w:rFonts w:ascii="Utopia Std" w:eastAsia="Arial Unicode MS" w:hAnsi="Utopia Std"/>
        </w:rPr>
        <w:t xml:space="preserve">      </w:t>
      </w:r>
      <w:r w:rsidR="000475E9">
        <w:rPr>
          <w:rFonts w:ascii="Utopia Std" w:eastAsia="Arial Unicode MS" w:hAnsi="Utopia Std"/>
        </w:rPr>
        <w:tab/>
      </w:r>
      <w:r>
        <w:rPr>
          <w:rFonts w:ascii="Utopia Std" w:eastAsia="Arial Unicode MS" w:hAnsi="Utopia Std"/>
        </w:rPr>
        <w:t>NIH RSC Approval Letter</w:t>
      </w:r>
    </w:p>
    <w:p w14:paraId="6264888B" w14:textId="77777777" w:rsidR="00DF636B" w:rsidRDefault="00DF636B" w:rsidP="005B69E4">
      <w:pPr>
        <w:rPr>
          <w:rFonts w:ascii="Utopia Std" w:eastAsia="Arial Unicode MS" w:hAnsi="Utopia Std"/>
          <w:b/>
        </w:rPr>
      </w:pPr>
    </w:p>
    <w:p w14:paraId="71714E3E" w14:textId="45D7246C" w:rsidR="00CA679D" w:rsidRPr="00B10619" w:rsidRDefault="00B10619" w:rsidP="005B69E4">
      <w:pPr>
        <w:rPr>
          <w:rFonts w:ascii="Utopia Std" w:eastAsia="Arial Unicode MS" w:hAnsi="Utopia Std"/>
          <w:b/>
        </w:rPr>
      </w:pPr>
      <w:r>
        <w:rPr>
          <w:rFonts w:ascii="Utopia Std" w:eastAsia="Arial Unicode MS" w:hAnsi="Utopia Std"/>
          <w:b/>
        </w:rPr>
        <w:t>Appendix 11</w:t>
      </w:r>
      <w:r w:rsidR="00DF636B">
        <w:rPr>
          <w:rFonts w:ascii="Utopia Std" w:eastAsia="Arial Unicode MS" w:hAnsi="Utopia Std"/>
          <w:b/>
        </w:rPr>
        <w:t xml:space="preserve"> Publications</w:t>
      </w:r>
    </w:p>
    <w:p w14:paraId="5E9373E8" w14:textId="0B9CFB24" w:rsidR="00BC2305" w:rsidRPr="00547021" w:rsidRDefault="000475E9" w:rsidP="00CA679D">
      <w:pPr>
        <w:pStyle w:val="lpb0"/>
        <w:numPr>
          <w:ilvl w:val="0"/>
          <w:numId w:val="0"/>
        </w:numPr>
        <w:ind w:left="360"/>
        <w:rPr>
          <w:rFonts w:eastAsia="Arial Unicode MS"/>
        </w:rPr>
      </w:pPr>
      <w:r>
        <w:rPr>
          <w:rFonts w:eastAsia="Arial Unicode MS"/>
        </w:rPr>
        <w:tab/>
      </w:r>
      <w:r w:rsidR="00DF636B">
        <w:rPr>
          <w:rFonts w:eastAsia="Arial Unicode MS"/>
        </w:rPr>
        <w:t xml:space="preserve">List of </w:t>
      </w:r>
      <w:r w:rsidR="00BC2305" w:rsidRPr="00547021">
        <w:rPr>
          <w:rFonts w:eastAsia="Arial Unicode MS"/>
        </w:rPr>
        <w:t>HANDLS Publications</w:t>
      </w:r>
    </w:p>
    <w:p w14:paraId="21CF6618" w14:textId="12793B3A" w:rsidR="00EE159A" w:rsidRPr="00547021" w:rsidRDefault="00EE159A">
      <w:pPr>
        <w:rPr>
          <w:rFonts w:ascii="Utopia Std" w:eastAsia="Arial Unicode MS" w:hAnsi="Utopia Std"/>
          <w:szCs w:val="24"/>
        </w:rPr>
      </w:pPr>
      <w:r w:rsidRPr="00547021">
        <w:rPr>
          <w:rFonts w:ascii="Utopia Std" w:eastAsia="Arial Unicode MS" w:hAnsi="Utopia Std"/>
        </w:rPr>
        <w:br w:type="page"/>
      </w:r>
    </w:p>
    <w:p w14:paraId="689C9608" w14:textId="77777777" w:rsidR="00062398" w:rsidRDefault="00062398" w:rsidP="0083506C">
      <w:pPr>
        <w:pStyle w:val="h1"/>
        <w:rPr>
          <w:rFonts w:eastAsia="Arial Unicode MS"/>
        </w:rPr>
      </w:pPr>
      <w:bookmarkStart w:id="115" w:name="_Toc224805212"/>
      <w:r>
        <w:rPr>
          <w:rFonts w:eastAsia="Arial Unicode MS"/>
        </w:rPr>
        <w:lastRenderedPageBreak/>
        <w:t>References</w:t>
      </w:r>
      <w:bookmarkEnd w:id="115"/>
    </w:p>
    <w:p w14:paraId="11F7E2AF" w14:textId="77777777" w:rsidR="006F5BA8" w:rsidRDefault="00BD4716" w:rsidP="006F5BA8">
      <w:pPr>
        <w:pStyle w:val="lp"/>
        <w:ind w:left="720" w:hanging="720"/>
        <w:rPr>
          <w:rFonts w:eastAsia="Arial Unicode MS"/>
          <w:noProof/>
        </w:rPr>
      </w:pPr>
      <w:r>
        <w:rPr>
          <w:rFonts w:eastAsia="Arial Unicode MS"/>
        </w:rPr>
        <w:fldChar w:fldCharType="begin"/>
      </w:r>
      <w:r>
        <w:rPr>
          <w:rFonts w:eastAsia="Arial Unicode MS"/>
        </w:rPr>
        <w:instrText xml:space="preserve"> ADDIN EN.REFLIST </w:instrText>
      </w:r>
      <w:r>
        <w:rPr>
          <w:rFonts w:eastAsia="Arial Unicode MS"/>
        </w:rPr>
        <w:fldChar w:fldCharType="separate"/>
      </w:r>
      <w:bookmarkStart w:id="116" w:name="_ENREF_1"/>
      <w:r w:rsidR="006F5BA8" w:rsidRPr="006F5BA8">
        <w:rPr>
          <w:rFonts w:eastAsia="Arial Unicode MS"/>
          <w:b/>
          <w:noProof/>
        </w:rPr>
        <w:t>1.</w:t>
      </w:r>
      <w:r w:rsidR="006F5BA8">
        <w:rPr>
          <w:rFonts w:eastAsia="Arial Unicode MS"/>
          <w:noProof/>
        </w:rPr>
        <w:tab/>
        <w:t xml:space="preserve">Ferraro KF, Farmer MM. Double jeopardy, aging as leveler, or persistent health inequality? A longitudinal analysis of white and black Americans. </w:t>
      </w:r>
      <w:r w:rsidR="006F5BA8" w:rsidRPr="006F5BA8">
        <w:rPr>
          <w:rFonts w:eastAsia="Arial Unicode MS"/>
          <w:i/>
          <w:noProof/>
        </w:rPr>
        <w:t xml:space="preserve">J. Gerontol. B Psychol. Sci. Soc. Sci. </w:t>
      </w:r>
      <w:r w:rsidR="006F5BA8">
        <w:rPr>
          <w:rFonts w:eastAsia="Arial Unicode MS"/>
          <w:noProof/>
        </w:rPr>
        <w:t>1996;51(6):S319-328.</w:t>
      </w:r>
      <w:bookmarkEnd w:id="116"/>
    </w:p>
    <w:p w14:paraId="1B47D33C" w14:textId="77777777" w:rsidR="006F5BA8" w:rsidRDefault="006F5BA8" w:rsidP="006F5BA8">
      <w:pPr>
        <w:pStyle w:val="lp"/>
        <w:ind w:left="720" w:hanging="720"/>
        <w:rPr>
          <w:rFonts w:eastAsia="Arial Unicode MS"/>
          <w:noProof/>
        </w:rPr>
      </w:pPr>
      <w:bookmarkStart w:id="117" w:name="_ENREF_2"/>
      <w:r w:rsidRPr="006F5BA8">
        <w:rPr>
          <w:rFonts w:eastAsia="Arial Unicode MS"/>
          <w:b/>
          <w:noProof/>
        </w:rPr>
        <w:t>2.</w:t>
      </w:r>
      <w:r>
        <w:rPr>
          <w:rFonts w:eastAsia="Arial Unicode MS"/>
          <w:noProof/>
        </w:rPr>
        <w:tab/>
        <w:t xml:space="preserve">Ferraro KF, Farmer MM, Wybraniec JA. Health trajectories: long-term dynamics among black and white adults. </w:t>
      </w:r>
      <w:r w:rsidRPr="006F5BA8">
        <w:rPr>
          <w:rFonts w:eastAsia="Arial Unicode MS"/>
          <w:i/>
          <w:noProof/>
        </w:rPr>
        <w:t xml:space="preserve">J. Health Soc. Behav. </w:t>
      </w:r>
      <w:r>
        <w:rPr>
          <w:rFonts w:eastAsia="Arial Unicode MS"/>
          <w:noProof/>
        </w:rPr>
        <w:t>1997;38(1):38-54.</w:t>
      </w:r>
      <w:bookmarkEnd w:id="117"/>
    </w:p>
    <w:p w14:paraId="2721CAEA" w14:textId="77777777" w:rsidR="006F5BA8" w:rsidRDefault="006F5BA8" w:rsidP="006F5BA8">
      <w:pPr>
        <w:pStyle w:val="lp"/>
        <w:ind w:left="720" w:hanging="720"/>
        <w:rPr>
          <w:rFonts w:eastAsia="Arial Unicode MS"/>
          <w:noProof/>
        </w:rPr>
      </w:pPr>
      <w:bookmarkStart w:id="118" w:name="_ENREF_3"/>
      <w:r w:rsidRPr="006F5BA8">
        <w:rPr>
          <w:rFonts w:eastAsia="Arial Unicode MS"/>
          <w:b/>
          <w:noProof/>
        </w:rPr>
        <w:t>3.</w:t>
      </w:r>
      <w:r>
        <w:rPr>
          <w:rFonts w:eastAsia="Arial Unicode MS"/>
          <w:noProof/>
        </w:rPr>
        <w:tab/>
        <w:t xml:space="preserve">Miles TP, Bernard MA. Morbidity, disability, and health status of black American elderly: a new look at the oldest-old [see comments]. </w:t>
      </w:r>
      <w:r w:rsidRPr="006F5BA8">
        <w:rPr>
          <w:rFonts w:eastAsia="Arial Unicode MS"/>
          <w:i/>
          <w:noProof/>
        </w:rPr>
        <w:t xml:space="preserve">J. Am. Geriatr. Soc. </w:t>
      </w:r>
      <w:r>
        <w:rPr>
          <w:rFonts w:eastAsia="Arial Unicode MS"/>
          <w:noProof/>
        </w:rPr>
        <w:t>1992;40(10):1047-1054.</w:t>
      </w:r>
      <w:bookmarkEnd w:id="118"/>
    </w:p>
    <w:p w14:paraId="753B0935" w14:textId="77777777" w:rsidR="006F5BA8" w:rsidRDefault="006F5BA8" w:rsidP="006F5BA8">
      <w:pPr>
        <w:pStyle w:val="lp"/>
        <w:ind w:left="720" w:hanging="720"/>
        <w:rPr>
          <w:rFonts w:eastAsia="Arial Unicode MS"/>
          <w:noProof/>
        </w:rPr>
      </w:pPr>
      <w:bookmarkStart w:id="119" w:name="_ENREF_4"/>
      <w:r w:rsidRPr="006F5BA8">
        <w:rPr>
          <w:rFonts w:eastAsia="Arial Unicode MS"/>
          <w:b/>
          <w:noProof/>
        </w:rPr>
        <w:t>4.</w:t>
      </w:r>
      <w:r>
        <w:rPr>
          <w:rFonts w:eastAsia="Arial Unicode MS"/>
          <w:noProof/>
        </w:rPr>
        <w:tab/>
        <w:t xml:space="preserve">Smith JP, Kington R. Demographic and economic correlates of health in old age. </w:t>
      </w:r>
      <w:r w:rsidRPr="006F5BA8">
        <w:rPr>
          <w:rFonts w:eastAsia="Arial Unicode MS"/>
          <w:i/>
          <w:noProof/>
        </w:rPr>
        <w:t xml:space="preserve">Demography. </w:t>
      </w:r>
      <w:r>
        <w:rPr>
          <w:rFonts w:eastAsia="Arial Unicode MS"/>
          <w:noProof/>
        </w:rPr>
        <w:t>1997;34(1):159-170.</w:t>
      </w:r>
      <w:bookmarkEnd w:id="119"/>
    </w:p>
    <w:p w14:paraId="1C723D97" w14:textId="77777777" w:rsidR="006F5BA8" w:rsidRDefault="006F5BA8" w:rsidP="006F5BA8">
      <w:pPr>
        <w:pStyle w:val="lp"/>
        <w:ind w:left="720" w:hanging="720"/>
        <w:rPr>
          <w:rFonts w:eastAsia="Arial Unicode MS"/>
          <w:noProof/>
        </w:rPr>
      </w:pPr>
      <w:bookmarkStart w:id="120" w:name="_ENREF_5"/>
      <w:r w:rsidRPr="006F5BA8">
        <w:rPr>
          <w:rFonts w:eastAsia="Arial Unicode MS"/>
          <w:b/>
          <w:noProof/>
        </w:rPr>
        <w:t>5.</w:t>
      </w:r>
      <w:r>
        <w:rPr>
          <w:rFonts w:eastAsia="Arial Unicode MS"/>
          <w:noProof/>
        </w:rPr>
        <w:tab/>
        <w:t xml:space="preserve">Zauszniewski JA, Wykle ML. Racial differences in self-assessed health problems, depressive cognitions, and learned resourcefulness. </w:t>
      </w:r>
      <w:r w:rsidRPr="006F5BA8">
        <w:rPr>
          <w:rFonts w:eastAsia="Arial Unicode MS"/>
          <w:i/>
          <w:noProof/>
        </w:rPr>
        <w:t xml:space="preserve">J Natl Black Nurses Assoc. </w:t>
      </w:r>
      <w:r>
        <w:rPr>
          <w:rFonts w:eastAsia="Arial Unicode MS"/>
          <w:noProof/>
        </w:rPr>
        <w:t>1994;7(1):3-14.</w:t>
      </w:r>
      <w:bookmarkEnd w:id="120"/>
    </w:p>
    <w:p w14:paraId="69BF6265" w14:textId="77777777" w:rsidR="006F5BA8" w:rsidRDefault="006F5BA8" w:rsidP="006F5BA8">
      <w:pPr>
        <w:pStyle w:val="lp"/>
        <w:ind w:left="720" w:hanging="720"/>
        <w:rPr>
          <w:rFonts w:eastAsia="Arial Unicode MS"/>
          <w:noProof/>
        </w:rPr>
      </w:pPr>
      <w:bookmarkStart w:id="121" w:name="_ENREF_6"/>
      <w:r w:rsidRPr="006F5BA8">
        <w:rPr>
          <w:rFonts w:eastAsia="Arial Unicode MS"/>
          <w:b/>
          <w:noProof/>
        </w:rPr>
        <w:t>6.</w:t>
      </w:r>
      <w:r>
        <w:rPr>
          <w:rFonts w:eastAsia="Arial Unicode MS"/>
          <w:noProof/>
        </w:rPr>
        <w:tab/>
        <w:t xml:space="preserve">Nicholas PK, Leuner JD. Hardiness, social support, and health status: are there differences in older African-American and Anglo-American adults? </w:t>
      </w:r>
      <w:r w:rsidRPr="006F5BA8">
        <w:rPr>
          <w:rFonts w:eastAsia="Arial Unicode MS"/>
          <w:i/>
          <w:noProof/>
        </w:rPr>
        <w:t xml:space="preserve">Holist Nurs Pract. </w:t>
      </w:r>
      <w:r>
        <w:rPr>
          <w:rFonts w:eastAsia="Arial Unicode MS"/>
          <w:noProof/>
        </w:rPr>
        <w:t>1999;13(3):53-61.</w:t>
      </w:r>
      <w:bookmarkEnd w:id="121"/>
    </w:p>
    <w:p w14:paraId="010298D4" w14:textId="77777777" w:rsidR="006F5BA8" w:rsidRDefault="006F5BA8" w:rsidP="006F5BA8">
      <w:pPr>
        <w:pStyle w:val="lp"/>
        <w:ind w:left="720" w:hanging="720"/>
        <w:rPr>
          <w:rFonts w:eastAsia="Arial Unicode MS"/>
          <w:noProof/>
        </w:rPr>
      </w:pPr>
      <w:bookmarkStart w:id="122" w:name="_ENREF_7"/>
      <w:r w:rsidRPr="006F5BA8">
        <w:rPr>
          <w:rFonts w:eastAsia="Arial Unicode MS"/>
          <w:b/>
          <w:noProof/>
        </w:rPr>
        <w:t>7.</w:t>
      </w:r>
      <w:r>
        <w:rPr>
          <w:rFonts w:eastAsia="Arial Unicode MS"/>
          <w:noProof/>
        </w:rPr>
        <w:tab/>
        <w:t xml:space="preserve">Johnson RJ, Wolinsky FD. Use of community-based long-term care services by older adults. </w:t>
      </w:r>
      <w:r w:rsidRPr="006F5BA8">
        <w:rPr>
          <w:rFonts w:eastAsia="Arial Unicode MS"/>
          <w:i/>
          <w:noProof/>
        </w:rPr>
        <w:t xml:space="preserve">J Aging Health. </w:t>
      </w:r>
      <w:r>
        <w:rPr>
          <w:rFonts w:eastAsia="Arial Unicode MS"/>
          <w:noProof/>
        </w:rPr>
        <w:t>1996;8(4):512-537.</w:t>
      </w:r>
      <w:bookmarkEnd w:id="122"/>
    </w:p>
    <w:p w14:paraId="31BD3EEC" w14:textId="77777777" w:rsidR="006F5BA8" w:rsidRDefault="006F5BA8" w:rsidP="006F5BA8">
      <w:pPr>
        <w:pStyle w:val="lp"/>
        <w:ind w:left="720" w:hanging="720"/>
        <w:rPr>
          <w:rFonts w:eastAsia="Arial Unicode MS"/>
          <w:noProof/>
        </w:rPr>
      </w:pPr>
      <w:bookmarkStart w:id="123" w:name="_ENREF_8"/>
      <w:r w:rsidRPr="006F5BA8">
        <w:rPr>
          <w:rFonts w:eastAsia="Arial Unicode MS"/>
          <w:b/>
          <w:noProof/>
        </w:rPr>
        <w:t>8.</w:t>
      </w:r>
      <w:r>
        <w:rPr>
          <w:rFonts w:eastAsia="Arial Unicode MS"/>
          <w:noProof/>
        </w:rPr>
        <w:tab/>
        <w:t xml:space="preserve">Davis CM, Curley CM. Disparities of health in African Americans. </w:t>
      </w:r>
      <w:r w:rsidRPr="006F5BA8">
        <w:rPr>
          <w:rFonts w:eastAsia="Arial Unicode MS"/>
          <w:i/>
          <w:noProof/>
        </w:rPr>
        <w:t xml:space="preserve">Nurs. Clin. North Am. </w:t>
      </w:r>
      <w:r>
        <w:rPr>
          <w:rFonts w:eastAsia="Arial Unicode MS"/>
          <w:noProof/>
        </w:rPr>
        <w:t>1999;34(2):345-+.</w:t>
      </w:r>
      <w:bookmarkEnd w:id="123"/>
    </w:p>
    <w:p w14:paraId="49F6D2C0" w14:textId="77777777" w:rsidR="006F5BA8" w:rsidRDefault="006F5BA8" w:rsidP="006F5BA8">
      <w:pPr>
        <w:pStyle w:val="lp"/>
        <w:ind w:left="720" w:hanging="720"/>
        <w:rPr>
          <w:rFonts w:eastAsia="Arial Unicode MS"/>
          <w:noProof/>
        </w:rPr>
      </w:pPr>
      <w:bookmarkStart w:id="124" w:name="_ENREF_9"/>
      <w:r w:rsidRPr="006F5BA8">
        <w:rPr>
          <w:rFonts w:eastAsia="Arial Unicode MS"/>
          <w:b/>
          <w:noProof/>
        </w:rPr>
        <w:t>9.</w:t>
      </w:r>
      <w:r>
        <w:rPr>
          <w:rFonts w:eastAsia="Arial Unicode MS"/>
          <w:noProof/>
        </w:rPr>
        <w:tab/>
        <w:t xml:space="preserve">Harris MI, Eastman RC, Cowie CC, Flegal KM, Eberhardt MS. Racial and ethnic differences in glycemic control of adults with type 2 diabetes. </w:t>
      </w:r>
      <w:r w:rsidRPr="006F5BA8">
        <w:rPr>
          <w:rFonts w:eastAsia="Arial Unicode MS"/>
          <w:i/>
          <w:noProof/>
        </w:rPr>
        <w:t xml:space="preserve">Diabetes Care. </w:t>
      </w:r>
      <w:r>
        <w:rPr>
          <w:rFonts w:eastAsia="Arial Unicode MS"/>
          <w:noProof/>
        </w:rPr>
        <w:t>1999;22(3):403-408.</w:t>
      </w:r>
      <w:bookmarkEnd w:id="124"/>
    </w:p>
    <w:p w14:paraId="6DE92ABC" w14:textId="77777777" w:rsidR="006F5BA8" w:rsidRDefault="006F5BA8" w:rsidP="006F5BA8">
      <w:pPr>
        <w:pStyle w:val="lp"/>
        <w:ind w:left="720" w:hanging="720"/>
        <w:rPr>
          <w:rFonts w:eastAsia="Arial Unicode MS"/>
          <w:noProof/>
        </w:rPr>
      </w:pPr>
      <w:bookmarkStart w:id="125" w:name="_ENREF_10"/>
      <w:r w:rsidRPr="006F5BA8">
        <w:rPr>
          <w:rFonts w:eastAsia="Arial Unicode MS"/>
          <w:b/>
          <w:noProof/>
        </w:rPr>
        <w:t>10.</w:t>
      </w:r>
      <w:r>
        <w:rPr>
          <w:rFonts w:eastAsia="Arial Unicode MS"/>
          <w:noProof/>
        </w:rPr>
        <w:tab/>
        <w:t xml:space="preserve">Cooper RS, Kaufman JS. Race and hypertension - Science and nescience. </w:t>
      </w:r>
      <w:r w:rsidRPr="006F5BA8">
        <w:rPr>
          <w:rFonts w:eastAsia="Arial Unicode MS"/>
          <w:i/>
          <w:noProof/>
        </w:rPr>
        <w:t xml:space="preserve">Hypertension. </w:t>
      </w:r>
      <w:r>
        <w:rPr>
          <w:rFonts w:eastAsia="Arial Unicode MS"/>
          <w:noProof/>
        </w:rPr>
        <w:t>1998;32(5):813-816.</w:t>
      </w:r>
      <w:bookmarkEnd w:id="125"/>
    </w:p>
    <w:p w14:paraId="580DA026" w14:textId="77777777" w:rsidR="006F5BA8" w:rsidRDefault="006F5BA8" w:rsidP="006F5BA8">
      <w:pPr>
        <w:pStyle w:val="lp"/>
        <w:ind w:left="720" w:hanging="720"/>
        <w:rPr>
          <w:rFonts w:eastAsia="Arial Unicode MS"/>
          <w:noProof/>
        </w:rPr>
      </w:pPr>
      <w:bookmarkStart w:id="126" w:name="_ENREF_11"/>
      <w:r w:rsidRPr="006F5BA8">
        <w:rPr>
          <w:rFonts w:eastAsia="Arial Unicode MS"/>
          <w:b/>
          <w:noProof/>
        </w:rPr>
        <w:t>11.</w:t>
      </w:r>
      <w:r>
        <w:rPr>
          <w:rFonts w:eastAsia="Arial Unicode MS"/>
          <w:noProof/>
        </w:rPr>
        <w:tab/>
        <w:t xml:space="preserve">Ribisl KM, Winkleby MA, Fortmann SP, Flora JA. The interplay of socioeconomic status and ethnicity on Hispanic and White men's cardiovascular disease risk and health communication patterns. </w:t>
      </w:r>
      <w:r w:rsidRPr="006F5BA8">
        <w:rPr>
          <w:rFonts w:eastAsia="Arial Unicode MS"/>
          <w:i/>
          <w:noProof/>
        </w:rPr>
        <w:t xml:space="preserve">Health Educ. Res. </w:t>
      </w:r>
      <w:r>
        <w:rPr>
          <w:rFonts w:eastAsia="Arial Unicode MS"/>
          <w:noProof/>
        </w:rPr>
        <w:t>1998;13(3):407-417.</w:t>
      </w:r>
      <w:bookmarkEnd w:id="126"/>
    </w:p>
    <w:p w14:paraId="5548C1D8" w14:textId="77777777" w:rsidR="006F5BA8" w:rsidRDefault="006F5BA8" w:rsidP="006F5BA8">
      <w:pPr>
        <w:pStyle w:val="lp"/>
        <w:ind w:left="720" w:hanging="720"/>
        <w:rPr>
          <w:rFonts w:eastAsia="Arial Unicode MS"/>
          <w:noProof/>
        </w:rPr>
      </w:pPr>
      <w:bookmarkStart w:id="127" w:name="_ENREF_12"/>
      <w:r w:rsidRPr="006F5BA8">
        <w:rPr>
          <w:rFonts w:eastAsia="Arial Unicode MS"/>
          <w:b/>
          <w:noProof/>
        </w:rPr>
        <w:t>12.</w:t>
      </w:r>
      <w:r>
        <w:rPr>
          <w:rFonts w:eastAsia="Arial Unicode MS"/>
          <w:noProof/>
        </w:rPr>
        <w:tab/>
        <w:t xml:space="preserve">Kim JS, Bramlett MH, Wright LK, Poon LW. Racial differences in health status and health behaviors of older adults. </w:t>
      </w:r>
      <w:r w:rsidRPr="006F5BA8">
        <w:rPr>
          <w:rFonts w:eastAsia="Arial Unicode MS"/>
          <w:i/>
          <w:noProof/>
        </w:rPr>
        <w:t xml:space="preserve">Nurs. Res. </w:t>
      </w:r>
      <w:r>
        <w:rPr>
          <w:rFonts w:eastAsia="Arial Unicode MS"/>
          <w:noProof/>
        </w:rPr>
        <w:t>1998;47(4):243-250.</w:t>
      </w:r>
      <w:bookmarkEnd w:id="127"/>
    </w:p>
    <w:p w14:paraId="795DA2F9" w14:textId="77777777" w:rsidR="006F5BA8" w:rsidRDefault="006F5BA8" w:rsidP="006F5BA8">
      <w:pPr>
        <w:pStyle w:val="lp"/>
        <w:ind w:left="720" w:hanging="720"/>
        <w:rPr>
          <w:rFonts w:eastAsia="Arial Unicode MS"/>
          <w:noProof/>
        </w:rPr>
      </w:pPr>
      <w:bookmarkStart w:id="128" w:name="_ENREF_13"/>
      <w:r w:rsidRPr="006F5BA8">
        <w:rPr>
          <w:rFonts w:eastAsia="Arial Unicode MS"/>
          <w:b/>
          <w:noProof/>
        </w:rPr>
        <w:t>13.</w:t>
      </w:r>
      <w:r>
        <w:rPr>
          <w:rFonts w:eastAsia="Arial Unicode MS"/>
          <w:noProof/>
        </w:rPr>
        <w:tab/>
        <w:t xml:space="preserve">Fuortes LJ, Cowl CT, Reynolds SJ. Ethnic and socioeconomic risk factors for lead toxicity. </w:t>
      </w:r>
      <w:r w:rsidRPr="006F5BA8">
        <w:rPr>
          <w:rFonts w:eastAsia="Arial Unicode MS"/>
          <w:i/>
          <w:noProof/>
        </w:rPr>
        <w:t xml:space="preserve">J. Clean Technol. Environ. Toxicol. Occup. Med. </w:t>
      </w:r>
      <w:r>
        <w:rPr>
          <w:rFonts w:eastAsia="Arial Unicode MS"/>
          <w:noProof/>
        </w:rPr>
        <w:t>1997;6(4):339-343.</w:t>
      </w:r>
      <w:bookmarkEnd w:id="128"/>
    </w:p>
    <w:p w14:paraId="3AD364F1" w14:textId="77777777" w:rsidR="006F5BA8" w:rsidRDefault="006F5BA8" w:rsidP="006F5BA8">
      <w:pPr>
        <w:pStyle w:val="lp"/>
        <w:ind w:left="720" w:hanging="720"/>
        <w:rPr>
          <w:rFonts w:eastAsia="Arial Unicode MS"/>
          <w:noProof/>
        </w:rPr>
      </w:pPr>
      <w:bookmarkStart w:id="129" w:name="_ENREF_14"/>
      <w:r w:rsidRPr="006F5BA8">
        <w:rPr>
          <w:rFonts w:eastAsia="Arial Unicode MS"/>
          <w:b/>
          <w:noProof/>
        </w:rPr>
        <w:lastRenderedPageBreak/>
        <w:t>14.</w:t>
      </w:r>
      <w:r>
        <w:rPr>
          <w:rFonts w:eastAsia="Arial Unicode MS"/>
          <w:noProof/>
        </w:rPr>
        <w:tab/>
        <w:t xml:space="preserve">Sexton K. Sociodemographic aspects of human susceptibility to toxic chemicals: Do class and race matter for realistic risk assessment? </w:t>
      </w:r>
      <w:r w:rsidRPr="006F5BA8">
        <w:rPr>
          <w:rFonts w:eastAsia="Arial Unicode MS"/>
          <w:i/>
          <w:noProof/>
        </w:rPr>
        <w:t xml:space="preserve">Environ. Toxicol. Pharmacol. </w:t>
      </w:r>
      <w:r>
        <w:rPr>
          <w:rFonts w:eastAsia="Arial Unicode MS"/>
          <w:noProof/>
        </w:rPr>
        <w:t>1997;4(3-4):261-269.</w:t>
      </w:r>
      <w:bookmarkEnd w:id="129"/>
    </w:p>
    <w:p w14:paraId="1400CB6F" w14:textId="77777777" w:rsidR="006F5BA8" w:rsidRDefault="006F5BA8" w:rsidP="006F5BA8">
      <w:pPr>
        <w:pStyle w:val="lp"/>
        <w:ind w:left="720" w:hanging="720"/>
        <w:rPr>
          <w:rFonts w:eastAsia="Arial Unicode MS"/>
          <w:noProof/>
        </w:rPr>
      </w:pPr>
      <w:bookmarkStart w:id="130" w:name="_ENREF_15"/>
      <w:r w:rsidRPr="006F5BA8">
        <w:rPr>
          <w:rFonts w:eastAsia="Arial Unicode MS"/>
          <w:b/>
          <w:noProof/>
        </w:rPr>
        <w:t>15.</w:t>
      </w:r>
      <w:r>
        <w:rPr>
          <w:rFonts w:eastAsia="Arial Unicode MS"/>
          <w:noProof/>
        </w:rPr>
        <w:tab/>
        <w:t xml:space="preserve">Williams DR. Race and health: Basic questions, emerging directions. </w:t>
      </w:r>
      <w:r w:rsidRPr="006F5BA8">
        <w:rPr>
          <w:rFonts w:eastAsia="Arial Unicode MS"/>
          <w:i/>
          <w:noProof/>
        </w:rPr>
        <w:t xml:space="preserve">Ann. Epidemiol. </w:t>
      </w:r>
      <w:r>
        <w:rPr>
          <w:rFonts w:eastAsia="Arial Unicode MS"/>
          <w:noProof/>
        </w:rPr>
        <w:t>1997;7(5):322-333.</w:t>
      </w:r>
      <w:bookmarkEnd w:id="130"/>
    </w:p>
    <w:p w14:paraId="6CE2CB2E" w14:textId="77777777" w:rsidR="006F5BA8" w:rsidRDefault="006F5BA8" w:rsidP="006F5BA8">
      <w:pPr>
        <w:pStyle w:val="lp"/>
        <w:ind w:left="720" w:hanging="720"/>
        <w:rPr>
          <w:rFonts w:eastAsia="Arial Unicode MS"/>
          <w:noProof/>
        </w:rPr>
      </w:pPr>
      <w:bookmarkStart w:id="131" w:name="_ENREF_16"/>
      <w:r w:rsidRPr="006F5BA8">
        <w:rPr>
          <w:rFonts w:eastAsia="Arial Unicode MS"/>
          <w:b/>
          <w:noProof/>
        </w:rPr>
        <w:t>16.</w:t>
      </w:r>
      <w:r>
        <w:rPr>
          <w:rFonts w:eastAsia="Arial Unicode MS"/>
          <w:noProof/>
        </w:rPr>
        <w:tab/>
        <w:t xml:space="preserve">Kington RS, Smith JP. Socioeconomic status and racial and ethnic differences in functional status associated with chronic diseases. </w:t>
      </w:r>
      <w:r w:rsidRPr="006F5BA8">
        <w:rPr>
          <w:rFonts w:eastAsia="Arial Unicode MS"/>
          <w:i/>
          <w:noProof/>
        </w:rPr>
        <w:t xml:space="preserve">Am. J. Public Health. </w:t>
      </w:r>
      <w:r>
        <w:rPr>
          <w:rFonts w:eastAsia="Arial Unicode MS"/>
          <w:noProof/>
        </w:rPr>
        <w:t>1997;87(5):805-810.</w:t>
      </w:r>
      <w:bookmarkEnd w:id="131"/>
    </w:p>
    <w:p w14:paraId="45FBD34F" w14:textId="77777777" w:rsidR="006F5BA8" w:rsidRDefault="006F5BA8" w:rsidP="006F5BA8">
      <w:pPr>
        <w:pStyle w:val="lp"/>
        <w:ind w:left="720" w:hanging="720"/>
        <w:rPr>
          <w:rFonts w:eastAsia="Arial Unicode MS"/>
          <w:noProof/>
        </w:rPr>
      </w:pPr>
      <w:bookmarkStart w:id="132" w:name="_ENREF_17"/>
      <w:r w:rsidRPr="006F5BA8">
        <w:rPr>
          <w:rFonts w:eastAsia="Arial Unicode MS"/>
          <w:b/>
          <w:noProof/>
        </w:rPr>
        <w:t>17.</w:t>
      </w:r>
      <w:r>
        <w:rPr>
          <w:rFonts w:eastAsia="Arial Unicode MS"/>
          <w:noProof/>
        </w:rPr>
        <w:tab/>
        <w:t xml:space="preserve">Kochanek KD, Maurer JD, Rosenberg HM. Why did black life expectancy decline from 1984 through 1989 in the United States? [see comments]. </w:t>
      </w:r>
      <w:r w:rsidRPr="006F5BA8">
        <w:rPr>
          <w:rFonts w:eastAsia="Arial Unicode MS"/>
          <w:i/>
          <w:noProof/>
        </w:rPr>
        <w:t xml:space="preserve">Am. J. Public Health. </w:t>
      </w:r>
      <w:r>
        <w:rPr>
          <w:rFonts w:eastAsia="Arial Unicode MS"/>
          <w:noProof/>
        </w:rPr>
        <w:t>1994;84(6):938-944.</w:t>
      </w:r>
      <w:bookmarkEnd w:id="132"/>
    </w:p>
    <w:p w14:paraId="00C92B74" w14:textId="77777777" w:rsidR="006F5BA8" w:rsidRDefault="006F5BA8" w:rsidP="006F5BA8">
      <w:pPr>
        <w:pStyle w:val="lp"/>
        <w:ind w:left="720" w:hanging="720"/>
        <w:rPr>
          <w:rFonts w:eastAsia="Arial Unicode MS"/>
          <w:noProof/>
        </w:rPr>
      </w:pPr>
      <w:bookmarkStart w:id="133" w:name="_ENREF_18"/>
      <w:r w:rsidRPr="006F5BA8">
        <w:rPr>
          <w:rFonts w:eastAsia="Arial Unicode MS"/>
          <w:b/>
          <w:noProof/>
        </w:rPr>
        <w:t>18.</w:t>
      </w:r>
      <w:r>
        <w:rPr>
          <w:rFonts w:eastAsia="Arial Unicode MS"/>
          <w:noProof/>
        </w:rPr>
        <w:tab/>
        <w:t xml:space="preserve">Jackson JS, Brown TN, Williams DR, Torres M, Sellers SL, Brown K. Racism and the physical and mental health status of African Americans: a thirteen year national panel study. </w:t>
      </w:r>
      <w:r w:rsidRPr="006F5BA8">
        <w:rPr>
          <w:rFonts w:eastAsia="Arial Unicode MS"/>
          <w:i/>
          <w:noProof/>
        </w:rPr>
        <w:t xml:space="preserve">Ethn. Dis. </w:t>
      </w:r>
      <w:r>
        <w:rPr>
          <w:rFonts w:eastAsia="Arial Unicode MS"/>
          <w:noProof/>
        </w:rPr>
        <w:t>1996;6(1-2):132-147.</w:t>
      </w:r>
      <w:bookmarkEnd w:id="133"/>
    </w:p>
    <w:p w14:paraId="41394F86" w14:textId="77777777" w:rsidR="006F5BA8" w:rsidRDefault="006F5BA8" w:rsidP="006F5BA8">
      <w:pPr>
        <w:pStyle w:val="lp"/>
        <w:ind w:left="720" w:hanging="720"/>
        <w:rPr>
          <w:rFonts w:eastAsia="Arial Unicode MS"/>
          <w:noProof/>
        </w:rPr>
      </w:pPr>
      <w:bookmarkStart w:id="134" w:name="_ENREF_19"/>
      <w:r w:rsidRPr="006F5BA8">
        <w:rPr>
          <w:rFonts w:eastAsia="Arial Unicode MS"/>
          <w:b/>
          <w:noProof/>
        </w:rPr>
        <w:t>19.</w:t>
      </w:r>
      <w:r>
        <w:rPr>
          <w:rFonts w:eastAsia="Arial Unicode MS"/>
          <w:noProof/>
        </w:rPr>
        <w:tab/>
        <w:t xml:space="preserve">Ng-Mak DS, Dohrenwend BP, Abraido-Lanza AF, Turner JB. A further analysis of race differences in the National Longitudinal Mortality Study. </w:t>
      </w:r>
      <w:r w:rsidRPr="006F5BA8">
        <w:rPr>
          <w:rFonts w:eastAsia="Arial Unicode MS"/>
          <w:i/>
          <w:noProof/>
        </w:rPr>
        <w:t xml:space="preserve">Am. J. Public Health. </w:t>
      </w:r>
      <w:r>
        <w:rPr>
          <w:rFonts w:eastAsia="Arial Unicode MS"/>
          <w:noProof/>
        </w:rPr>
        <w:t>1999;89(11):1748-1751.</w:t>
      </w:r>
      <w:bookmarkEnd w:id="134"/>
    </w:p>
    <w:p w14:paraId="4EAF0925" w14:textId="77777777" w:rsidR="006F5BA8" w:rsidRDefault="006F5BA8" w:rsidP="006F5BA8">
      <w:pPr>
        <w:pStyle w:val="lp"/>
        <w:ind w:left="720" w:hanging="720"/>
        <w:rPr>
          <w:rFonts w:eastAsia="Arial Unicode MS"/>
          <w:noProof/>
        </w:rPr>
      </w:pPr>
      <w:bookmarkStart w:id="135" w:name="_ENREF_20"/>
      <w:r w:rsidRPr="006F5BA8">
        <w:rPr>
          <w:rFonts w:eastAsia="Arial Unicode MS"/>
          <w:b/>
          <w:noProof/>
        </w:rPr>
        <w:t>20.</w:t>
      </w:r>
      <w:r>
        <w:rPr>
          <w:rFonts w:eastAsia="Arial Unicode MS"/>
          <w:noProof/>
        </w:rPr>
        <w:tab/>
        <w:t xml:space="preserve">LillieBlanton M, Parsons PE, Gayle H, Dievler A. Racial differences in health: Not just black and white, but shades of gray. </w:t>
      </w:r>
      <w:r w:rsidRPr="006F5BA8">
        <w:rPr>
          <w:rFonts w:eastAsia="Arial Unicode MS"/>
          <w:i/>
          <w:noProof/>
        </w:rPr>
        <w:t xml:space="preserve">Annu. Rev. Public Health. </w:t>
      </w:r>
      <w:r>
        <w:rPr>
          <w:rFonts w:eastAsia="Arial Unicode MS"/>
          <w:noProof/>
        </w:rPr>
        <w:t>1996;17:411-448.</w:t>
      </w:r>
      <w:bookmarkEnd w:id="135"/>
    </w:p>
    <w:p w14:paraId="4C519A98" w14:textId="77777777" w:rsidR="006F5BA8" w:rsidRDefault="006F5BA8" w:rsidP="006F5BA8">
      <w:pPr>
        <w:pStyle w:val="lp"/>
        <w:ind w:left="720" w:hanging="720"/>
        <w:rPr>
          <w:rFonts w:eastAsia="Arial Unicode MS"/>
          <w:noProof/>
        </w:rPr>
      </w:pPr>
      <w:bookmarkStart w:id="136" w:name="_ENREF_21"/>
      <w:r w:rsidRPr="006F5BA8">
        <w:rPr>
          <w:rFonts w:eastAsia="Arial Unicode MS"/>
          <w:b/>
          <w:noProof/>
        </w:rPr>
        <w:t>21.</w:t>
      </w:r>
      <w:r>
        <w:rPr>
          <w:rFonts w:eastAsia="Arial Unicode MS"/>
          <w:noProof/>
        </w:rPr>
        <w:tab/>
        <w:t xml:space="preserve">Williams DR, Collins C. US Socioeconomic and Racial-Differences in Health - Patterns and Explanations. </w:t>
      </w:r>
      <w:r w:rsidRPr="006F5BA8">
        <w:rPr>
          <w:rFonts w:eastAsia="Arial Unicode MS"/>
          <w:i/>
          <w:noProof/>
        </w:rPr>
        <w:t xml:space="preserve">Annu. Rev. Sociol. </w:t>
      </w:r>
      <w:r>
        <w:rPr>
          <w:rFonts w:eastAsia="Arial Unicode MS"/>
          <w:noProof/>
        </w:rPr>
        <w:t>1995;21:349-386.</w:t>
      </w:r>
      <w:bookmarkEnd w:id="136"/>
    </w:p>
    <w:p w14:paraId="13AFF99F" w14:textId="77777777" w:rsidR="006F5BA8" w:rsidRDefault="006F5BA8" w:rsidP="006F5BA8">
      <w:pPr>
        <w:pStyle w:val="lp"/>
        <w:ind w:left="720" w:hanging="720"/>
        <w:rPr>
          <w:rFonts w:eastAsia="Arial Unicode MS"/>
          <w:noProof/>
        </w:rPr>
      </w:pPr>
      <w:bookmarkStart w:id="137" w:name="_ENREF_22"/>
      <w:r w:rsidRPr="006F5BA8">
        <w:rPr>
          <w:rFonts w:eastAsia="Arial Unicode MS"/>
          <w:b/>
          <w:noProof/>
        </w:rPr>
        <w:t>22.</w:t>
      </w:r>
      <w:r>
        <w:rPr>
          <w:rFonts w:eastAsia="Arial Unicode MS"/>
          <w:noProof/>
        </w:rPr>
        <w:tab/>
        <w:t xml:space="preserve">Olshansky SJ, Antonucci T, Berkman L, et al. Differences in life expectancy due to race and educational differences are widening, and many may not catch up. </w:t>
      </w:r>
      <w:r w:rsidRPr="006F5BA8">
        <w:rPr>
          <w:rFonts w:eastAsia="Arial Unicode MS"/>
          <w:i/>
          <w:noProof/>
        </w:rPr>
        <w:t xml:space="preserve">Health Aff (Millwood). </w:t>
      </w:r>
      <w:r>
        <w:rPr>
          <w:rFonts w:eastAsia="Arial Unicode MS"/>
          <w:noProof/>
        </w:rPr>
        <w:t>Aug 2012;31(8):1803-1813.</w:t>
      </w:r>
      <w:bookmarkEnd w:id="137"/>
    </w:p>
    <w:p w14:paraId="0D587FD3" w14:textId="77777777" w:rsidR="006F5BA8" w:rsidRDefault="006F5BA8" w:rsidP="006F5BA8">
      <w:pPr>
        <w:pStyle w:val="lp"/>
        <w:ind w:left="720" w:hanging="720"/>
        <w:rPr>
          <w:rFonts w:eastAsia="Arial Unicode MS"/>
          <w:noProof/>
        </w:rPr>
      </w:pPr>
      <w:bookmarkStart w:id="138" w:name="_ENREF_23"/>
      <w:r w:rsidRPr="006F5BA8">
        <w:rPr>
          <w:rFonts w:eastAsia="Arial Unicode MS"/>
          <w:b/>
          <w:noProof/>
        </w:rPr>
        <w:t>23.</w:t>
      </w:r>
      <w:r>
        <w:rPr>
          <w:rFonts w:eastAsia="Arial Unicode MS"/>
          <w:noProof/>
        </w:rPr>
        <w:tab/>
        <w:t xml:space="preserve">Ferraro KF, Farmer MM. Double jeopardy to health hypothesis for African Americans: analysis and critique. </w:t>
      </w:r>
      <w:r w:rsidRPr="006F5BA8">
        <w:rPr>
          <w:rFonts w:eastAsia="Arial Unicode MS"/>
          <w:i/>
          <w:noProof/>
        </w:rPr>
        <w:t xml:space="preserve">J. Health Soc. Behav. </w:t>
      </w:r>
      <w:r>
        <w:rPr>
          <w:rFonts w:eastAsia="Arial Unicode MS"/>
          <w:noProof/>
        </w:rPr>
        <w:t>1996;37(1):27-43.</w:t>
      </w:r>
      <w:bookmarkEnd w:id="138"/>
    </w:p>
    <w:p w14:paraId="3BB3098C" w14:textId="77777777" w:rsidR="006F5BA8" w:rsidRDefault="006F5BA8" w:rsidP="006F5BA8">
      <w:pPr>
        <w:pStyle w:val="lp"/>
        <w:ind w:left="720" w:hanging="720"/>
        <w:rPr>
          <w:rFonts w:eastAsia="Arial Unicode MS"/>
          <w:noProof/>
        </w:rPr>
      </w:pPr>
      <w:bookmarkStart w:id="139" w:name="_ENREF_24"/>
      <w:r w:rsidRPr="006F5BA8">
        <w:rPr>
          <w:rFonts w:eastAsia="Arial Unicode MS"/>
          <w:b/>
          <w:noProof/>
        </w:rPr>
        <w:t>24.</w:t>
      </w:r>
      <w:r>
        <w:rPr>
          <w:rFonts w:eastAsia="Arial Unicode MS"/>
          <w:noProof/>
        </w:rPr>
        <w:tab/>
        <w:t xml:space="preserve">Schulman KA, Berlin JA, Harless W, et al. The effect of race and sex on physicians' recommendations for cardiac catheterization [see comments] [published erratum appears in N Engl J Med 1999 Apr 8;340(14):1130]. </w:t>
      </w:r>
      <w:r w:rsidRPr="006F5BA8">
        <w:rPr>
          <w:rFonts w:eastAsia="Arial Unicode MS"/>
          <w:i/>
          <w:noProof/>
        </w:rPr>
        <w:t xml:space="preserve">N. Engl. J. Med. </w:t>
      </w:r>
      <w:r>
        <w:rPr>
          <w:rFonts w:eastAsia="Arial Unicode MS"/>
          <w:noProof/>
        </w:rPr>
        <w:t>1999;340(8):618-626.</w:t>
      </w:r>
      <w:bookmarkEnd w:id="139"/>
    </w:p>
    <w:p w14:paraId="47095830" w14:textId="77777777" w:rsidR="006F5BA8" w:rsidRDefault="006F5BA8" w:rsidP="006F5BA8">
      <w:pPr>
        <w:pStyle w:val="lp"/>
        <w:ind w:left="720" w:hanging="720"/>
        <w:rPr>
          <w:rFonts w:eastAsia="Arial Unicode MS"/>
          <w:noProof/>
        </w:rPr>
      </w:pPr>
      <w:bookmarkStart w:id="140" w:name="_ENREF_25"/>
      <w:r w:rsidRPr="006F5BA8">
        <w:rPr>
          <w:rFonts w:eastAsia="Arial Unicode MS"/>
          <w:b/>
          <w:noProof/>
        </w:rPr>
        <w:t>25.</w:t>
      </w:r>
      <w:r>
        <w:rPr>
          <w:rFonts w:eastAsia="Arial Unicode MS"/>
          <w:noProof/>
        </w:rPr>
        <w:tab/>
        <w:t xml:space="preserve">Dressel P, Minkler M, Yen I. Gender, race, class, and aging: advances and opportunities. </w:t>
      </w:r>
      <w:r w:rsidRPr="006F5BA8">
        <w:rPr>
          <w:rFonts w:eastAsia="Arial Unicode MS"/>
          <w:i/>
          <w:noProof/>
        </w:rPr>
        <w:t xml:space="preserve">Int. J. Health Serv. </w:t>
      </w:r>
      <w:r>
        <w:rPr>
          <w:rFonts w:eastAsia="Arial Unicode MS"/>
          <w:noProof/>
        </w:rPr>
        <w:t>1997;27(4):579-600.</w:t>
      </w:r>
      <w:bookmarkEnd w:id="140"/>
    </w:p>
    <w:p w14:paraId="62501778" w14:textId="77777777" w:rsidR="006F5BA8" w:rsidRDefault="006F5BA8" w:rsidP="006F5BA8">
      <w:pPr>
        <w:pStyle w:val="lp"/>
        <w:ind w:left="720" w:hanging="720"/>
        <w:rPr>
          <w:rFonts w:eastAsia="Arial Unicode MS"/>
          <w:noProof/>
        </w:rPr>
      </w:pPr>
      <w:bookmarkStart w:id="141" w:name="_ENREF_26"/>
      <w:r w:rsidRPr="006F5BA8">
        <w:rPr>
          <w:rFonts w:eastAsia="Arial Unicode MS"/>
          <w:b/>
          <w:noProof/>
        </w:rPr>
        <w:t>26.</w:t>
      </w:r>
      <w:r>
        <w:rPr>
          <w:rFonts w:eastAsia="Arial Unicode MS"/>
          <w:noProof/>
        </w:rPr>
        <w:tab/>
        <w:t xml:space="preserve">Roetzheim RG, Pal N, Tennant C, et al. Effects of health insurance and race on early detection of cancer. </w:t>
      </w:r>
      <w:r w:rsidRPr="006F5BA8">
        <w:rPr>
          <w:rFonts w:eastAsia="Arial Unicode MS"/>
          <w:i/>
          <w:noProof/>
        </w:rPr>
        <w:t xml:space="preserve">J. Natl. Cancer Inst. </w:t>
      </w:r>
      <w:r>
        <w:rPr>
          <w:rFonts w:eastAsia="Arial Unicode MS"/>
          <w:noProof/>
        </w:rPr>
        <w:t>1999;91(16):1409-1415.</w:t>
      </w:r>
      <w:bookmarkEnd w:id="141"/>
    </w:p>
    <w:p w14:paraId="0791B88C" w14:textId="77777777" w:rsidR="006F5BA8" w:rsidRDefault="006F5BA8" w:rsidP="006F5BA8">
      <w:pPr>
        <w:pStyle w:val="lp"/>
        <w:ind w:left="720" w:hanging="720"/>
        <w:rPr>
          <w:rFonts w:eastAsia="Arial Unicode MS"/>
          <w:noProof/>
        </w:rPr>
      </w:pPr>
      <w:bookmarkStart w:id="142" w:name="_ENREF_27"/>
      <w:r w:rsidRPr="006F5BA8">
        <w:rPr>
          <w:rFonts w:eastAsia="Arial Unicode MS"/>
          <w:b/>
          <w:noProof/>
        </w:rPr>
        <w:lastRenderedPageBreak/>
        <w:t>27.</w:t>
      </w:r>
      <w:r>
        <w:rPr>
          <w:rFonts w:eastAsia="Arial Unicode MS"/>
          <w:noProof/>
        </w:rPr>
        <w:tab/>
        <w:t xml:space="preserve">Williams DR. Race/ethnicity and socioeconomic status: Measurement and methodological issues. </w:t>
      </w:r>
      <w:r w:rsidRPr="006F5BA8">
        <w:rPr>
          <w:rFonts w:eastAsia="Arial Unicode MS"/>
          <w:i/>
          <w:noProof/>
        </w:rPr>
        <w:t xml:space="preserve">Int. J. Health Serv. </w:t>
      </w:r>
      <w:r>
        <w:rPr>
          <w:rFonts w:eastAsia="Arial Unicode MS"/>
          <w:noProof/>
        </w:rPr>
        <w:t>1996;26(3):483-505.</w:t>
      </w:r>
      <w:bookmarkEnd w:id="142"/>
    </w:p>
    <w:p w14:paraId="23E42E4E" w14:textId="77777777" w:rsidR="006F5BA8" w:rsidRDefault="006F5BA8" w:rsidP="006F5BA8">
      <w:pPr>
        <w:pStyle w:val="lp"/>
        <w:ind w:left="720" w:hanging="720"/>
        <w:rPr>
          <w:rFonts w:eastAsia="Arial Unicode MS"/>
          <w:noProof/>
        </w:rPr>
      </w:pPr>
      <w:bookmarkStart w:id="143" w:name="_ENREF_28"/>
      <w:r w:rsidRPr="006F5BA8">
        <w:rPr>
          <w:rFonts w:eastAsia="Arial Unicode MS"/>
          <w:b/>
          <w:noProof/>
        </w:rPr>
        <w:t>28.</w:t>
      </w:r>
      <w:r>
        <w:rPr>
          <w:rFonts w:eastAsia="Arial Unicode MS"/>
          <w:noProof/>
        </w:rPr>
        <w:tab/>
        <w:t xml:space="preserve">Sanderson BK, Raczynski JM, Cornell CE, Hardin M, Taylor HA. Ethnic disparities in patient recall of physician recommendations of diagnostic and treatment procedures for coronary disease. </w:t>
      </w:r>
      <w:r w:rsidRPr="006F5BA8">
        <w:rPr>
          <w:rFonts w:eastAsia="Arial Unicode MS"/>
          <w:i/>
          <w:noProof/>
        </w:rPr>
        <w:t xml:space="preserve">Am. J. Epidemiol. </w:t>
      </w:r>
      <w:r>
        <w:rPr>
          <w:rFonts w:eastAsia="Arial Unicode MS"/>
          <w:noProof/>
        </w:rPr>
        <w:t>1998;148(8):741-749.</w:t>
      </w:r>
      <w:bookmarkEnd w:id="143"/>
    </w:p>
    <w:p w14:paraId="08D226FD" w14:textId="77777777" w:rsidR="006F5BA8" w:rsidRDefault="006F5BA8" w:rsidP="006F5BA8">
      <w:pPr>
        <w:pStyle w:val="lp"/>
        <w:ind w:left="720" w:hanging="720"/>
        <w:rPr>
          <w:rFonts w:eastAsia="Arial Unicode MS"/>
          <w:noProof/>
        </w:rPr>
      </w:pPr>
      <w:bookmarkStart w:id="144" w:name="_ENREF_29"/>
      <w:r w:rsidRPr="006F5BA8">
        <w:rPr>
          <w:rFonts w:eastAsia="Arial Unicode MS"/>
          <w:b/>
          <w:noProof/>
        </w:rPr>
        <w:t>29.</w:t>
      </w:r>
      <w:r>
        <w:rPr>
          <w:rFonts w:eastAsia="Arial Unicode MS"/>
          <w:noProof/>
        </w:rPr>
        <w:tab/>
        <w:t xml:space="preserve">Collins AR. Molecular epidemiology in cancer research. </w:t>
      </w:r>
      <w:r w:rsidRPr="006F5BA8">
        <w:rPr>
          <w:rFonts w:eastAsia="Arial Unicode MS"/>
          <w:i/>
          <w:noProof/>
        </w:rPr>
        <w:t xml:space="preserve">Mol. Aspects Med. </w:t>
      </w:r>
      <w:r>
        <w:rPr>
          <w:rFonts w:eastAsia="Arial Unicode MS"/>
          <w:noProof/>
        </w:rPr>
        <w:t>Dec 1998;19(6):359-432.</w:t>
      </w:r>
      <w:bookmarkEnd w:id="144"/>
    </w:p>
    <w:p w14:paraId="4216429D" w14:textId="77777777" w:rsidR="006F5BA8" w:rsidRDefault="006F5BA8" w:rsidP="006F5BA8">
      <w:pPr>
        <w:pStyle w:val="lp"/>
        <w:ind w:left="720" w:hanging="720"/>
        <w:rPr>
          <w:rFonts w:eastAsia="Arial Unicode MS"/>
          <w:noProof/>
        </w:rPr>
      </w:pPr>
      <w:bookmarkStart w:id="145" w:name="_ENREF_30"/>
      <w:r w:rsidRPr="006F5BA8">
        <w:rPr>
          <w:rFonts w:eastAsia="Arial Unicode MS"/>
          <w:b/>
          <w:noProof/>
        </w:rPr>
        <w:t>30.</w:t>
      </w:r>
      <w:r>
        <w:rPr>
          <w:rFonts w:eastAsia="Arial Unicode MS"/>
          <w:noProof/>
        </w:rPr>
        <w:tab/>
        <w:t xml:space="preserve">Hannon-Fletcher MP, O'Kane MJ, Moles KW, Weatherup C, Barnett CR, Barnett YA. Levels of peripheral blood cell DNA damage in insulin dependent diabetes mellitus human subjects. </w:t>
      </w:r>
      <w:r w:rsidRPr="006F5BA8">
        <w:rPr>
          <w:rFonts w:eastAsia="Arial Unicode MS"/>
          <w:i/>
          <w:noProof/>
        </w:rPr>
        <w:t xml:space="preserve">Mutat. Res. </w:t>
      </w:r>
      <w:r>
        <w:rPr>
          <w:rFonts w:eastAsia="Arial Unicode MS"/>
          <w:noProof/>
        </w:rPr>
        <w:t>Jun 30 2000;460(1):53-60.</w:t>
      </w:r>
      <w:bookmarkEnd w:id="145"/>
    </w:p>
    <w:p w14:paraId="41BDF317" w14:textId="77777777" w:rsidR="006F5BA8" w:rsidRDefault="006F5BA8" w:rsidP="006F5BA8">
      <w:pPr>
        <w:pStyle w:val="lp"/>
        <w:ind w:left="720" w:hanging="720"/>
        <w:rPr>
          <w:rFonts w:eastAsia="Arial Unicode MS"/>
          <w:noProof/>
        </w:rPr>
      </w:pPr>
      <w:bookmarkStart w:id="146" w:name="_ENREF_31"/>
      <w:r w:rsidRPr="006F5BA8">
        <w:rPr>
          <w:rFonts w:eastAsia="Arial Unicode MS"/>
          <w:b/>
          <w:noProof/>
        </w:rPr>
        <w:t>31.</w:t>
      </w:r>
      <w:r>
        <w:rPr>
          <w:rFonts w:eastAsia="Arial Unicode MS"/>
          <w:noProof/>
        </w:rPr>
        <w:tab/>
        <w:t xml:space="preserve">Malins DC, Johnson PM, Wheeler TM, Barker EA, Polissar NL, Vinson MA. Age-related radical-induced DNA damage is linked to prostate cancer. </w:t>
      </w:r>
      <w:r w:rsidRPr="006F5BA8">
        <w:rPr>
          <w:rFonts w:eastAsia="Arial Unicode MS"/>
          <w:i/>
          <w:noProof/>
        </w:rPr>
        <w:t xml:space="preserve">Cancer Res. </w:t>
      </w:r>
      <w:r>
        <w:rPr>
          <w:rFonts w:eastAsia="Arial Unicode MS"/>
          <w:noProof/>
        </w:rPr>
        <w:t>Aug 15 2001;61(16):6025-6028.</w:t>
      </w:r>
      <w:bookmarkEnd w:id="146"/>
    </w:p>
    <w:p w14:paraId="413DDA92" w14:textId="77777777" w:rsidR="006F5BA8" w:rsidRDefault="006F5BA8" w:rsidP="006F5BA8">
      <w:pPr>
        <w:pStyle w:val="lp"/>
        <w:ind w:left="720" w:hanging="720"/>
        <w:rPr>
          <w:rFonts w:eastAsia="Arial Unicode MS"/>
          <w:noProof/>
        </w:rPr>
      </w:pPr>
      <w:bookmarkStart w:id="147" w:name="_ENREF_32"/>
      <w:r w:rsidRPr="006F5BA8">
        <w:rPr>
          <w:rFonts w:eastAsia="Arial Unicode MS"/>
          <w:b/>
          <w:noProof/>
        </w:rPr>
        <w:t>32.</w:t>
      </w:r>
      <w:r>
        <w:rPr>
          <w:rFonts w:eastAsia="Arial Unicode MS"/>
          <w:noProof/>
        </w:rPr>
        <w:tab/>
        <w:t xml:space="preserve">Morocz M, Kalman J, Juhasz A, et al. Elevated levels of oxidative DNA damage in lymphocytes from patients with Alzheimer's disease. </w:t>
      </w:r>
      <w:r w:rsidRPr="006F5BA8">
        <w:rPr>
          <w:rFonts w:eastAsia="Arial Unicode MS"/>
          <w:i/>
          <w:noProof/>
        </w:rPr>
        <w:t xml:space="preserve">Neurobiol. Aging. </w:t>
      </w:r>
      <w:r>
        <w:rPr>
          <w:rFonts w:eastAsia="Arial Unicode MS"/>
          <w:noProof/>
        </w:rPr>
        <w:t>Jan-Feb 2002;23(1):47-53.</w:t>
      </w:r>
      <w:bookmarkEnd w:id="147"/>
    </w:p>
    <w:p w14:paraId="298B12A9" w14:textId="77777777" w:rsidR="006F5BA8" w:rsidRDefault="006F5BA8" w:rsidP="006F5BA8">
      <w:pPr>
        <w:pStyle w:val="lp"/>
        <w:ind w:left="720" w:hanging="720"/>
        <w:rPr>
          <w:rFonts w:eastAsia="Arial Unicode MS"/>
          <w:noProof/>
        </w:rPr>
      </w:pPr>
      <w:bookmarkStart w:id="148" w:name="_ENREF_33"/>
      <w:r w:rsidRPr="006F5BA8">
        <w:rPr>
          <w:rFonts w:eastAsia="Arial Unicode MS"/>
          <w:b/>
          <w:noProof/>
        </w:rPr>
        <w:t>33.</w:t>
      </w:r>
      <w:r>
        <w:rPr>
          <w:rFonts w:eastAsia="Arial Unicode MS"/>
          <w:noProof/>
        </w:rPr>
        <w:tab/>
        <w:t xml:space="preserve">Domenici FA, Vannucchi MT, Jordao AA, Jr., Meirelles MS, Vannucchi H. DNA oxidative damage in patients with dialysis treatment. </w:t>
      </w:r>
      <w:r w:rsidRPr="006F5BA8">
        <w:rPr>
          <w:rFonts w:eastAsia="Arial Unicode MS"/>
          <w:i/>
          <w:noProof/>
        </w:rPr>
        <w:t xml:space="preserve">Ren. Fail. </w:t>
      </w:r>
      <w:r>
        <w:rPr>
          <w:rFonts w:eastAsia="Arial Unicode MS"/>
          <w:noProof/>
        </w:rPr>
        <w:t>2005;27(6):689-694.</w:t>
      </w:r>
      <w:bookmarkEnd w:id="148"/>
    </w:p>
    <w:p w14:paraId="533A9FC9" w14:textId="77777777" w:rsidR="006F5BA8" w:rsidRDefault="006F5BA8" w:rsidP="006F5BA8">
      <w:pPr>
        <w:pStyle w:val="lp"/>
        <w:ind w:left="720" w:hanging="720"/>
        <w:rPr>
          <w:rFonts w:eastAsia="Arial Unicode MS"/>
          <w:noProof/>
        </w:rPr>
      </w:pPr>
      <w:bookmarkStart w:id="149" w:name="_ENREF_34"/>
      <w:r w:rsidRPr="006F5BA8">
        <w:rPr>
          <w:rFonts w:eastAsia="Arial Unicode MS"/>
          <w:b/>
          <w:noProof/>
        </w:rPr>
        <w:t>34.</w:t>
      </w:r>
      <w:r>
        <w:rPr>
          <w:rFonts w:eastAsia="Arial Unicode MS"/>
          <w:noProof/>
        </w:rPr>
        <w:tab/>
        <w:t xml:space="preserve">Trzeciak A, Kowalik J, Malecka-Panas E, et al. Genotoxicity of chromium in human gastric mucosa cells and peripheral blood lymphocytes evaluated by the single cell gel electrophoresis (comet assay). </w:t>
      </w:r>
      <w:r w:rsidRPr="006F5BA8">
        <w:rPr>
          <w:rFonts w:eastAsia="Arial Unicode MS"/>
          <w:i/>
          <w:noProof/>
        </w:rPr>
        <w:t xml:space="preserve">Med Sci Monit. </w:t>
      </w:r>
      <w:r>
        <w:rPr>
          <w:rFonts w:eastAsia="Arial Unicode MS"/>
          <w:noProof/>
        </w:rPr>
        <w:t>Jan-Feb 2000;6(1):24-29.</w:t>
      </w:r>
      <w:bookmarkEnd w:id="149"/>
    </w:p>
    <w:p w14:paraId="13123F9F" w14:textId="77777777" w:rsidR="006F5BA8" w:rsidRDefault="006F5BA8" w:rsidP="006F5BA8">
      <w:pPr>
        <w:pStyle w:val="lp"/>
        <w:ind w:left="720" w:hanging="720"/>
        <w:rPr>
          <w:rFonts w:eastAsia="Arial Unicode MS"/>
          <w:noProof/>
        </w:rPr>
      </w:pPr>
      <w:bookmarkStart w:id="150" w:name="_ENREF_35"/>
      <w:r w:rsidRPr="006F5BA8">
        <w:rPr>
          <w:rFonts w:eastAsia="Arial Unicode MS"/>
          <w:b/>
          <w:noProof/>
        </w:rPr>
        <w:t>35.</w:t>
      </w:r>
      <w:r>
        <w:rPr>
          <w:rFonts w:eastAsia="Arial Unicode MS"/>
          <w:noProof/>
        </w:rPr>
        <w:tab/>
        <w:t xml:space="preserve">Piperakis SM, Visvardis EE, Sagnou M, Tassiou AM. Effects of smoking and aging on oxidative DNA damage of human lymphocytes. </w:t>
      </w:r>
      <w:r w:rsidRPr="006F5BA8">
        <w:rPr>
          <w:rFonts w:eastAsia="Arial Unicode MS"/>
          <w:i/>
          <w:noProof/>
        </w:rPr>
        <w:t xml:space="preserve">Carcinogenesis. </w:t>
      </w:r>
      <w:r>
        <w:rPr>
          <w:rFonts w:eastAsia="Arial Unicode MS"/>
          <w:noProof/>
        </w:rPr>
        <w:t>Apr 1998;19(4):695-698.</w:t>
      </w:r>
      <w:bookmarkEnd w:id="150"/>
    </w:p>
    <w:p w14:paraId="49CE55CF" w14:textId="77777777" w:rsidR="006F5BA8" w:rsidRDefault="006F5BA8" w:rsidP="006F5BA8">
      <w:pPr>
        <w:pStyle w:val="lp"/>
        <w:ind w:left="720" w:hanging="720"/>
        <w:rPr>
          <w:rFonts w:eastAsia="Arial Unicode MS"/>
          <w:noProof/>
        </w:rPr>
      </w:pPr>
      <w:bookmarkStart w:id="151" w:name="_ENREF_36"/>
      <w:r w:rsidRPr="006F5BA8">
        <w:rPr>
          <w:rFonts w:eastAsia="Arial Unicode MS"/>
          <w:b/>
          <w:noProof/>
        </w:rPr>
        <w:t>36.</w:t>
      </w:r>
      <w:r>
        <w:rPr>
          <w:rFonts w:eastAsia="Arial Unicode MS"/>
          <w:noProof/>
        </w:rPr>
        <w:tab/>
        <w:t xml:space="preserve">Knaapen AM, Schins RP, Polat D, Becker A, Borm PJ. Mechanisms of neutrophil-induced DNA damage in respiratory tract epithelial cells. </w:t>
      </w:r>
      <w:r w:rsidRPr="006F5BA8">
        <w:rPr>
          <w:rFonts w:eastAsia="Arial Unicode MS"/>
          <w:i/>
          <w:noProof/>
        </w:rPr>
        <w:t xml:space="preserve">Mol. Cell. Biochem. </w:t>
      </w:r>
      <w:r>
        <w:rPr>
          <w:rFonts w:eastAsia="Arial Unicode MS"/>
          <w:noProof/>
        </w:rPr>
        <w:t>May-Jun 2002;234-235(1-2):143-151.</w:t>
      </w:r>
      <w:bookmarkEnd w:id="151"/>
    </w:p>
    <w:p w14:paraId="225FB7D8" w14:textId="77777777" w:rsidR="006F5BA8" w:rsidRDefault="006F5BA8" w:rsidP="006F5BA8">
      <w:pPr>
        <w:pStyle w:val="lp"/>
        <w:ind w:left="720" w:hanging="720"/>
        <w:rPr>
          <w:rFonts w:eastAsia="Arial Unicode MS"/>
          <w:noProof/>
        </w:rPr>
      </w:pPr>
      <w:bookmarkStart w:id="152" w:name="_ENREF_37"/>
      <w:r w:rsidRPr="006F5BA8">
        <w:rPr>
          <w:rFonts w:eastAsia="Arial Unicode MS"/>
          <w:b/>
          <w:noProof/>
        </w:rPr>
        <w:t>37.</w:t>
      </w:r>
      <w:r>
        <w:rPr>
          <w:rFonts w:eastAsia="Arial Unicode MS"/>
          <w:noProof/>
        </w:rPr>
        <w:tab/>
        <w:t>US Renal Data System. USRDS 2007 annual data report: atlas of end-stage renal disease in the United States. National Institutes of Health, National Institute of Diabetes and Digestive and Kidney Disease. Bethesda, MD; 2007.</w:t>
      </w:r>
      <w:bookmarkEnd w:id="152"/>
    </w:p>
    <w:p w14:paraId="67130164" w14:textId="77777777" w:rsidR="006F5BA8" w:rsidRDefault="006F5BA8" w:rsidP="006F5BA8">
      <w:pPr>
        <w:pStyle w:val="lp"/>
        <w:ind w:left="720" w:hanging="720"/>
        <w:rPr>
          <w:rFonts w:eastAsia="Arial Unicode MS"/>
          <w:noProof/>
        </w:rPr>
      </w:pPr>
      <w:bookmarkStart w:id="153" w:name="_ENREF_38"/>
      <w:r w:rsidRPr="006F5BA8">
        <w:rPr>
          <w:rFonts w:eastAsia="Arial Unicode MS"/>
          <w:b/>
          <w:noProof/>
        </w:rPr>
        <w:t>38.</w:t>
      </w:r>
      <w:r>
        <w:rPr>
          <w:rFonts w:eastAsia="Arial Unicode MS"/>
          <w:noProof/>
        </w:rPr>
        <w:tab/>
        <w:t xml:space="preserve">Haroun MK, Jaar BG, Hoffman SC, Comstock GW, Klag MJ, Coresh J. Risk factors for chronic kidney disease: a prospective study of 23,534 men and women in Washington County, Maryland. </w:t>
      </w:r>
      <w:r w:rsidRPr="006F5BA8">
        <w:rPr>
          <w:rFonts w:eastAsia="Arial Unicode MS"/>
          <w:i/>
          <w:noProof/>
        </w:rPr>
        <w:t xml:space="preserve">J. Am. Soc. Nephrol. </w:t>
      </w:r>
      <w:r>
        <w:rPr>
          <w:rFonts w:eastAsia="Arial Unicode MS"/>
          <w:noProof/>
        </w:rPr>
        <w:t>Nov 2003;14(11):2934-2941.</w:t>
      </w:r>
      <w:bookmarkEnd w:id="153"/>
    </w:p>
    <w:p w14:paraId="4D8B088A" w14:textId="77777777" w:rsidR="006F5BA8" w:rsidRDefault="006F5BA8" w:rsidP="006F5BA8">
      <w:pPr>
        <w:pStyle w:val="lp"/>
        <w:ind w:left="720" w:hanging="720"/>
        <w:rPr>
          <w:rFonts w:eastAsia="Arial Unicode MS"/>
          <w:noProof/>
        </w:rPr>
      </w:pPr>
      <w:bookmarkStart w:id="154" w:name="_ENREF_39"/>
      <w:r w:rsidRPr="006F5BA8">
        <w:rPr>
          <w:rFonts w:eastAsia="Arial Unicode MS"/>
          <w:b/>
          <w:noProof/>
        </w:rPr>
        <w:lastRenderedPageBreak/>
        <w:t>39.</w:t>
      </w:r>
      <w:r>
        <w:rPr>
          <w:rFonts w:eastAsia="Arial Unicode MS"/>
          <w:noProof/>
        </w:rPr>
        <w:tab/>
        <w:t xml:space="preserve">Klag MJ, Whelton PK, Randall BL, Neaton JD, Brancati FL, Stamler J. End-stage renal disease in African-American and white men. 16-year MRFIT findings. </w:t>
      </w:r>
      <w:r w:rsidRPr="006F5BA8">
        <w:rPr>
          <w:rFonts w:eastAsia="Arial Unicode MS"/>
          <w:i/>
          <w:noProof/>
        </w:rPr>
        <w:t xml:space="preserve">JAMA. </w:t>
      </w:r>
      <w:r>
        <w:rPr>
          <w:rFonts w:eastAsia="Arial Unicode MS"/>
          <w:noProof/>
        </w:rPr>
        <w:t>Apr 23-30 1997;277(16):1293-1298.</w:t>
      </w:r>
      <w:bookmarkEnd w:id="154"/>
    </w:p>
    <w:p w14:paraId="2968F51D" w14:textId="77777777" w:rsidR="006F5BA8" w:rsidRDefault="006F5BA8" w:rsidP="006F5BA8">
      <w:pPr>
        <w:pStyle w:val="lp"/>
        <w:ind w:left="720" w:hanging="720"/>
        <w:rPr>
          <w:rFonts w:eastAsia="Arial Unicode MS"/>
          <w:noProof/>
        </w:rPr>
      </w:pPr>
      <w:bookmarkStart w:id="155" w:name="_ENREF_40"/>
      <w:r w:rsidRPr="006F5BA8">
        <w:rPr>
          <w:rFonts w:eastAsia="Arial Unicode MS"/>
          <w:b/>
          <w:noProof/>
        </w:rPr>
        <w:t>40.</w:t>
      </w:r>
      <w:r>
        <w:rPr>
          <w:rFonts w:eastAsia="Arial Unicode MS"/>
          <w:noProof/>
        </w:rPr>
        <w:tab/>
        <w:t xml:space="preserve">Volkova N, McClellan W, Klein M, et al. Neighborhood poverty and racial differences in ESRD incidence. </w:t>
      </w:r>
      <w:r w:rsidRPr="006F5BA8">
        <w:rPr>
          <w:rFonts w:eastAsia="Arial Unicode MS"/>
          <w:i/>
          <w:noProof/>
        </w:rPr>
        <w:t xml:space="preserve">J. Am. Soc. Nephrol. </w:t>
      </w:r>
      <w:r>
        <w:rPr>
          <w:rFonts w:eastAsia="Arial Unicode MS"/>
          <w:noProof/>
        </w:rPr>
        <w:t>Feb 2008;19(2):356-364.</w:t>
      </w:r>
      <w:bookmarkEnd w:id="155"/>
    </w:p>
    <w:p w14:paraId="45EADFC2" w14:textId="77777777" w:rsidR="006F5BA8" w:rsidRDefault="006F5BA8" w:rsidP="006F5BA8">
      <w:pPr>
        <w:pStyle w:val="lp"/>
        <w:ind w:left="720" w:hanging="720"/>
        <w:rPr>
          <w:rFonts w:eastAsia="Arial Unicode MS"/>
          <w:noProof/>
        </w:rPr>
      </w:pPr>
      <w:bookmarkStart w:id="156" w:name="_ENREF_41"/>
      <w:r w:rsidRPr="006F5BA8">
        <w:rPr>
          <w:rFonts w:eastAsia="Arial Unicode MS"/>
          <w:b/>
          <w:noProof/>
        </w:rPr>
        <w:t>41.</w:t>
      </w:r>
      <w:r>
        <w:rPr>
          <w:rFonts w:eastAsia="Arial Unicode MS"/>
          <w:noProof/>
        </w:rPr>
        <w:tab/>
        <w:t xml:space="preserve">Ward MM. Access to care and the incidence of end-stage renal disease due to diabetes. </w:t>
      </w:r>
      <w:r w:rsidRPr="006F5BA8">
        <w:rPr>
          <w:rFonts w:eastAsia="Arial Unicode MS"/>
          <w:i/>
          <w:noProof/>
        </w:rPr>
        <w:t xml:space="preserve">Diabetes Care. </w:t>
      </w:r>
      <w:r>
        <w:rPr>
          <w:rFonts w:eastAsia="Arial Unicode MS"/>
          <w:noProof/>
        </w:rPr>
        <w:t>Jun 2009;32(6):1032-1036.</w:t>
      </w:r>
      <w:bookmarkEnd w:id="156"/>
    </w:p>
    <w:p w14:paraId="50CE50C1" w14:textId="77777777" w:rsidR="006F5BA8" w:rsidRDefault="006F5BA8" w:rsidP="006F5BA8">
      <w:pPr>
        <w:pStyle w:val="lp"/>
        <w:ind w:left="720" w:hanging="720"/>
        <w:rPr>
          <w:rFonts w:eastAsia="Arial Unicode MS"/>
          <w:noProof/>
        </w:rPr>
      </w:pPr>
      <w:bookmarkStart w:id="157" w:name="_ENREF_42"/>
      <w:r w:rsidRPr="006F5BA8">
        <w:rPr>
          <w:rFonts w:eastAsia="Arial Unicode MS"/>
          <w:b/>
          <w:noProof/>
        </w:rPr>
        <w:t>42.</w:t>
      </w:r>
      <w:r>
        <w:rPr>
          <w:rFonts w:eastAsia="Arial Unicode MS"/>
          <w:noProof/>
        </w:rPr>
        <w:tab/>
        <w:t xml:space="preserve">Plantinga LC, Johansen K, Crews DC, et al. Association of CKD with disability in the United States. </w:t>
      </w:r>
      <w:r w:rsidRPr="006F5BA8">
        <w:rPr>
          <w:rFonts w:eastAsia="Arial Unicode MS"/>
          <w:i/>
          <w:noProof/>
        </w:rPr>
        <w:t xml:space="preserve">Am. J. Kidney Dis. </w:t>
      </w:r>
      <w:r>
        <w:rPr>
          <w:rFonts w:eastAsia="Arial Unicode MS"/>
          <w:noProof/>
        </w:rPr>
        <w:t>Feb 2011;57(2):212-227.</w:t>
      </w:r>
      <w:bookmarkEnd w:id="157"/>
    </w:p>
    <w:p w14:paraId="1E79E1D0" w14:textId="77777777" w:rsidR="006F5BA8" w:rsidRDefault="006F5BA8" w:rsidP="006F5BA8">
      <w:pPr>
        <w:pStyle w:val="lp"/>
        <w:ind w:left="720" w:hanging="720"/>
        <w:rPr>
          <w:rFonts w:eastAsia="Arial Unicode MS"/>
          <w:noProof/>
        </w:rPr>
      </w:pPr>
      <w:bookmarkStart w:id="158" w:name="_ENREF_43"/>
      <w:r w:rsidRPr="006F5BA8">
        <w:rPr>
          <w:rFonts w:eastAsia="Arial Unicode MS"/>
          <w:b/>
          <w:noProof/>
        </w:rPr>
        <w:t>43.</w:t>
      </w:r>
      <w:r>
        <w:rPr>
          <w:rFonts w:eastAsia="Arial Unicode MS"/>
          <w:noProof/>
        </w:rPr>
        <w:tab/>
        <w:t xml:space="preserve">Plantinga LC, Crews DC, Coresh J, et al. Prevalence of chronic kidney disease in US adults with undiagnosed diabetes or prediabetes. </w:t>
      </w:r>
      <w:r w:rsidRPr="006F5BA8">
        <w:rPr>
          <w:rFonts w:eastAsia="Arial Unicode MS"/>
          <w:i/>
          <w:noProof/>
        </w:rPr>
        <w:t xml:space="preserve">Clin J Am Soc Nephrol. </w:t>
      </w:r>
      <w:r>
        <w:rPr>
          <w:rFonts w:eastAsia="Arial Unicode MS"/>
          <w:noProof/>
        </w:rPr>
        <w:t>Apr 2010;5(4):673-682.</w:t>
      </w:r>
      <w:bookmarkEnd w:id="158"/>
    </w:p>
    <w:p w14:paraId="49C0C570" w14:textId="77777777" w:rsidR="006F5BA8" w:rsidRDefault="006F5BA8" w:rsidP="006F5BA8">
      <w:pPr>
        <w:pStyle w:val="lp"/>
        <w:ind w:left="720" w:hanging="720"/>
        <w:rPr>
          <w:rFonts w:eastAsia="Arial Unicode MS"/>
          <w:noProof/>
        </w:rPr>
      </w:pPr>
      <w:bookmarkStart w:id="159" w:name="_ENREF_44"/>
      <w:r w:rsidRPr="006F5BA8">
        <w:rPr>
          <w:rFonts w:eastAsia="Arial Unicode MS"/>
          <w:b/>
          <w:noProof/>
        </w:rPr>
        <w:t>44.</w:t>
      </w:r>
      <w:r>
        <w:rPr>
          <w:rFonts w:eastAsia="Arial Unicode MS"/>
          <w:noProof/>
        </w:rPr>
        <w:tab/>
        <w:t xml:space="preserve">Nickolas TL, Barasch J, Devarajan P. Biomarkers in acute and chronic kidney disease. </w:t>
      </w:r>
      <w:r w:rsidRPr="006F5BA8">
        <w:rPr>
          <w:rFonts w:eastAsia="Arial Unicode MS"/>
          <w:i/>
          <w:noProof/>
        </w:rPr>
        <w:t xml:space="preserve">Curr. Opin. Nephrol. Hypertens. </w:t>
      </w:r>
      <w:r>
        <w:rPr>
          <w:rFonts w:eastAsia="Arial Unicode MS"/>
          <w:noProof/>
        </w:rPr>
        <w:t>Mar 2008;17(2):127-132.</w:t>
      </w:r>
      <w:bookmarkEnd w:id="159"/>
    </w:p>
    <w:p w14:paraId="219F2845" w14:textId="77777777" w:rsidR="006F5BA8" w:rsidRDefault="006F5BA8" w:rsidP="006F5BA8">
      <w:pPr>
        <w:pStyle w:val="lp"/>
        <w:ind w:left="720" w:hanging="720"/>
        <w:rPr>
          <w:rFonts w:eastAsia="Arial Unicode MS"/>
          <w:noProof/>
        </w:rPr>
      </w:pPr>
      <w:bookmarkStart w:id="160" w:name="_ENREF_45"/>
      <w:r w:rsidRPr="006F5BA8">
        <w:rPr>
          <w:rFonts w:eastAsia="Arial Unicode MS"/>
          <w:b/>
          <w:noProof/>
        </w:rPr>
        <w:t>45.</w:t>
      </w:r>
      <w:r>
        <w:rPr>
          <w:rFonts w:eastAsia="Arial Unicode MS"/>
          <w:noProof/>
        </w:rPr>
        <w:tab/>
        <w:t xml:space="preserve">Cochran DL, Brown DR, McGregor KC. Racial differences in the multiple social roles of older women: implications for depressive symptoms. </w:t>
      </w:r>
      <w:r w:rsidRPr="006F5BA8">
        <w:rPr>
          <w:rFonts w:eastAsia="Arial Unicode MS"/>
          <w:i/>
          <w:noProof/>
        </w:rPr>
        <w:t xml:space="preserve">Gerontologist. </w:t>
      </w:r>
      <w:r>
        <w:rPr>
          <w:rFonts w:eastAsia="Arial Unicode MS"/>
          <w:noProof/>
        </w:rPr>
        <w:t>Aug 1999;39(4):465-472.</w:t>
      </w:r>
      <w:bookmarkEnd w:id="160"/>
    </w:p>
    <w:p w14:paraId="214FDF15" w14:textId="77777777" w:rsidR="006F5BA8" w:rsidRDefault="006F5BA8" w:rsidP="006F5BA8">
      <w:pPr>
        <w:pStyle w:val="lp"/>
        <w:ind w:left="720" w:hanging="720"/>
        <w:rPr>
          <w:rFonts w:eastAsia="Arial Unicode MS"/>
          <w:noProof/>
        </w:rPr>
      </w:pPr>
      <w:bookmarkStart w:id="161" w:name="_ENREF_46"/>
      <w:r w:rsidRPr="006F5BA8">
        <w:rPr>
          <w:rFonts w:eastAsia="Arial Unicode MS"/>
          <w:b/>
          <w:noProof/>
        </w:rPr>
        <w:t>46.</w:t>
      </w:r>
      <w:r>
        <w:rPr>
          <w:rFonts w:eastAsia="Arial Unicode MS"/>
          <w:noProof/>
        </w:rPr>
        <w:tab/>
        <w:t xml:space="preserve">Hong J, Seltzer MM. The psychological consequences of multiple roles: the nonnormative case. </w:t>
      </w:r>
      <w:r w:rsidRPr="006F5BA8">
        <w:rPr>
          <w:rFonts w:eastAsia="Arial Unicode MS"/>
          <w:i/>
          <w:noProof/>
        </w:rPr>
        <w:t xml:space="preserve">J. Health Soc. Behav. </w:t>
      </w:r>
      <w:r>
        <w:rPr>
          <w:rFonts w:eastAsia="Arial Unicode MS"/>
          <w:noProof/>
        </w:rPr>
        <w:t>Dec 1995;36(4):386-398.</w:t>
      </w:r>
      <w:bookmarkEnd w:id="161"/>
    </w:p>
    <w:p w14:paraId="4FA5ECD3" w14:textId="77777777" w:rsidR="006F5BA8" w:rsidRDefault="006F5BA8" w:rsidP="006F5BA8">
      <w:pPr>
        <w:pStyle w:val="lp"/>
        <w:ind w:left="720" w:hanging="720"/>
        <w:rPr>
          <w:rFonts w:eastAsia="Arial Unicode MS"/>
          <w:noProof/>
        </w:rPr>
      </w:pPr>
      <w:bookmarkStart w:id="162" w:name="_ENREF_47"/>
      <w:r w:rsidRPr="006F5BA8">
        <w:rPr>
          <w:rFonts w:eastAsia="Arial Unicode MS"/>
          <w:b/>
          <w:noProof/>
        </w:rPr>
        <w:t>47.</w:t>
      </w:r>
      <w:r>
        <w:rPr>
          <w:rFonts w:eastAsia="Arial Unicode MS"/>
          <w:noProof/>
        </w:rPr>
        <w:tab/>
        <w:t xml:space="preserve">Martire LM, Stephens MA, Townsend AL. Centrality of women's multiple roles: beneficial and detrimental consequences for psychological well-being. </w:t>
      </w:r>
      <w:r w:rsidRPr="006F5BA8">
        <w:rPr>
          <w:rFonts w:eastAsia="Arial Unicode MS"/>
          <w:i/>
          <w:noProof/>
        </w:rPr>
        <w:t xml:space="preserve">Psychol. Aging. </w:t>
      </w:r>
      <w:r>
        <w:rPr>
          <w:rFonts w:eastAsia="Arial Unicode MS"/>
          <w:noProof/>
        </w:rPr>
        <w:t>Mar 2000;15(1):148-156.</w:t>
      </w:r>
      <w:bookmarkEnd w:id="162"/>
    </w:p>
    <w:p w14:paraId="06DE6DCE" w14:textId="77777777" w:rsidR="006F5BA8" w:rsidRDefault="006F5BA8" w:rsidP="006F5BA8">
      <w:pPr>
        <w:pStyle w:val="lp"/>
        <w:ind w:left="720" w:hanging="720"/>
        <w:rPr>
          <w:rFonts w:eastAsia="Arial Unicode MS"/>
          <w:noProof/>
        </w:rPr>
      </w:pPr>
      <w:bookmarkStart w:id="163" w:name="_ENREF_48"/>
      <w:r w:rsidRPr="006F5BA8">
        <w:rPr>
          <w:rFonts w:eastAsia="Arial Unicode MS"/>
          <w:b/>
          <w:noProof/>
        </w:rPr>
        <w:t>48.</w:t>
      </w:r>
      <w:r>
        <w:rPr>
          <w:rFonts w:eastAsia="Arial Unicode MS"/>
          <w:noProof/>
        </w:rPr>
        <w:tab/>
        <w:t xml:space="preserve">Martire LM, Stephens MA, Atienza AA. The interplay of work and caregiving: relationships between role satisfaction, role involvement, and caregivers' well-being. </w:t>
      </w:r>
      <w:r w:rsidRPr="006F5BA8">
        <w:rPr>
          <w:rFonts w:eastAsia="Arial Unicode MS"/>
          <w:i/>
          <w:noProof/>
        </w:rPr>
        <w:t xml:space="preserve">J. Gerontol. B Psychol. Sci. Soc. Sci. </w:t>
      </w:r>
      <w:r>
        <w:rPr>
          <w:rFonts w:eastAsia="Arial Unicode MS"/>
          <w:noProof/>
        </w:rPr>
        <w:t>Sep 1997;52(5):S279-289.</w:t>
      </w:r>
      <w:bookmarkEnd w:id="163"/>
    </w:p>
    <w:p w14:paraId="38D75D8F" w14:textId="0DD7F66F" w:rsidR="006F5BA8" w:rsidRDefault="006F5BA8" w:rsidP="006F5BA8">
      <w:pPr>
        <w:pStyle w:val="lp"/>
        <w:ind w:left="720" w:hanging="720"/>
        <w:rPr>
          <w:rFonts w:eastAsia="Arial Unicode MS"/>
          <w:noProof/>
        </w:rPr>
      </w:pPr>
      <w:bookmarkStart w:id="164" w:name="_ENREF_49"/>
      <w:r w:rsidRPr="006F5BA8">
        <w:rPr>
          <w:rFonts w:eastAsia="Arial Unicode MS"/>
          <w:b/>
          <w:noProof/>
        </w:rPr>
        <w:t>49.</w:t>
      </w:r>
      <w:r>
        <w:rPr>
          <w:rFonts w:eastAsia="Arial Unicode MS"/>
          <w:noProof/>
        </w:rPr>
        <w:tab/>
        <w:t>Moen P, Chermack K. Gender disparities in health:</w:t>
      </w:r>
      <w:r w:rsidR="00B91282">
        <w:rPr>
          <w:rFonts w:eastAsia="Arial Unicode MS"/>
          <w:noProof/>
        </w:rPr>
        <w:t xml:space="preserve"> </w:t>
      </w:r>
      <w:r>
        <w:rPr>
          <w:rFonts w:eastAsia="Arial Unicode MS"/>
          <w:noProof/>
        </w:rPr>
        <w:t xml:space="preserve">strategic selections, careers, and cycles of control. </w:t>
      </w:r>
      <w:r w:rsidRPr="006F5BA8">
        <w:rPr>
          <w:rFonts w:eastAsia="Arial Unicode MS"/>
          <w:i/>
          <w:noProof/>
        </w:rPr>
        <w:t>Journals of Gerontology:</w:t>
      </w:r>
      <w:r w:rsidR="00B91282">
        <w:rPr>
          <w:rFonts w:eastAsia="Arial Unicode MS"/>
          <w:i/>
          <w:noProof/>
        </w:rPr>
        <w:t xml:space="preserve"> </w:t>
      </w:r>
      <w:r w:rsidRPr="006F5BA8">
        <w:rPr>
          <w:rFonts w:eastAsia="Arial Unicode MS"/>
          <w:i/>
          <w:noProof/>
        </w:rPr>
        <w:t xml:space="preserve">Series B. </w:t>
      </w:r>
      <w:r>
        <w:rPr>
          <w:rFonts w:eastAsia="Arial Unicode MS"/>
          <w:noProof/>
        </w:rPr>
        <w:t>2005;60(Special Issue 2):S99-S108.</w:t>
      </w:r>
      <w:bookmarkEnd w:id="164"/>
    </w:p>
    <w:p w14:paraId="0D4970D5" w14:textId="77777777" w:rsidR="006F5BA8" w:rsidRDefault="006F5BA8" w:rsidP="006F5BA8">
      <w:pPr>
        <w:pStyle w:val="lp"/>
        <w:ind w:left="720" w:hanging="720"/>
        <w:rPr>
          <w:rFonts w:eastAsia="Arial Unicode MS"/>
          <w:noProof/>
        </w:rPr>
      </w:pPr>
      <w:bookmarkStart w:id="165" w:name="_ENREF_50"/>
      <w:r w:rsidRPr="006F5BA8">
        <w:rPr>
          <w:rFonts w:eastAsia="Arial Unicode MS"/>
          <w:b/>
          <w:noProof/>
        </w:rPr>
        <w:t>50.</w:t>
      </w:r>
      <w:r>
        <w:rPr>
          <w:rFonts w:eastAsia="Arial Unicode MS"/>
          <w:noProof/>
        </w:rPr>
        <w:tab/>
        <w:t xml:space="preserve">Stephens MA, Townsend AL. Stress of parent care: positive and negative effects of women's other roles. </w:t>
      </w:r>
      <w:r w:rsidRPr="006F5BA8">
        <w:rPr>
          <w:rFonts w:eastAsia="Arial Unicode MS"/>
          <w:i/>
          <w:noProof/>
        </w:rPr>
        <w:t xml:space="preserve">Psychol. Aging. </w:t>
      </w:r>
      <w:r>
        <w:rPr>
          <w:rFonts w:eastAsia="Arial Unicode MS"/>
          <w:noProof/>
        </w:rPr>
        <w:t>Jun 1997;12(2):376-386.</w:t>
      </w:r>
      <w:bookmarkEnd w:id="165"/>
    </w:p>
    <w:p w14:paraId="01308D6E" w14:textId="77777777" w:rsidR="006F5BA8" w:rsidRDefault="006F5BA8" w:rsidP="006F5BA8">
      <w:pPr>
        <w:pStyle w:val="lp"/>
        <w:ind w:left="720" w:hanging="720"/>
        <w:rPr>
          <w:rFonts w:eastAsia="Arial Unicode MS"/>
          <w:noProof/>
        </w:rPr>
      </w:pPr>
      <w:bookmarkStart w:id="166" w:name="_ENREF_51"/>
      <w:r w:rsidRPr="006F5BA8">
        <w:rPr>
          <w:rFonts w:eastAsia="Arial Unicode MS"/>
          <w:b/>
          <w:noProof/>
        </w:rPr>
        <w:t>51.</w:t>
      </w:r>
      <w:r>
        <w:rPr>
          <w:rFonts w:eastAsia="Arial Unicode MS"/>
          <w:noProof/>
        </w:rPr>
        <w:tab/>
        <w:t xml:space="preserve">Adelmann PK. Multiple roles and psychological well-being in a national sample of older adults. </w:t>
      </w:r>
      <w:r w:rsidRPr="006F5BA8">
        <w:rPr>
          <w:rFonts w:eastAsia="Arial Unicode MS"/>
          <w:i/>
          <w:noProof/>
        </w:rPr>
        <w:t xml:space="preserve">J Gerontol. </w:t>
      </w:r>
      <w:r>
        <w:rPr>
          <w:rFonts w:eastAsia="Arial Unicode MS"/>
          <w:noProof/>
        </w:rPr>
        <w:t>Nov 1994;49(6):S277-285.</w:t>
      </w:r>
      <w:bookmarkEnd w:id="166"/>
    </w:p>
    <w:p w14:paraId="44A15A15" w14:textId="77777777" w:rsidR="006F5BA8" w:rsidRDefault="006F5BA8" w:rsidP="006F5BA8">
      <w:pPr>
        <w:pStyle w:val="lp"/>
        <w:ind w:left="720" w:hanging="720"/>
        <w:rPr>
          <w:rFonts w:eastAsia="Arial Unicode MS"/>
          <w:noProof/>
        </w:rPr>
      </w:pPr>
      <w:bookmarkStart w:id="167" w:name="_ENREF_52"/>
      <w:r w:rsidRPr="006F5BA8">
        <w:rPr>
          <w:rFonts w:eastAsia="Arial Unicode MS"/>
          <w:b/>
          <w:noProof/>
        </w:rPr>
        <w:t>52.</w:t>
      </w:r>
      <w:r>
        <w:rPr>
          <w:rFonts w:eastAsia="Arial Unicode MS"/>
          <w:noProof/>
        </w:rPr>
        <w:tab/>
        <w:t xml:space="preserve">Piedmont RP. </w:t>
      </w:r>
      <w:r w:rsidRPr="006F5BA8">
        <w:rPr>
          <w:rFonts w:eastAsia="Arial Unicode MS"/>
          <w:i/>
          <w:noProof/>
        </w:rPr>
        <w:t xml:space="preserve">Assessment of spirituality and religious sentiments. </w:t>
      </w:r>
      <w:r>
        <w:rPr>
          <w:rFonts w:eastAsia="Arial Unicode MS"/>
          <w:noProof/>
        </w:rPr>
        <w:t>Baltimore2004.</w:t>
      </w:r>
      <w:bookmarkEnd w:id="167"/>
    </w:p>
    <w:p w14:paraId="4F07C319" w14:textId="77777777" w:rsidR="006F5BA8" w:rsidRDefault="006F5BA8" w:rsidP="006F5BA8">
      <w:pPr>
        <w:pStyle w:val="lp"/>
        <w:ind w:left="720" w:hanging="720"/>
        <w:rPr>
          <w:rFonts w:eastAsia="Arial Unicode MS"/>
          <w:noProof/>
        </w:rPr>
      </w:pPr>
      <w:bookmarkStart w:id="168" w:name="_ENREF_53"/>
      <w:r w:rsidRPr="006F5BA8">
        <w:rPr>
          <w:rFonts w:eastAsia="Arial Unicode MS"/>
          <w:b/>
          <w:noProof/>
        </w:rPr>
        <w:lastRenderedPageBreak/>
        <w:t>53.</w:t>
      </w:r>
      <w:r>
        <w:rPr>
          <w:rFonts w:eastAsia="Arial Unicode MS"/>
          <w:noProof/>
        </w:rPr>
        <w:tab/>
        <w:t xml:space="preserve">Piedmont RL. Spiritual transcendence as a predictor of psychosocial outcome from an outpatient substance abuse program. </w:t>
      </w:r>
      <w:r w:rsidRPr="006F5BA8">
        <w:rPr>
          <w:rFonts w:eastAsia="Arial Unicode MS"/>
          <w:i/>
          <w:noProof/>
        </w:rPr>
        <w:t xml:space="preserve">Psychology of addictive behaviors : journal of the Society of Psychologists in Addictive Behaviors. </w:t>
      </w:r>
      <w:r>
        <w:rPr>
          <w:rFonts w:eastAsia="Arial Unicode MS"/>
          <w:noProof/>
        </w:rPr>
        <w:t>Sep 2004;18(3):213-222.</w:t>
      </w:r>
      <w:bookmarkEnd w:id="168"/>
    </w:p>
    <w:p w14:paraId="73154073" w14:textId="77777777" w:rsidR="006F5BA8" w:rsidRDefault="006F5BA8" w:rsidP="006F5BA8">
      <w:pPr>
        <w:pStyle w:val="lp"/>
        <w:ind w:left="720" w:hanging="720"/>
        <w:rPr>
          <w:rFonts w:eastAsia="Arial Unicode MS"/>
          <w:noProof/>
        </w:rPr>
      </w:pPr>
      <w:bookmarkStart w:id="169" w:name="_ENREF_54"/>
      <w:r w:rsidRPr="006F5BA8">
        <w:rPr>
          <w:rFonts w:eastAsia="Arial Unicode MS"/>
          <w:b/>
          <w:noProof/>
        </w:rPr>
        <w:t>54.</w:t>
      </w:r>
      <w:r>
        <w:rPr>
          <w:rFonts w:eastAsia="Arial Unicode MS"/>
          <w:noProof/>
        </w:rPr>
        <w:tab/>
        <w:t xml:space="preserve">Murphy PE, Ciarrocchi JW, Piedmont RL, Cheston S, Peyrot M, Fitchett G. The relation of religious belief and practices, depression, and hopelessness in persons with clinical depression. </w:t>
      </w:r>
      <w:r w:rsidRPr="006F5BA8">
        <w:rPr>
          <w:rFonts w:eastAsia="Arial Unicode MS"/>
          <w:i/>
          <w:noProof/>
        </w:rPr>
        <w:t xml:space="preserve">J. Consult. Clin. Psychol. </w:t>
      </w:r>
      <w:r>
        <w:rPr>
          <w:rFonts w:eastAsia="Arial Unicode MS"/>
          <w:noProof/>
        </w:rPr>
        <w:t>Dec 2000;68(6):1102-1106.</w:t>
      </w:r>
      <w:bookmarkEnd w:id="169"/>
    </w:p>
    <w:p w14:paraId="51AACB09" w14:textId="77777777" w:rsidR="006F5BA8" w:rsidRDefault="006F5BA8" w:rsidP="006F5BA8">
      <w:pPr>
        <w:pStyle w:val="lp"/>
        <w:ind w:left="720" w:hanging="720"/>
        <w:rPr>
          <w:rFonts w:eastAsia="Arial Unicode MS"/>
          <w:noProof/>
        </w:rPr>
      </w:pPr>
      <w:bookmarkStart w:id="170" w:name="_ENREF_55"/>
      <w:r w:rsidRPr="006F5BA8">
        <w:rPr>
          <w:rFonts w:eastAsia="Arial Unicode MS"/>
          <w:b/>
          <w:noProof/>
        </w:rPr>
        <w:t>55.</w:t>
      </w:r>
      <w:r>
        <w:rPr>
          <w:rFonts w:eastAsia="Arial Unicode MS"/>
          <w:noProof/>
        </w:rPr>
        <w:tab/>
        <w:t xml:space="preserve">Howard DH, Sentell T, Gazmararian JA. Impact of health literacy on socioeconomic and racial differences in health in an elderly population. </w:t>
      </w:r>
      <w:r w:rsidRPr="006F5BA8">
        <w:rPr>
          <w:rFonts w:eastAsia="Arial Unicode MS"/>
          <w:i/>
          <w:noProof/>
        </w:rPr>
        <w:t xml:space="preserve">J. Gen. Intern. Med. </w:t>
      </w:r>
      <w:r>
        <w:rPr>
          <w:rFonts w:eastAsia="Arial Unicode MS"/>
          <w:noProof/>
        </w:rPr>
        <w:t>Aug 2006;21(8):857-861.</w:t>
      </w:r>
      <w:bookmarkEnd w:id="170"/>
    </w:p>
    <w:p w14:paraId="387F08A6" w14:textId="77777777" w:rsidR="006F5BA8" w:rsidRDefault="006F5BA8" w:rsidP="006F5BA8">
      <w:pPr>
        <w:pStyle w:val="lp"/>
        <w:ind w:left="720" w:hanging="720"/>
        <w:rPr>
          <w:rFonts w:eastAsia="Arial Unicode MS"/>
          <w:noProof/>
        </w:rPr>
      </w:pPr>
      <w:bookmarkStart w:id="171" w:name="_ENREF_56"/>
      <w:r w:rsidRPr="006F5BA8">
        <w:rPr>
          <w:rFonts w:eastAsia="Arial Unicode MS"/>
          <w:b/>
          <w:noProof/>
        </w:rPr>
        <w:t>56.</w:t>
      </w:r>
      <w:r>
        <w:rPr>
          <w:rFonts w:eastAsia="Arial Unicode MS"/>
          <w:noProof/>
        </w:rPr>
        <w:tab/>
        <w:t xml:space="preserve">Paasche-Orlow MK, Parker RM, Gazmararian JA, Nielsen-Bohlman LT, Rudd RR. The prevalence of limited health literacy. </w:t>
      </w:r>
      <w:r w:rsidRPr="006F5BA8">
        <w:rPr>
          <w:rFonts w:eastAsia="Arial Unicode MS"/>
          <w:i/>
          <w:noProof/>
        </w:rPr>
        <w:t xml:space="preserve">J. Gen. Intern. Med. </w:t>
      </w:r>
      <w:r>
        <w:rPr>
          <w:rFonts w:eastAsia="Arial Unicode MS"/>
          <w:noProof/>
        </w:rPr>
        <w:t>Feb 2005;20(2):175-184.</w:t>
      </w:r>
      <w:bookmarkEnd w:id="171"/>
    </w:p>
    <w:p w14:paraId="5CBF16DD" w14:textId="77777777" w:rsidR="006F5BA8" w:rsidRDefault="006F5BA8" w:rsidP="006F5BA8">
      <w:pPr>
        <w:pStyle w:val="lp"/>
        <w:ind w:left="720" w:hanging="720"/>
        <w:rPr>
          <w:rFonts w:eastAsia="Arial Unicode MS"/>
          <w:noProof/>
        </w:rPr>
      </w:pPr>
      <w:bookmarkStart w:id="172" w:name="_ENREF_57"/>
      <w:r w:rsidRPr="006F5BA8">
        <w:rPr>
          <w:rFonts w:eastAsia="Arial Unicode MS"/>
          <w:b/>
          <w:noProof/>
        </w:rPr>
        <w:t>57.</w:t>
      </w:r>
      <w:r>
        <w:rPr>
          <w:rFonts w:eastAsia="Arial Unicode MS"/>
          <w:noProof/>
        </w:rPr>
        <w:tab/>
        <w:t xml:space="preserve">Fraser SD, Roderick PJ, Casey M, Taal MW, Yuen HM, Nutbeam D. Prevalence and associations of limited health literacy in chronic kidney disease: a systematic review. </w:t>
      </w:r>
      <w:r w:rsidRPr="006F5BA8">
        <w:rPr>
          <w:rFonts w:eastAsia="Arial Unicode MS"/>
          <w:i/>
          <w:noProof/>
        </w:rPr>
        <w:t xml:space="preserve">Nephrol. Dial. Transplant. </w:t>
      </w:r>
      <w:r>
        <w:rPr>
          <w:rFonts w:eastAsia="Arial Unicode MS"/>
          <w:noProof/>
        </w:rPr>
        <w:t>Jan 2013;28(1):129-137.</w:t>
      </w:r>
      <w:bookmarkEnd w:id="172"/>
    </w:p>
    <w:p w14:paraId="1CA45DC2" w14:textId="77777777" w:rsidR="006F5BA8" w:rsidRDefault="006F5BA8" w:rsidP="006F5BA8">
      <w:pPr>
        <w:pStyle w:val="lp"/>
        <w:ind w:left="720" w:hanging="720"/>
        <w:rPr>
          <w:rFonts w:eastAsia="Arial Unicode MS"/>
          <w:noProof/>
        </w:rPr>
      </w:pPr>
      <w:bookmarkStart w:id="173" w:name="_ENREF_58"/>
      <w:r w:rsidRPr="006F5BA8">
        <w:rPr>
          <w:rFonts w:eastAsia="Arial Unicode MS"/>
          <w:b/>
          <w:noProof/>
        </w:rPr>
        <w:t>58.</w:t>
      </w:r>
      <w:r>
        <w:rPr>
          <w:rFonts w:eastAsia="Arial Unicode MS"/>
          <w:noProof/>
        </w:rPr>
        <w:tab/>
        <w:t xml:space="preserve">Sahm LJ, Wolf MS, Curtis LM, McCarthy S. Prevalence of limited health literacy among Irish adults. </w:t>
      </w:r>
      <w:r w:rsidRPr="006F5BA8">
        <w:rPr>
          <w:rFonts w:eastAsia="Arial Unicode MS"/>
          <w:i/>
          <w:noProof/>
        </w:rPr>
        <w:t xml:space="preserve">Journal of health communication. </w:t>
      </w:r>
      <w:r>
        <w:rPr>
          <w:rFonts w:eastAsia="Arial Unicode MS"/>
          <w:noProof/>
        </w:rPr>
        <w:t>2012;17 Suppl 3:100-108.</w:t>
      </w:r>
      <w:bookmarkEnd w:id="173"/>
    </w:p>
    <w:p w14:paraId="0AD022D1" w14:textId="77777777" w:rsidR="006F5BA8" w:rsidRDefault="006F5BA8" w:rsidP="006F5BA8">
      <w:pPr>
        <w:pStyle w:val="lp"/>
        <w:ind w:left="720" w:hanging="720"/>
        <w:rPr>
          <w:rFonts w:eastAsia="Arial Unicode MS"/>
          <w:noProof/>
        </w:rPr>
      </w:pPr>
      <w:bookmarkStart w:id="174" w:name="_ENREF_59"/>
      <w:r w:rsidRPr="006F5BA8">
        <w:rPr>
          <w:rFonts w:eastAsia="Arial Unicode MS"/>
          <w:b/>
          <w:noProof/>
        </w:rPr>
        <w:t>59.</w:t>
      </w:r>
      <w:r>
        <w:rPr>
          <w:rFonts w:eastAsia="Arial Unicode MS"/>
          <w:noProof/>
        </w:rPr>
        <w:tab/>
        <w:t xml:space="preserve">Morris NS, Grant S, Repp A, Maclean C, Littenberg B. Prevalence of limited health literacy and compensatory strategies used by hospitalized patients. </w:t>
      </w:r>
      <w:r w:rsidRPr="006F5BA8">
        <w:rPr>
          <w:rFonts w:eastAsia="Arial Unicode MS"/>
          <w:i/>
          <w:noProof/>
        </w:rPr>
        <w:t xml:space="preserve">Nurs. Res. </w:t>
      </w:r>
      <w:r>
        <w:rPr>
          <w:rFonts w:eastAsia="Arial Unicode MS"/>
          <w:noProof/>
        </w:rPr>
        <w:t>Sep-Oct 2011;60(5):361-366.</w:t>
      </w:r>
      <w:bookmarkEnd w:id="174"/>
    </w:p>
    <w:p w14:paraId="0676CE71" w14:textId="77777777" w:rsidR="006F5BA8" w:rsidRDefault="006F5BA8" w:rsidP="006F5BA8">
      <w:pPr>
        <w:pStyle w:val="lp"/>
        <w:ind w:left="720" w:hanging="720"/>
        <w:rPr>
          <w:rFonts w:eastAsia="Arial Unicode MS"/>
          <w:noProof/>
        </w:rPr>
      </w:pPr>
      <w:bookmarkStart w:id="175" w:name="_ENREF_60"/>
      <w:r w:rsidRPr="006F5BA8">
        <w:rPr>
          <w:rFonts w:eastAsia="Arial Unicode MS"/>
          <w:b/>
          <w:noProof/>
        </w:rPr>
        <w:t>60.</w:t>
      </w:r>
      <w:r>
        <w:rPr>
          <w:rFonts w:eastAsia="Arial Unicode MS"/>
          <w:noProof/>
        </w:rPr>
        <w:tab/>
        <w:t xml:space="preserve">Davis TC, Crouch MA, Long SW, et al. Rapid assessment of literacy levels of adult primary care patients. </w:t>
      </w:r>
      <w:r w:rsidRPr="006F5BA8">
        <w:rPr>
          <w:rFonts w:eastAsia="Arial Unicode MS"/>
          <w:i/>
          <w:noProof/>
        </w:rPr>
        <w:t xml:space="preserve">Fam. Med. </w:t>
      </w:r>
      <w:r>
        <w:rPr>
          <w:rFonts w:eastAsia="Arial Unicode MS"/>
          <w:noProof/>
        </w:rPr>
        <w:t>Aug 1991;23(6):433-435.</w:t>
      </w:r>
      <w:bookmarkEnd w:id="175"/>
    </w:p>
    <w:p w14:paraId="4FC2290C" w14:textId="77777777" w:rsidR="006F5BA8" w:rsidRDefault="006F5BA8" w:rsidP="006F5BA8">
      <w:pPr>
        <w:pStyle w:val="lp"/>
        <w:ind w:left="720" w:hanging="720"/>
        <w:rPr>
          <w:rFonts w:eastAsia="Arial Unicode MS"/>
          <w:noProof/>
        </w:rPr>
      </w:pPr>
      <w:bookmarkStart w:id="176" w:name="_ENREF_61"/>
      <w:r w:rsidRPr="006F5BA8">
        <w:rPr>
          <w:rFonts w:eastAsia="Arial Unicode MS"/>
          <w:b/>
          <w:noProof/>
        </w:rPr>
        <w:t>61.</w:t>
      </w:r>
      <w:r>
        <w:rPr>
          <w:rFonts w:eastAsia="Arial Unicode MS"/>
          <w:noProof/>
        </w:rPr>
        <w:tab/>
        <w:t xml:space="preserve">Paasche-Orlow MK, Wolf MS. Promoting health literacy research to reduce health disparities. </w:t>
      </w:r>
      <w:r w:rsidRPr="006F5BA8">
        <w:rPr>
          <w:rFonts w:eastAsia="Arial Unicode MS"/>
          <w:i/>
          <w:noProof/>
        </w:rPr>
        <w:t xml:space="preserve">Journal of health communication. </w:t>
      </w:r>
      <w:r>
        <w:rPr>
          <w:rFonts w:eastAsia="Arial Unicode MS"/>
          <w:noProof/>
        </w:rPr>
        <w:t>2010;15 Suppl 2:34-41.</w:t>
      </w:r>
      <w:bookmarkEnd w:id="176"/>
    </w:p>
    <w:p w14:paraId="343345D2" w14:textId="77777777" w:rsidR="006F5BA8" w:rsidRDefault="006F5BA8" w:rsidP="006F5BA8">
      <w:pPr>
        <w:pStyle w:val="lp"/>
        <w:ind w:left="720" w:hanging="720"/>
        <w:rPr>
          <w:rFonts w:eastAsia="Arial Unicode MS"/>
          <w:noProof/>
        </w:rPr>
      </w:pPr>
      <w:bookmarkStart w:id="177" w:name="_ENREF_62"/>
      <w:r w:rsidRPr="006F5BA8">
        <w:rPr>
          <w:rFonts w:eastAsia="Arial Unicode MS"/>
          <w:b/>
          <w:noProof/>
        </w:rPr>
        <w:t>62.</w:t>
      </w:r>
      <w:r>
        <w:rPr>
          <w:rFonts w:eastAsia="Arial Unicode MS"/>
          <w:noProof/>
        </w:rPr>
        <w:tab/>
        <w:t xml:space="preserve">Sudore RL, Yaffe K, Satterfield S, et al. Limited literacy and mortality in the elderly: the health, aging, and body composition study. </w:t>
      </w:r>
      <w:r w:rsidRPr="006F5BA8">
        <w:rPr>
          <w:rFonts w:eastAsia="Arial Unicode MS"/>
          <w:i/>
          <w:noProof/>
        </w:rPr>
        <w:t xml:space="preserve">J. Gen. Intern. Med. </w:t>
      </w:r>
      <w:r>
        <w:rPr>
          <w:rFonts w:eastAsia="Arial Unicode MS"/>
          <w:noProof/>
        </w:rPr>
        <w:t>Aug 2006;21(8):806-812.</w:t>
      </w:r>
      <w:bookmarkEnd w:id="177"/>
    </w:p>
    <w:p w14:paraId="5E9285C8" w14:textId="77777777" w:rsidR="006F5BA8" w:rsidRDefault="006F5BA8" w:rsidP="006F5BA8">
      <w:pPr>
        <w:pStyle w:val="lp"/>
        <w:ind w:left="720" w:hanging="720"/>
        <w:rPr>
          <w:rFonts w:eastAsia="Arial Unicode MS"/>
          <w:noProof/>
        </w:rPr>
      </w:pPr>
      <w:bookmarkStart w:id="178" w:name="_ENREF_63"/>
      <w:r w:rsidRPr="006F5BA8">
        <w:rPr>
          <w:rFonts w:eastAsia="Arial Unicode MS"/>
          <w:b/>
          <w:noProof/>
        </w:rPr>
        <w:t>63.</w:t>
      </w:r>
      <w:r>
        <w:rPr>
          <w:rFonts w:eastAsia="Arial Unicode MS"/>
          <w:noProof/>
        </w:rPr>
        <w:tab/>
        <w:t xml:space="preserve">Sudore RL, Mehta KM, Simonsick EM, et al. Limited literacy in older people and disparities in health and healthcare access. </w:t>
      </w:r>
      <w:r w:rsidRPr="006F5BA8">
        <w:rPr>
          <w:rFonts w:eastAsia="Arial Unicode MS"/>
          <w:i/>
          <w:noProof/>
        </w:rPr>
        <w:t xml:space="preserve">J. Am. Geriatr. Soc. </w:t>
      </w:r>
      <w:r>
        <w:rPr>
          <w:rFonts w:eastAsia="Arial Unicode MS"/>
          <w:noProof/>
        </w:rPr>
        <w:t>May 2006;54(5):770-776.</w:t>
      </w:r>
      <w:bookmarkEnd w:id="178"/>
    </w:p>
    <w:p w14:paraId="374929E8" w14:textId="77777777" w:rsidR="006F5BA8" w:rsidRDefault="006F5BA8" w:rsidP="006F5BA8">
      <w:pPr>
        <w:pStyle w:val="lp"/>
        <w:ind w:left="720" w:hanging="720"/>
        <w:rPr>
          <w:rFonts w:eastAsia="Arial Unicode MS"/>
          <w:noProof/>
        </w:rPr>
      </w:pPr>
      <w:bookmarkStart w:id="179" w:name="_ENREF_64"/>
      <w:r w:rsidRPr="006F5BA8">
        <w:rPr>
          <w:rFonts w:eastAsia="Arial Unicode MS"/>
          <w:b/>
          <w:noProof/>
        </w:rPr>
        <w:t>64.</w:t>
      </w:r>
      <w:r>
        <w:rPr>
          <w:rFonts w:eastAsia="Arial Unicode MS"/>
          <w:noProof/>
        </w:rPr>
        <w:tab/>
        <w:t xml:space="preserve">Parker RM, Baker DW, Williams MV, Nurss JR. The test of functional health literacy in adults: a new instrument for measuring patients' literacy skills. </w:t>
      </w:r>
      <w:r w:rsidRPr="006F5BA8">
        <w:rPr>
          <w:rFonts w:eastAsia="Arial Unicode MS"/>
          <w:i/>
          <w:noProof/>
        </w:rPr>
        <w:t xml:space="preserve">J. Gen. Intern. Med. </w:t>
      </w:r>
      <w:r>
        <w:rPr>
          <w:rFonts w:eastAsia="Arial Unicode MS"/>
          <w:noProof/>
        </w:rPr>
        <w:t>Oct 1995;10(10):537-541.</w:t>
      </w:r>
      <w:bookmarkEnd w:id="179"/>
    </w:p>
    <w:p w14:paraId="65E3D09D" w14:textId="77777777" w:rsidR="006F5BA8" w:rsidRDefault="006F5BA8" w:rsidP="006F5BA8">
      <w:pPr>
        <w:pStyle w:val="lp"/>
        <w:ind w:left="720" w:hanging="720"/>
        <w:rPr>
          <w:rFonts w:eastAsia="Arial Unicode MS"/>
          <w:noProof/>
        </w:rPr>
      </w:pPr>
      <w:bookmarkStart w:id="180" w:name="_ENREF_65"/>
      <w:r w:rsidRPr="006F5BA8">
        <w:rPr>
          <w:rFonts w:eastAsia="Arial Unicode MS"/>
          <w:b/>
          <w:noProof/>
        </w:rPr>
        <w:t>65.</w:t>
      </w:r>
      <w:r>
        <w:rPr>
          <w:rFonts w:eastAsia="Arial Unicode MS"/>
          <w:noProof/>
        </w:rPr>
        <w:tab/>
        <w:t xml:space="preserve">Gorelick PB. Cerebrovascular disease in African Americans. </w:t>
      </w:r>
      <w:r w:rsidRPr="006F5BA8">
        <w:rPr>
          <w:rFonts w:eastAsia="Arial Unicode MS"/>
          <w:i/>
          <w:noProof/>
        </w:rPr>
        <w:t xml:space="preserve">Stroke. </w:t>
      </w:r>
      <w:r>
        <w:rPr>
          <w:rFonts w:eastAsia="Arial Unicode MS"/>
          <w:noProof/>
        </w:rPr>
        <w:t>Dec 1998;29(12):2656-2664.</w:t>
      </w:r>
      <w:bookmarkEnd w:id="180"/>
    </w:p>
    <w:p w14:paraId="43017A46" w14:textId="77777777" w:rsidR="006F5BA8" w:rsidRDefault="006F5BA8" w:rsidP="006F5BA8">
      <w:pPr>
        <w:pStyle w:val="lp"/>
        <w:ind w:left="720" w:hanging="720"/>
        <w:rPr>
          <w:rFonts w:eastAsia="Arial Unicode MS"/>
          <w:noProof/>
        </w:rPr>
      </w:pPr>
      <w:bookmarkStart w:id="181" w:name="_ENREF_66"/>
      <w:r w:rsidRPr="006F5BA8">
        <w:rPr>
          <w:rFonts w:eastAsia="Arial Unicode MS"/>
          <w:b/>
          <w:noProof/>
        </w:rPr>
        <w:lastRenderedPageBreak/>
        <w:t>66.</w:t>
      </w:r>
      <w:r>
        <w:rPr>
          <w:rFonts w:eastAsia="Arial Unicode MS"/>
          <w:noProof/>
        </w:rPr>
        <w:tab/>
        <w:t xml:space="preserve">Vermeer SE, Prins ND, den Heijer T, Hofman A, Koudstaal PJ, Breteler MM. Silent brain infarcts and the risk of dementia and cognitive decline. </w:t>
      </w:r>
      <w:r w:rsidRPr="006F5BA8">
        <w:rPr>
          <w:rFonts w:eastAsia="Arial Unicode MS"/>
          <w:i/>
          <w:noProof/>
        </w:rPr>
        <w:t xml:space="preserve">N. Engl. J. Med. </w:t>
      </w:r>
      <w:r>
        <w:rPr>
          <w:rFonts w:eastAsia="Arial Unicode MS"/>
          <w:noProof/>
        </w:rPr>
        <w:t>Mar 27 2003;348(13):1215-1222.</w:t>
      </w:r>
      <w:bookmarkEnd w:id="181"/>
    </w:p>
    <w:p w14:paraId="44C0D274" w14:textId="77777777" w:rsidR="006F5BA8" w:rsidRDefault="006F5BA8" w:rsidP="006F5BA8">
      <w:pPr>
        <w:pStyle w:val="lp"/>
        <w:ind w:left="720" w:hanging="720"/>
        <w:rPr>
          <w:rFonts w:eastAsia="Arial Unicode MS"/>
          <w:noProof/>
        </w:rPr>
      </w:pPr>
      <w:bookmarkStart w:id="182" w:name="_ENREF_67"/>
      <w:r w:rsidRPr="006F5BA8">
        <w:rPr>
          <w:rFonts w:eastAsia="Arial Unicode MS"/>
          <w:b/>
          <w:noProof/>
        </w:rPr>
        <w:t>67.</w:t>
      </w:r>
      <w:r>
        <w:rPr>
          <w:rFonts w:eastAsia="Arial Unicode MS"/>
          <w:noProof/>
        </w:rPr>
        <w:tab/>
        <w:t xml:space="preserve">Morgenstern LB, Spears WD, Goff DC, Jr., Grotta JC, Nichaman MZ. African Americans and women have the highest stroke mortality in Texas. </w:t>
      </w:r>
      <w:r w:rsidRPr="006F5BA8">
        <w:rPr>
          <w:rFonts w:eastAsia="Arial Unicode MS"/>
          <w:i/>
          <w:noProof/>
        </w:rPr>
        <w:t xml:space="preserve">Stroke. </w:t>
      </w:r>
      <w:r>
        <w:rPr>
          <w:rFonts w:eastAsia="Arial Unicode MS"/>
          <w:noProof/>
        </w:rPr>
        <w:t>Jan 1997;28(1):15-18.</w:t>
      </w:r>
      <w:bookmarkEnd w:id="182"/>
    </w:p>
    <w:p w14:paraId="39DEDBEE" w14:textId="77777777" w:rsidR="006F5BA8" w:rsidRDefault="006F5BA8" w:rsidP="006F5BA8">
      <w:pPr>
        <w:pStyle w:val="lp"/>
        <w:ind w:left="720" w:hanging="720"/>
        <w:rPr>
          <w:rFonts w:eastAsia="Arial Unicode MS"/>
          <w:noProof/>
        </w:rPr>
      </w:pPr>
      <w:bookmarkStart w:id="183" w:name="_ENREF_68"/>
      <w:r w:rsidRPr="006F5BA8">
        <w:rPr>
          <w:rFonts w:eastAsia="Arial Unicode MS"/>
          <w:b/>
          <w:noProof/>
        </w:rPr>
        <w:t>68.</w:t>
      </w:r>
      <w:r>
        <w:rPr>
          <w:rFonts w:eastAsia="Arial Unicode MS"/>
          <w:noProof/>
        </w:rPr>
        <w:tab/>
        <w:t xml:space="preserve">Holtmannspotter M, Peters N, Opherk C, et al. Diffusion magnetic resonance histograms as a surrogate marker and predictor of disease progression in CADASIL: A two-year follow-up study. </w:t>
      </w:r>
      <w:r w:rsidRPr="006F5BA8">
        <w:rPr>
          <w:rFonts w:eastAsia="Arial Unicode MS"/>
          <w:i/>
          <w:noProof/>
        </w:rPr>
        <w:t xml:space="preserve">Stroke. </w:t>
      </w:r>
      <w:r>
        <w:rPr>
          <w:rFonts w:eastAsia="Arial Unicode MS"/>
          <w:noProof/>
        </w:rPr>
        <w:t>Dec 2005;36(12):2559-2565.</w:t>
      </w:r>
      <w:bookmarkEnd w:id="183"/>
    </w:p>
    <w:p w14:paraId="024B3E36" w14:textId="77777777" w:rsidR="006F5BA8" w:rsidRDefault="006F5BA8" w:rsidP="006F5BA8">
      <w:pPr>
        <w:pStyle w:val="lp"/>
        <w:ind w:left="720" w:hanging="720"/>
        <w:rPr>
          <w:rFonts w:eastAsia="Arial Unicode MS"/>
          <w:noProof/>
        </w:rPr>
      </w:pPr>
      <w:bookmarkStart w:id="184" w:name="_ENREF_69"/>
      <w:r w:rsidRPr="006F5BA8">
        <w:rPr>
          <w:rFonts w:eastAsia="Arial Unicode MS"/>
          <w:b/>
          <w:noProof/>
        </w:rPr>
        <w:t>69.</w:t>
      </w:r>
      <w:r>
        <w:rPr>
          <w:rFonts w:eastAsia="Arial Unicode MS"/>
          <w:noProof/>
        </w:rPr>
        <w:tab/>
        <w:t xml:space="preserve">Smith EE, Egorova S, Blacker D, et al. Magnetic resonance imaging white matter hyperintensities and brain volume in the prediction of mild cognitive impairment and dementia. </w:t>
      </w:r>
      <w:r w:rsidRPr="006F5BA8">
        <w:rPr>
          <w:rFonts w:eastAsia="Arial Unicode MS"/>
          <w:i/>
          <w:noProof/>
        </w:rPr>
        <w:t xml:space="preserve">Arch. Neurol. </w:t>
      </w:r>
      <w:r>
        <w:rPr>
          <w:rFonts w:eastAsia="Arial Unicode MS"/>
          <w:noProof/>
        </w:rPr>
        <w:t>Jan 2008;65(1):94-100.</w:t>
      </w:r>
      <w:bookmarkEnd w:id="184"/>
    </w:p>
    <w:p w14:paraId="2169509D" w14:textId="77777777" w:rsidR="006F5BA8" w:rsidRDefault="006F5BA8" w:rsidP="006F5BA8">
      <w:pPr>
        <w:pStyle w:val="lp"/>
        <w:ind w:left="720" w:hanging="720"/>
        <w:rPr>
          <w:rFonts w:eastAsia="Arial Unicode MS"/>
          <w:noProof/>
        </w:rPr>
      </w:pPr>
      <w:bookmarkStart w:id="185" w:name="_ENREF_70"/>
      <w:r w:rsidRPr="006F5BA8">
        <w:rPr>
          <w:rFonts w:eastAsia="Arial Unicode MS"/>
          <w:b/>
          <w:noProof/>
        </w:rPr>
        <w:t>70.</w:t>
      </w:r>
      <w:r>
        <w:rPr>
          <w:rFonts w:eastAsia="Arial Unicode MS"/>
          <w:noProof/>
        </w:rPr>
        <w:tab/>
        <w:t xml:space="preserve">Adler NE, Rehkopf DH. U.S. disparities in health: descriptions, causes, and mechanisms. </w:t>
      </w:r>
      <w:r w:rsidRPr="006F5BA8">
        <w:rPr>
          <w:rFonts w:eastAsia="Arial Unicode MS"/>
          <w:i/>
          <w:noProof/>
        </w:rPr>
        <w:t xml:space="preserve">Annu. Rev. Public Health. </w:t>
      </w:r>
      <w:r>
        <w:rPr>
          <w:rFonts w:eastAsia="Arial Unicode MS"/>
          <w:noProof/>
        </w:rPr>
        <w:t>2008;29:235-252.</w:t>
      </w:r>
      <w:bookmarkEnd w:id="185"/>
    </w:p>
    <w:p w14:paraId="00221AC6" w14:textId="77777777" w:rsidR="006F5BA8" w:rsidRDefault="006F5BA8" w:rsidP="006F5BA8">
      <w:pPr>
        <w:pStyle w:val="lp"/>
        <w:ind w:left="720" w:hanging="720"/>
        <w:rPr>
          <w:rFonts w:eastAsia="Arial Unicode MS"/>
          <w:noProof/>
        </w:rPr>
      </w:pPr>
      <w:bookmarkStart w:id="186" w:name="_ENREF_71"/>
      <w:r w:rsidRPr="006F5BA8">
        <w:rPr>
          <w:rFonts w:eastAsia="Arial Unicode MS"/>
          <w:b/>
          <w:noProof/>
        </w:rPr>
        <w:t>71.</w:t>
      </w:r>
      <w:r>
        <w:rPr>
          <w:rFonts w:eastAsia="Arial Unicode MS"/>
          <w:noProof/>
        </w:rPr>
        <w:tab/>
        <w:t xml:space="preserve">Gallo LC, Matthews KA. Understanding the association between socioeconomic status and physical health: Do negative emotions play a role? </w:t>
      </w:r>
      <w:r w:rsidRPr="006F5BA8">
        <w:rPr>
          <w:rFonts w:eastAsia="Arial Unicode MS"/>
          <w:i/>
          <w:noProof/>
        </w:rPr>
        <w:t xml:space="preserve">Psychol. Bull. </w:t>
      </w:r>
      <w:r>
        <w:rPr>
          <w:rFonts w:eastAsia="Arial Unicode MS"/>
          <w:noProof/>
        </w:rPr>
        <w:t>Jan 2003;129(1):10-51.</w:t>
      </w:r>
      <w:bookmarkEnd w:id="186"/>
    </w:p>
    <w:p w14:paraId="73B85BC0" w14:textId="77777777" w:rsidR="006F5BA8" w:rsidRDefault="006F5BA8" w:rsidP="006F5BA8">
      <w:pPr>
        <w:pStyle w:val="lp"/>
        <w:ind w:left="720" w:hanging="720"/>
        <w:rPr>
          <w:rFonts w:eastAsia="Arial Unicode MS"/>
          <w:noProof/>
        </w:rPr>
      </w:pPr>
      <w:bookmarkStart w:id="187" w:name="_ENREF_72"/>
      <w:r w:rsidRPr="006F5BA8">
        <w:rPr>
          <w:rFonts w:eastAsia="Arial Unicode MS"/>
          <w:b/>
          <w:noProof/>
        </w:rPr>
        <w:t>72.</w:t>
      </w:r>
      <w:r>
        <w:rPr>
          <w:rFonts w:eastAsia="Arial Unicode MS"/>
          <w:noProof/>
        </w:rPr>
        <w:tab/>
        <w:t xml:space="preserve">Cox AM, McKevitt C, Rudd AG, Wolfe CD. Socioeconomic status and stroke. </w:t>
      </w:r>
      <w:r w:rsidRPr="006F5BA8">
        <w:rPr>
          <w:rFonts w:eastAsia="Arial Unicode MS"/>
          <w:i/>
          <w:noProof/>
        </w:rPr>
        <w:t xml:space="preserve">Lancet Neurol. </w:t>
      </w:r>
      <w:r>
        <w:rPr>
          <w:rFonts w:eastAsia="Arial Unicode MS"/>
          <w:noProof/>
        </w:rPr>
        <w:t>Feb 2006;5(2):181-188.</w:t>
      </w:r>
      <w:bookmarkEnd w:id="187"/>
    </w:p>
    <w:p w14:paraId="38C93718" w14:textId="77777777" w:rsidR="006F5BA8" w:rsidRDefault="006F5BA8" w:rsidP="006F5BA8">
      <w:pPr>
        <w:pStyle w:val="lp"/>
        <w:ind w:left="720" w:hanging="720"/>
        <w:rPr>
          <w:rFonts w:eastAsia="Arial Unicode MS"/>
          <w:noProof/>
        </w:rPr>
      </w:pPr>
      <w:bookmarkStart w:id="188" w:name="_ENREF_73"/>
      <w:r w:rsidRPr="006F5BA8">
        <w:rPr>
          <w:rFonts w:eastAsia="Arial Unicode MS"/>
          <w:b/>
          <w:noProof/>
        </w:rPr>
        <w:t>73.</w:t>
      </w:r>
      <w:r>
        <w:rPr>
          <w:rFonts w:eastAsia="Arial Unicode MS"/>
          <w:noProof/>
        </w:rPr>
        <w:tab/>
        <w:t xml:space="preserve">Brickman AM, Schupf N, Manly JJ, et al. Brain morphology in older African Americans, Caribbean Hispanics, and whites from northern Manhattan. </w:t>
      </w:r>
      <w:r w:rsidRPr="006F5BA8">
        <w:rPr>
          <w:rFonts w:eastAsia="Arial Unicode MS"/>
          <w:i/>
          <w:noProof/>
        </w:rPr>
        <w:t xml:space="preserve">Arch. Neurol. </w:t>
      </w:r>
      <w:r>
        <w:rPr>
          <w:rFonts w:eastAsia="Arial Unicode MS"/>
          <w:noProof/>
        </w:rPr>
        <w:t>Aug 2008;65(8):1053-1061.</w:t>
      </w:r>
      <w:bookmarkEnd w:id="188"/>
    </w:p>
    <w:p w14:paraId="6748C088" w14:textId="77777777" w:rsidR="006F5BA8" w:rsidRDefault="006F5BA8" w:rsidP="006F5BA8">
      <w:pPr>
        <w:pStyle w:val="lp"/>
        <w:ind w:left="720" w:hanging="720"/>
        <w:rPr>
          <w:rFonts w:eastAsia="Arial Unicode MS"/>
          <w:noProof/>
        </w:rPr>
      </w:pPr>
      <w:bookmarkStart w:id="189" w:name="_ENREF_74"/>
      <w:r w:rsidRPr="006F5BA8">
        <w:rPr>
          <w:rFonts w:eastAsia="Arial Unicode MS"/>
          <w:b/>
          <w:noProof/>
        </w:rPr>
        <w:t>74.</w:t>
      </w:r>
      <w:r>
        <w:rPr>
          <w:rFonts w:eastAsia="Arial Unicode MS"/>
          <w:noProof/>
        </w:rPr>
        <w:tab/>
        <w:t xml:space="preserve">Minati L, Grisoli M, Bruzzone MG. MR spectroscopy, functional MRI, and diffusion-tensor imaging in the aging brain: A conceptual review. </w:t>
      </w:r>
      <w:r w:rsidRPr="006F5BA8">
        <w:rPr>
          <w:rFonts w:eastAsia="Arial Unicode MS"/>
          <w:i/>
          <w:noProof/>
        </w:rPr>
        <w:t xml:space="preserve">J. Geriatr. Psychiatry Neurol. </w:t>
      </w:r>
      <w:r>
        <w:rPr>
          <w:rFonts w:eastAsia="Arial Unicode MS"/>
          <w:noProof/>
        </w:rPr>
        <w:t>Mar 2007;20(1):3-21.</w:t>
      </w:r>
      <w:bookmarkEnd w:id="189"/>
    </w:p>
    <w:p w14:paraId="42A4CB00" w14:textId="77777777" w:rsidR="006F5BA8" w:rsidRDefault="006F5BA8" w:rsidP="006F5BA8">
      <w:pPr>
        <w:pStyle w:val="lp"/>
        <w:ind w:left="720" w:hanging="720"/>
        <w:rPr>
          <w:rFonts w:eastAsia="Arial Unicode MS"/>
          <w:noProof/>
        </w:rPr>
      </w:pPr>
      <w:bookmarkStart w:id="190" w:name="_ENREF_75"/>
      <w:r w:rsidRPr="006F5BA8">
        <w:rPr>
          <w:rFonts w:eastAsia="Arial Unicode MS"/>
          <w:b/>
          <w:noProof/>
        </w:rPr>
        <w:t>75.</w:t>
      </w:r>
      <w:r>
        <w:rPr>
          <w:rFonts w:eastAsia="Arial Unicode MS"/>
          <w:noProof/>
        </w:rPr>
        <w:tab/>
        <w:t xml:space="preserve">Grieve SM, Williams LM, Paul RH, Clark CR, Gordon E. Cognitive aging, executive function, and fractional anisotropy: a diffusion tensor MR imaging study. </w:t>
      </w:r>
      <w:r w:rsidRPr="006F5BA8">
        <w:rPr>
          <w:rFonts w:eastAsia="Arial Unicode MS"/>
          <w:i/>
          <w:noProof/>
        </w:rPr>
        <w:t xml:space="preserve">AJNR Am. J. Neuroradiol. </w:t>
      </w:r>
      <w:r>
        <w:rPr>
          <w:rFonts w:eastAsia="Arial Unicode MS"/>
          <w:noProof/>
        </w:rPr>
        <w:t>Feb 2007;28(2):226-235.</w:t>
      </w:r>
      <w:bookmarkEnd w:id="190"/>
    </w:p>
    <w:p w14:paraId="48AF4905" w14:textId="77777777" w:rsidR="006F5BA8" w:rsidRDefault="006F5BA8" w:rsidP="006F5BA8">
      <w:pPr>
        <w:pStyle w:val="lp"/>
        <w:ind w:left="720" w:hanging="720"/>
        <w:rPr>
          <w:rFonts w:eastAsia="Arial Unicode MS"/>
          <w:noProof/>
        </w:rPr>
      </w:pPr>
      <w:bookmarkStart w:id="191" w:name="_ENREF_76"/>
      <w:r w:rsidRPr="006F5BA8">
        <w:rPr>
          <w:rFonts w:eastAsia="Arial Unicode MS"/>
          <w:b/>
          <w:noProof/>
        </w:rPr>
        <w:t>76.</w:t>
      </w:r>
      <w:r>
        <w:rPr>
          <w:rFonts w:eastAsia="Arial Unicode MS"/>
          <w:noProof/>
        </w:rPr>
        <w:tab/>
        <w:t xml:space="preserve">Miller D, Bierman A, Figueiro M. Ecological measurements of light exposure, activity and circadian disruption. </w:t>
      </w:r>
      <w:r w:rsidRPr="006F5BA8">
        <w:rPr>
          <w:rFonts w:eastAsia="Arial Unicode MS"/>
          <w:i/>
          <w:noProof/>
        </w:rPr>
        <w:t xml:space="preserve">Lighting Research &amp; Technology. </w:t>
      </w:r>
      <w:r>
        <w:rPr>
          <w:rFonts w:eastAsia="Arial Unicode MS"/>
          <w:noProof/>
        </w:rPr>
        <w:t>2010;43:201-215.</w:t>
      </w:r>
      <w:bookmarkEnd w:id="191"/>
    </w:p>
    <w:p w14:paraId="6E4C7A8F" w14:textId="77777777" w:rsidR="006F5BA8" w:rsidRDefault="006F5BA8" w:rsidP="006F5BA8">
      <w:pPr>
        <w:pStyle w:val="lp"/>
        <w:ind w:left="720" w:hanging="720"/>
        <w:rPr>
          <w:rFonts w:eastAsia="Arial Unicode MS"/>
          <w:noProof/>
        </w:rPr>
      </w:pPr>
      <w:bookmarkStart w:id="192" w:name="_ENREF_77"/>
      <w:r w:rsidRPr="006F5BA8">
        <w:rPr>
          <w:rFonts w:eastAsia="Arial Unicode MS"/>
          <w:b/>
          <w:noProof/>
        </w:rPr>
        <w:t>77.</w:t>
      </w:r>
      <w:r>
        <w:rPr>
          <w:rFonts w:eastAsia="Arial Unicode MS"/>
          <w:noProof/>
        </w:rPr>
        <w:tab/>
        <w:t xml:space="preserve">Rea MS, Figueiro MG, Bierman A, Bullough JD. Circadian light. </w:t>
      </w:r>
      <w:r w:rsidRPr="006F5BA8">
        <w:rPr>
          <w:rFonts w:eastAsia="Arial Unicode MS"/>
          <w:i/>
          <w:noProof/>
        </w:rPr>
        <w:t xml:space="preserve">J Circadian Rhythms. </w:t>
      </w:r>
      <w:r>
        <w:rPr>
          <w:rFonts w:eastAsia="Arial Unicode MS"/>
          <w:noProof/>
        </w:rPr>
        <w:t>2010;8(1):2.</w:t>
      </w:r>
      <w:bookmarkEnd w:id="192"/>
    </w:p>
    <w:p w14:paraId="003AFC18" w14:textId="77777777" w:rsidR="006F5BA8" w:rsidRDefault="006F5BA8" w:rsidP="006F5BA8">
      <w:pPr>
        <w:pStyle w:val="lp"/>
        <w:ind w:left="720" w:hanging="720"/>
        <w:rPr>
          <w:rFonts w:eastAsia="Arial Unicode MS"/>
          <w:noProof/>
        </w:rPr>
      </w:pPr>
      <w:bookmarkStart w:id="193" w:name="_ENREF_78"/>
      <w:r w:rsidRPr="006F5BA8">
        <w:rPr>
          <w:rFonts w:eastAsia="Arial Unicode MS"/>
          <w:b/>
          <w:noProof/>
        </w:rPr>
        <w:t>78.</w:t>
      </w:r>
      <w:r>
        <w:rPr>
          <w:rFonts w:eastAsia="Arial Unicode MS"/>
          <w:noProof/>
        </w:rPr>
        <w:tab/>
        <w:t xml:space="preserve">Karlsson B, Knutsson A, Lindahl B. Is there an association between shift work and having a metabolic syndrome? Results from a population based study of 27,485 people. </w:t>
      </w:r>
      <w:r w:rsidRPr="006F5BA8">
        <w:rPr>
          <w:rFonts w:eastAsia="Arial Unicode MS"/>
          <w:i/>
          <w:noProof/>
        </w:rPr>
        <w:t xml:space="preserve">Occup. Environ. Med. </w:t>
      </w:r>
      <w:r>
        <w:rPr>
          <w:rFonts w:eastAsia="Arial Unicode MS"/>
          <w:noProof/>
        </w:rPr>
        <w:t>Nov 2001;58(11):747-752.</w:t>
      </w:r>
      <w:bookmarkEnd w:id="193"/>
    </w:p>
    <w:p w14:paraId="1A058371" w14:textId="77777777" w:rsidR="006F5BA8" w:rsidRDefault="006F5BA8" w:rsidP="006F5BA8">
      <w:pPr>
        <w:pStyle w:val="lp"/>
        <w:ind w:left="720" w:hanging="720"/>
        <w:rPr>
          <w:rFonts w:eastAsia="Arial Unicode MS"/>
          <w:noProof/>
        </w:rPr>
      </w:pPr>
      <w:bookmarkStart w:id="194" w:name="_ENREF_79"/>
      <w:r w:rsidRPr="006F5BA8">
        <w:rPr>
          <w:rFonts w:eastAsia="Arial Unicode MS"/>
          <w:b/>
          <w:noProof/>
        </w:rPr>
        <w:lastRenderedPageBreak/>
        <w:t>79.</w:t>
      </w:r>
      <w:r>
        <w:rPr>
          <w:rFonts w:eastAsia="Arial Unicode MS"/>
          <w:noProof/>
        </w:rPr>
        <w:tab/>
        <w:t xml:space="preserve">Maury E, Ramsey KM, Bass J. Circadian rhythms and metabolic syndrome: from experimental genetics to human disease. </w:t>
      </w:r>
      <w:r w:rsidRPr="006F5BA8">
        <w:rPr>
          <w:rFonts w:eastAsia="Arial Unicode MS"/>
          <w:i/>
          <w:noProof/>
        </w:rPr>
        <w:t xml:space="preserve">Circ. Res. </w:t>
      </w:r>
      <w:r>
        <w:rPr>
          <w:rFonts w:eastAsia="Arial Unicode MS"/>
          <w:noProof/>
        </w:rPr>
        <w:t>Feb 19 2010;106(3):447-462.</w:t>
      </w:r>
      <w:bookmarkEnd w:id="194"/>
    </w:p>
    <w:p w14:paraId="7C61F311" w14:textId="77777777" w:rsidR="006F5BA8" w:rsidRDefault="006F5BA8" w:rsidP="006F5BA8">
      <w:pPr>
        <w:pStyle w:val="lp"/>
        <w:ind w:left="720" w:hanging="720"/>
        <w:rPr>
          <w:rFonts w:eastAsia="Arial Unicode MS"/>
          <w:noProof/>
        </w:rPr>
      </w:pPr>
      <w:bookmarkStart w:id="195" w:name="_ENREF_80"/>
      <w:r w:rsidRPr="006F5BA8">
        <w:rPr>
          <w:rFonts w:eastAsia="Arial Unicode MS"/>
          <w:b/>
          <w:noProof/>
        </w:rPr>
        <w:t>80.</w:t>
      </w:r>
      <w:r>
        <w:rPr>
          <w:rFonts w:eastAsia="Arial Unicode MS"/>
          <w:noProof/>
        </w:rPr>
        <w:tab/>
        <w:t xml:space="preserve">Rea MS, Bierman A, Figueiro MG, Bullough JD. A new approach to understanding the impact of circadian disruption on human health. </w:t>
      </w:r>
      <w:r w:rsidRPr="006F5BA8">
        <w:rPr>
          <w:rFonts w:eastAsia="Arial Unicode MS"/>
          <w:i/>
          <w:noProof/>
        </w:rPr>
        <w:t xml:space="preserve">J Circadian Rhythms. </w:t>
      </w:r>
      <w:r>
        <w:rPr>
          <w:rFonts w:eastAsia="Arial Unicode MS"/>
          <w:noProof/>
        </w:rPr>
        <w:t>2008;6:7.</w:t>
      </w:r>
      <w:bookmarkEnd w:id="195"/>
    </w:p>
    <w:p w14:paraId="7F497CED" w14:textId="2AFE15DC" w:rsidR="006F5BA8" w:rsidRDefault="006F5BA8" w:rsidP="006F5BA8">
      <w:pPr>
        <w:pStyle w:val="lp"/>
        <w:ind w:left="720" w:hanging="720"/>
        <w:rPr>
          <w:rFonts w:eastAsia="Arial Unicode MS"/>
          <w:noProof/>
        </w:rPr>
      </w:pPr>
      <w:bookmarkStart w:id="196" w:name="_ENREF_81"/>
      <w:r w:rsidRPr="006F5BA8">
        <w:rPr>
          <w:rFonts w:eastAsia="Arial Unicode MS"/>
          <w:b/>
          <w:noProof/>
        </w:rPr>
        <w:t>81.</w:t>
      </w:r>
      <w:r>
        <w:rPr>
          <w:rFonts w:eastAsia="Arial Unicode MS"/>
          <w:noProof/>
        </w:rPr>
        <w:tab/>
        <w:t xml:space="preserve">Centers for Disease Control and Prevention. </w:t>
      </w:r>
      <w:r w:rsidRPr="006F5BA8">
        <w:rPr>
          <w:rFonts w:eastAsia="Arial Unicode MS"/>
          <w:i/>
          <w:noProof/>
        </w:rPr>
        <w:t>National diabetes fact sheet:</w:t>
      </w:r>
      <w:r w:rsidR="00B91282">
        <w:rPr>
          <w:rFonts w:eastAsia="Arial Unicode MS"/>
          <w:i/>
          <w:noProof/>
        </w:rPr>
        <w:t xml:space="preserve"> </w:t>
      </w:r>
      <w:r w:rsidRPr="006F5BA8">
        <w:rPr>
          <w:rFonts w:eastAsia="Arial Unicode MS"/>
          <w:i/>
          <w:noProof/>
        </w:rPr>
        <w:t xml:space="preserve">General information and national estimates on diabetes in the United States, 2007. </w:t>
      </w:r>
      <w:r>
        <w:rPr>
          <w:rFonts w:eastAsia="Arial Unicode MS"/>
          <w:noProof/>
        </w:rPr>
        <w:t>Atlanta: CDC;2008.</w:t>
      </w:r>
      <w:bookmarkEnd w:id="196"/>
    </w:p>
    <w:p w14:paraId="644F6E90" w14:textId="77777777" w:rsidR="006F5BA8" w:rsidRDefault="006F5BA8" w:rsidP="006F5BA8">
      <w:pPr>
        <w:pStyle w:val="lp"/>
        <w:ind w:left="720" w:hanging="720"/>
        <w:rPr>
          <w:rFonts w:eastAsia="Arial Unicode MS"/>
          <w:noProof/>
        </w:rPr>
      </w:pPr>
      <w:bookmarkStart w:id="197" w:name="_ENREF_82"/>
      <w:r w:rsidRPr="006F5BA8">
        <w:rPr>
          <w:rFonts w:eastAsia="Arial Unicode MS"/>
          <w:b/>
          <w:noProof/>
        </w:rPr>
        <w:t>82.</w:t>
      </w:r>
      <w:r>
        <w:rPr>
          <w:rFonts w:eastAsia="Arial Unicode MS"/>
          <w:noProof/>
        </w:rPr>
        <w:tab/>
        <w:t xml:space="preserve">Beckles G, Zhu J, Moonesinghe R. Diabetes-United States, 2004-2008. </w:t>
      </w:r>
      <w:r w:rsidRPr="006F5BA8">
        <w:rPr>
          <w:rFonts w:eastAsia="Arial Unicode MS"/>
          <w:i/>
          <w:noProof/>
        </w:rPr>
        <w:t xml:space="preserve">Morbidity &amp; Mortality Weekly Report. </w:t>
      </w:r>
      <w:r>
        <w:rPr>
          <w:rFonts w:eastAsia="Arial Unicode MS"/>
          <w:noProof/>
        </w:rPr>
        <w:t>2011;60:90-93.</w:t>
      </w:r>
      <w:bookmarkEnd w:id="197"/>
    </w:p>
    <w:p w14:paraId="47DCE6A5" w14:textId="45EF0163" w:rsidR="006F5BA8" w:rsidRDefault="006F5BA8" w:rsidP="006F5BA8">
      <w:pPr>
        <w:pStyle w:val="lp"/>
        <w:ind w:left="720" w:hanging="720"/>
        <w:rPr>
          <w:rFonts w:eastAsia="Arial Unicode MS"/>
          <w:noProof/>
        </w:rPr>
      </w:pPr>
      <w:bookmarkStart w:id="198" w:name="_ENREF_83"/>
      <w:bookmarkStart w:id="199" w:name="_GoBack"/>
      <w:bookmarkEnd w:id="199"/>
      <w:r w:rsidRPr="006F5BA8">
        <w:rPr>
          <w:rFonts w:eastAsia="Arial Unicode MS"/>
          <w:b/>
          <w:noProof/>
        </w:rPr>
        <w:t>83.</w:t>
      </w:r>
      <w:r>
        <w:rPr>
          <w:rFonts w:eastAsia="Arial Unicode MS"/>
          <w:noProof/>
        </w:rPr>
        <w:tab/>
        <w:t xml:space="preserve">Pavkov M, Geiss L, Beckles G, Williams D. Overview and epidemiology of diabetes in racial/ethnic minorities in the United States. In: Liburd L, ed. </w:t>
      </w:r>
      <w:r w:rsidRPr="006F5BA8">
        <w:rPr>
          <w:rFonts w:eastAsia="Arial Unicode MS"/>
          <w:i/>
          <w:noProof/>
        </w:rPr>
        <w:t>Diabetes and Health Disparities.</w:t>
      </w:r>
      <w:r w:rsidR="00B91282">
        <w:rPr>
          <w:rFonts w:eastAsia="Arial Unicode MS"/>
          <w:i/>
          <w:noProof/>
        </w:rPr>
        <w:t xml:space="preserve"> </w:t>
      </w:r>
      <w:r w:rsidRPr="006F5BA8">
        <w:rPr>
          <w:rFonts w:eastAsia="Arial Unicode MS"/>
          <w:i/>
          <w:noProof/>
        </w:rPr>
        <w:t>Community-based approaches for racial and ethnic populations</w:t>
      </w:r>
      <w:r>
        <w:rPr>
          <w:rFonts w:eastAsia="Arial Unicode MS"/>
          <w:noProof/>
        </w:rPr>
        <w:t>. New York City: Springer Publishing Inc.; 2010:23-60.</w:t>
      </w:r>
      <w:bookmarkEnd w:id="198"/>
    </w:p>
    <w:p w14:paraId="3AD1AA92" w14:textId="77777777" w:rsidR="006F5BA8" w:rsidRDefault="006F5BA8" w:rsidP="006F5BA8">
      <w:pPr>
        <w:pStyle w:val="lp"/>
        <w:ind w:left="720" w:hanging="720"/>
        <w:rPr>
          <w:rFonts w:eastAsia="Arial Unicode MS"/>
          <w:noProof/>
        </w:rPr>
      </w:pPr>
      <w:bookmarkStart w:id="200" w:name="_ENREF_84"/>
      <w:r w:rsidRPr="006F5BA8">
        <w:rPr>
          <w:rFonts w:eastAsia="Arial Unicode MS"/>
          <w:b/>
          <w:noProof/>
        </w:rPr>
        <w:t>84.</w:t>
      </w:r>
      <w:r>
        <w:rPr>
          <w:rFonts w:eastAsia="Arial Unicode MS"/>
          <w:noProof/>
        </w:rPr>
        <w:tab/>
        <w:t xml:space="preserve">Garcia T, Hallquist S, Keppel K. </w:t>
      </w:r>
      <w:r w:rsidRPr="006F5BA8">
        <w:rPr>
          <w:rFonts w:eastAsia="Arial Unicode MS"/>
          <w:i/>
          <w:noProof/>
        </w:rPr>
        <w:t xml:space="preserve">Healthy People 2010 snapshot for the non-Hispanic black population: Progress toward targets, size of disparities, and changes in disparities </w:t>
      </w:r>
      <w:r>
        <w:rPr>
          <w:rFonts w:eastAsia="Arial Unicode MS"/>
          <w:noProof/>
        </w:rPr>
        <w:t xml:space="preserve">Office of Analysis and Epidemiology, National Center for Health Statistics, Centers for Disease Control and Prevention </w:t>
      </w:r>
      <w:bookmarkEnd w:id="200"/>
    </w:p>
    <w:p w14:paraId="01C453C4" w14:textId="2FF1C6F1" w:rsidR="006F5BA8" w:rsidRDefault="006F5BA8" w:rsidP="006F5BA8">
      <w:pPr>
        <w:pStyle w:val="lp"/>
        <w:ind w:left="720" w:hanging="720"/>
        <w:rPr>
          <w:rFonts w:eastAsia="Arial Unicode MS"/>
          <w:noProof/>
        </w:rPr>
      </w:pPr>
      <w:bookmarkStart w:id="201" w:name="_ENREF_85"/>
      <w:r w:rsidRPr="006F5BA8">
        <w:rPr>
          <w:rFonts w:eastAsia="Arial Unicode MS"/>
          <w:b/>
          <w:noProof/>
        </w:rPr>
        <w:t>85.</w:t>
      </w:r>
      <w:r>
        <w:rPr>
          <w:rFonts w:eastAsia="Arial Unicode MS"/>
          <w:noProof/>
        </w:rPr>
        <w:tab/>
        <w:t>Institute for Alternative Futures. Diabetes 2025 Forecasts, 2011:</w:t>
      </w:r>
      <w:r w:rsidR="00B91282">
        <w:rPr>
          <w:rFonts w:eastAsia="Arial Unicode MS"/>
          <w:noProof/>
        </w:rPr>
        <w:t xml:space="preserve"> </w:t>
      </w:r>
      <w:r>
        <w:rPr>
          <w:rFonts w:eastAsia="Arial Unicode MS"/>
          <w:noProof/>
        </w:rPr>
        <w:t>United States' Diabetes Crisis Among African Americans:</w:t>
      </w:r>
      <w:r w:rsidR="00B91282">
        <w:rPr>
          <w:rFonts w:eastAsia="Arial Unicode MS"/>
          <w:noProof/>
        </w:rPr>
        <w:t xml:space="preserve"> </w:t>
      </w:r>
      <w:r>
        <w:rPr>
          <w:rFonts w:eastAsia="Arial Unicode MS"/>
          <w:noProof/>
        </w:rPr>
        <w:t>Today and Future Trends. 2011; http://www.altfutures.org/pubs/diabetes2025/US_Diabetes2025_AfricanAmericans_BriefingPaper_2011.pdf. Accessed May 18, 2011.</w:t>
      </w:r>
      <w:bookmarkEnd w:id="201"/>
    </w:p>
    <w:p w14:paraId="7717D5F2" w14:textId="77777777" w:rsidR="006F5BA8" w:rsidRDefault="006F5BA8" w:rsidP="006F5BA8">
      <w:pPr>
        <w:pStyle w:val="lp"/>
        <w:ind w:left="720" w:hanging="720"/>
        <w:rPr>
          <w:rFonts w:eastAsia="Arial Unicode MS"/>
          <w:noProof/>
        </w:rPr>
      </w:pPr>
      <w:bookmarkStart w:id="202" w:name="_ENREF_86"/>
      <w:r w:rsidRPr="006F5BA8">
        <w:rPr>
          <w:rFonts w:eastAsia="Arial Unicode MS"/>
          <w:b/>
          <w:noProof/>
        </w:rPr>
        <w:t>86.</w:t>
      </w:r>
      <w:r>
        <w:rPr>
          <w:rFonts w:eastAsia="Arial Unicode MS"/>
          <w:noProof/>
        </w:rPr>
        <w:tab/>
        <w:t xml:space="preserve">Huang E, Basu A, O'Grady M, Capretta J. Projecting the future diabetes pouplation size and related costs for the U.S. </w:t>
      </w:r>
      <w:r w:rsidRPr="006F5BA8">
        <w:rPr>
          <w:rFonts w:eastAsia="Arial Unicode MS"/>
          <w:i/>
          <w:noProof/>
        </w:rPr>
        <w:t xml:space="preserve">Diabetes Care. </w:t>
      </w:r>
      <w:r>
        <w:rPr>
          <w:rFonts w:eastAsia="Arial Unicode MS"/>
          <w:noProof/>
        </w:rPr>
        <w:t>2009;32(12):2225-2229.</w:t>
      </w:r>
      <w:bookmarkEnd w:id="202"/>
    </w:p>
    <w:p w14:paraId="11C3B4FD" w14:textId="1E304366" w:rsidR="006F5BA8" w:rsidRDefault="006F5BA8" w:rsidP="006F5BA8">
      <w:pPr>
        <w:pStyle w:val="lp"/>
        <w:ind w:left="720" w:hanging="720"/>
        <w:rPr>
          <w:rFonts w:eastAsia="Arial Unicode MS"/>
          <w:noProof/>
        </w:rPr>
      </w:pPr>
      <w:bookmarkStart w:id="203" w:name="_ENREF_87"/>
      <w:r w:rsidRPr="006F5BA8">
        <w:rPr>
          <w:rFonts w:eastAsia="Arial Unicode MS"/>
          <w:b/>
          <w:noProof/>
        </w:rPr>
        <w:t>87.</w:t>
      </w:r>
      <w:r>
        <w:rPr>
          <w:rFonts w:eastAsia="Arial Unicode MS"/>
          <w:noProof/>
        </w:rPr>
        <w:tab/>
        <w:t>U.S. Department of Health and Human Services. Healthy People 2020.</w:t>
      </w:r>
      <w:r w:rsidR="00B91282">
        <w:rPr>
          <w:rFonts w:eastAsia="Arial Unicode MS"/>
          <w:noProof/>
        </w:rPr>
        <w:t xml:space="preserve"> </w:t>
      </w:r>
      <w:r>
        <w:rPr>
          <w:rFonts w:eastAsia="Arial Unicode MS"/>
          <w:noProof/>
        </w:rPr>
        <w:t>Diabetes. 2010; http://healthypeople.gov/2020/topicsobjectives2020/overview.aspx?topicid=8. Accessed May 23, 2011.</w:t>
      </w:r>
      <w:bookmarkEnd w:id="203"/>
    </w:p>
    <w:p w14:paraId="1BA11A04" w14:textId="77777777" w:rsidR="006F5BA8" w:rsidRDefault="006F5BA8" w:rsidP="006F5BA8">
      <w:pPr>
        <w:pStyle w:val="lp"/>
        <w:ind w:left="720" w:hanging="720"/>
        <w:rPr>
          <w:rFonts w:eastAsia="Arial Unicode MS"/>
          <w:noProof/>
        </w:rPr>
      </w:pPr>
      <w:bookmarkStart w:id="204" w:name="_ENREF_88"/>
      <w:r w:rsidRPr="006F5BA8">
        <w:rPr>
          <w:rFonts w:eastAsia="Arial Unicode MS"/>
          <w:b/>
          <w:noProof/>
        </w:rPr>
        <w:t>88.</w:t>
      </w:r>
      <w:r>
        <w:rPr>
          <w:rFonts w:eastAsia="Arial Unicode MS"/>
          <w:noProof/>
        </w:rPr>
        <w:tab/>
        <w:t xml:space="preserve">Wing RR, Goldstein MG, Acton KJ, et al. Behavioral science research in diabetes: lifestyle changes related to obesity, eating behavior, and physical activity. </w:t>
      </w:r>
      <w:r w:rsidRPr="006F5BA8">
        <w:rPr>
          <w:rFonts w:eastAsia="Arial Unicode MS"/>
          <w:i/>
          <w:noProof/>
        </w:rPr>
        <w:t xml:space="preserve">Diabetes Care. </w:t>
      </w:r>
      <w:r>
        <w:rPr>
          <w:rFonts w:eastAsia="Arial Unicode MS"/>
          <w:noProof/>
        </w:rPr>
        <w:t>2001;24(1):117-123.</w:t>
      </w:r>
      <w:bookmarkEnd w:id="204"/>
    </w:p>
    <w:p w14:paraId="709A9B04" w14:textId="693DDFD6" w:rsidR="006F5BA8" w:rsidRDefault="006F5BA8" w:rsidP="006F5BA8">
      <w:pPr>
        <w:pStyle w:val="lp"/>
        <w:ind w:left="720" w:hanging="720"/>
        <w:rPr>
          <w:rFonts w:eastAsia="Arial Unicode MS"/>
          <w:noProof/>
        </w:rPr>
      </w:pPr>
      <w:bookmarkStart w:id="205" w:name="_ENREF_89"/>
      <w:r w:rsidRPr="006F5BA8">
        <w:rPr>
          <w:rFonts w:eastAsia="Arial Unicode MS"/>
          <w:b/>
          <w:noProof/>
        </w:rPr>
        <w:t>89.</w:t>
      </w:r>
      <w:r>
        <w:rPr>
          <w:rFonts w:eastAsia="Arial Unicode MS"/>
          <w:noProof/>
        </w:rPr>
        <w:tab/>
        <w:t>United States Department of Agriculture Economic Research Service. Nutritious Food:</w:t>
      </w:r>
      <w:r w:rsidR="00B91282">
        <w:rPr>
          <w:rFonts w:eastAsia="Arial Unicode MS"/>
          <w:noProof/>
        </w:rPr>
        <w:t xml:space="preserve"> </w:t>
      </w:r>
      <w:r>
        <w:rPr>
          <w:rFonts w:eastAsia="Arial Unicode MS"/>
          <w:noProof/>
        </w:rPr>
        <w:t>Measuring and Understanding Food Deserts and Their Consequences.</w:t>
      </w:r>
      <w:r w:rsidR="00B91282">
        <w:rPr>
          <w:rFonts w:eastAsia="Arial Unicode MS"/>
          <w:noProof/>
        </w:rPr>
        <w:t xml:space="preserve"> </w:t>
      </w:r>
      <w:r>
        <w:rPr>
          <w:rFonts w:eastAsia="Arial Unicode MS"/>
          <w:noProof/>
        </w:rPr>
        <w:t>Report to Congress. 2009.</w:t>
      </w:r>
      <w:bookmarkEnd w:id="205"/>
    </w:p>
    <w:p w14:paraId="70AF365F" w14:textId="77777777" w:rsidR="006F5BA8" w:rsidRDefault="006F5BA8" w:rsidP="006F5BA8">
      <w:pPr>
        <w:pStyle w:val="lp"/>
        <w:ind w:left="720" w:hanging="720"/>
        <w:rPr>
          <w:rFonts w:eastAsia="Arial Unicode MS"/>
          <w:noProof/>
        </w:rPr>
      </w:pPr>
      <w:bookmarkStart w:id="206" w:name="_ENREF_90"/>
      <w:r w:rsidRPr="006F5BA8">
        <w:rPr>
          <w:rFonts w:eastAsia="Arial Unicode MS"/>
          <w:b/>
          <w:noProof/>
        </w:rPr>
        <w:lastRenderedPageBreak/>
        <w:t>90.</w:t>
      </w:r>
      <w:r>
        <w:rPr>
          <w:rFonts w:eastAsia="Arial Unicode MS"/>
          <w:noProof/>
        </w:rPr>
        <w:tab/>
        <w:t xml:space="preserve">Horowitz C, Goldfinger J, Muller S, et al. A model for using community-based participatory research to address the diabetes epidemic in East Harlem. </w:t>
      </w:r>
      <w:r w:rsidRPr="006F5BA8">
        <w:rPr>
          <w:rFonts w:eastAsia="Arial Unicode MS"/>
          <w:i/>
          <w:noProof/>
        </w:rPr>
        <w:t xml:space="preserve">Mt. Sinai J. Med. </w:t>
      </w:r>
      <w:r>
        <w:rPr>
          <w:rFonts w:eastAsia="Arial Unicode MS"/>
          <w:noProof/>
        </w:rPr>
        <w:t>2008;75:13-21.</w:t>
      </w:r>
      <w:bookmarkEnd w:id="206"/>
    </w:p>
    <w:p w14:paraId="3DB67FA5" w14:textId="77777777" w:rsidR="006F5BA8" w:rsidRDefault="006F5BA8" w:rsidP="006F5BA8">
      <w:pPr>
        <w:pStyle w:val="lp"/>
        <w:ind w:left="720" w:hanging="720"/>
        <w:rPr>
          <w:rFonts w:eastAsia="Arial Unicode MS"/>
          <w:noProof/>
        </w:rPr>
      </w:pPr>
      <w:bookmarkStart w:id="207" w:name="_ENREF_91"/>
      <w:r w:rsidRPr="006F5BA8">
        <w:rPr>
          <w:rFonts w:eastAsia="Arial Unicode MS"/>
          <w:b/>
          <w:noProof/>
        </w:rPr>
        <w:t>91.</w:t>
      </w:r>
      <w:r>
        <w:rPr>
          <w:rFonts w:eastAsia="Arial Unicode MS"/>
          <w:noProof/>
        </w:rPr>
        <w:tab/>
        <w:t xml:space="preserve">Stark Casagrande S, Gittelsohn J, Zonderman A, Evans M, Gary-Webb T. Association of walkability with obesity in Baltimore City, Maryland. </w:t>
      </w:r>
      <w:r w:rsidRPr="006F5BA8">
        <w:rPr>
          <w:rFonts w:eastAsia="Arial Unicode MS"/>
          <w:i/>
          <w:noProof/>
        </w:rPr>
        <w:t xml:space="preserve">Am. J. Public Health. </w:t>
      </w:r>
      <w:r>
        <w:rPr>
          <w:rFonts w:eastAsia="Arial Unicode MS"/>
          <w:noProof/>
        </w:rPr>
        <w:t>2010:e1-e7.</w:t>
      </w:r>
      <w:bookmarkEnd w:id="207"/>
    </w:p>
    <w:p w14:paraId="4E6312AF" w14:textId="77777777" w:rsidR="006F5BA8" w:rsidRDefault="006F5BA8" w:rsidP="006F5BA8">
      <w:pPr>
        <w:pStyle w:val="lp"/>
        <w:ind w:left="720" w:hanging="720"/>
        <w:rPr>
          <w:rFonts w:eastAsia="Arial Unicode MS"/>
          <w:noProof/>
        </w:rPr>
      </w:pPr>
      <w:bookmarkStart w:id="208" w:name="_ENREF_92"/>
      <w:r w:rsidRPr="006F5BA8">
        <w:rPr>
          <w:rFonts w:eastAsia="Arial Unicode MS"/>
          <w:b/>
          <w:noProof/>
        </w:rPr>
        <w:t>92.</w:t>
      </w:r>
      <w:r>
        <w:rPr>
          <w:rFonts w:eastAsia="Arial Unicode MS"/>
          <w:noProof/>
        </w:rPr>
        <w:tab/>
        <w:t xml:space="preserve">Rhee M, Cook C, Dunbar V, et al. Limited health care access impairs glycemic control in low income urban African Americans with type 2 diabetes. </w:t>
      </w:r>
      <w:r w:rsidRPr="006F5BA8">
        <w:rPr>
          <w:rFonts w:eastAsia="Arial Unicode MS"/>
          <w:i/>
          <w:noProof/>
        </w:rPr>
        <w:t xml:space="preserve">J. Health Care Poor Underserved. </w:t>
      </w:r>
      <w:r>
        <w:rPr>
          <w:rFonts w:eastAsia="Arial Unicode MS"/>
          <w:noProof/>
        </w:rPr>
        <w:t>2005;16(4):734-746.</w:t>
      </w:r>
      <w:bookmarkEnd w:id="208"/>
    </w:p>
    <w:p w14:paraId="63BDB6F8" w14:textId="599B4D1D" w:rsidR="006F5BA8" w:rsidRDefault="006F5BA8" w:rsidP="006F5BA8">
      <w:pPr>
        <w:pStyle w:val="lp"/>
        <w:ind w:left="720" w:hanging="720"/>
        <w:rPr>
          <w:rFonts w:eastAsia="Arial Unicode MS"/>
          <w:noProof/>
        </w:rPr>
      </w:pPr>
      <w:bookmarkStart w:id="209" w:name="_ENREF_93"/>
      <w:r w:rsidRPr="006F5BA8">
        <w:rPr>
          <w:rFonts w:eastAsia="Arial Unicode MS"/>
          <w:b/>
          <w:noProof/>
        </w:rPr>
        <w:t>93.</w:t>
      </w:r>
      <w:r>
        <w:rPr>
          <w:rFonts w:eastAsia="Arial Unicode MS"/>
          <w:noProof/>
        </w:rPr>
        <w:tab/>
        <w:t>Zhao G, Ford E, Li C, Balluz L. Physical activity in U.S. older adults with diabetes mellitus:</w:t>
      </w:r>
      <w:r w:rsidR="00B91282">
        <w:rPr>
          <w:rFonts w:eastAsia="Arial Unicode MS"/>
          <w:noProof/>
        </w:rPr>
        <w:t xml:space="preserve"> </w:t>
      </w:r>
      <w:r>
        <w:rPr>
          <w:rFonts w:eastAsia="Arial Unicode MS"/>
          <w:noProof/>
        </w:rPr>
        <w:t xml:space="preserve">Prevalence and correlates of meeting physical activity recomendations. </w:t>
      </w:r>
      <w:r w:rsidRPr="006F5BA8">
        <w:rPr>
          <w:rFonts w:eastAsia="Arial Unicode MS"/>
          <w:i/>
          <w:noProof/>
        </w:rPr>
        <w:t xml:space="preserve">J. Am. Geriatr. Soc. </w:t>
      </w:r>
      <w:r>
        <w:rPr>
          <w:rFonts w:eastAsia="Arial Unicode MS"/>
          <w:noProof/>
        </w:rPr>
        <w:t>2011;59(1):132-137.</w:t>
      </w:r>
      <w:bookmarkEnd w:id="209"/>
    </w:p>
    <w:p w14:paraId="6362D9F3" w14:textId="77777777" w:rsidR="006F5BA8" w:rsidRDefault="006F5BA8" w:rsidP="006F5BA8">
      <w:pPr>
        <w:pStyle w:val="lp"/>
        <w:ind w:left="720" w:hanging="720"/>
        <w:rPr>
          <w:rFonts w:eastAsia="Arial Unicode MS"/>
          <w:noProof/>
        </w:rPr>
      </w:pPr>
      <w:bookmarkStart w:id="210" w:name="_ENREF_94"/>
      <w:r w:rsidRPr="006F5BA8">
        <w:rPr>
          <w:rFonts w:eastAsia="Arial Unicode MS"/>
          <w:b/>
          <w:noProof/>
        </w:rPr>
        <w:t>94.</w:t>
      </w:r>
      <w:r>
        <w:rPr>
          <w:rFonts w:eastAsia="Arial Unicode MS"/>
          <w:noProof/>
        </w:rPr>
        <w:tab/>
        <w:t xml:space="preserve">Fitzgerald J, Anderson R, Davis W. Gender differences in diabetes attitudes and adherence. </w:t>
      </w:r>
      <w:r w:rsidRPr="006F5BA8">
        <w:rPr>
          <w:rFonts w:eastAsia="Arial Unicode MS"/>
          <w:i/>
          <w:noProof/>
        </w:rPr>
        <w:t xml:space="preserve">The Diabetes Educator. </w:t>
      </w:r>
      <w:r>
        <w:rPr>
          <w:rFonts w:eastAsia="Arial Unicode MS"/>
          <w:noProof/>
        </w:rPr>
        <w:t>1995;21(6):523-529.</w:t>
      </w:r>
      <w:bookmarkEnd w:id="210"/>
    </w:p>
    <w:p w14:paraId="23CFC1EA" w14:textId="74C265B5" w:rsidR="006F5BA8" w:rsidRDefault="006F5BA8" w:rsidP="006F5BA8">
      <w:pPr>
        <w:pStyle w:val="lp"/>
        <w:ind w:left="720" w:hanging="720"/>
        <w:rPr>
          <w:rFonts w:eastAsia="Arial Unicode MS"/>
          <w:noProof/>
        </w:rPr>
      </w:pPr>
      <w:bookmarkStart w:id="211" w:name="_ENREF_95"/>
      <w:r w:rsidRPr="006F5BA8">
        <w:rPr>
          <w:rFonts w:eastAsia="Arial Unicode MS"/>
          <w:b/>
          <w:noProof/>
        </w:rPr>
        <w:t>95.</w:t>
      </w:r>
      <w:r>
        <w:rPr>
          <w:rFonts w:eastAsia="Arial Unicode MS"/>
          <w:noProof/>
        </w:rPr>
        <w:tab/>
        <w:t>Rayman K, Ellison G. Home alone:</w:t>
      </w:r>
      <w:r w:rsidR="00B91282">
        <w:rPr>
          <w:rFonts w:eastAsia="Arial Unicode MS"/>
          <w:noProof/>
        </w:rPr>
        <w:t xml:space="preserve"> </w:t>
      </w:r>
      <w:r>
        <w:rPr>
          <w:rFonts w:eastAsia="Arial Unicode MS"/>
          <w:noProof/>
        </w:rPr>
        <w:t xml:space="preserve">the experience of women with type 2 diabetes who are new to intensive control. </w:t>
      </w:r>
      <w:r w:rsidRPr="006F5BA8">
        <w:rPr>
          <w:rFonts w:eastAsia="Arial Unicode MS"/>
          <w:i/>
          <w:noProof/>
        </w:rPr>
        <w:t xml:space="preserve">Health Care for Women International. </w:t>
      </w:r>
      <w:r>
        <w:rPr>
          <w:rFonts w:eastAsia="Arial Unicode MS"/>
          <w:noProof/>
        </w:rPr>
        <w:t>2004;25(10):900-915.</w:t>
      </w:r>
      <w:bookmarkEnd w:id="211"/>
    </w:p>
    <w:p w14:paraId="1482DD50" w14:textId="5CFE9404" w:rsidR="006F5BA8" w:rsidRDefault="006F5BA8" w:rsidP="006F5BA8">
      <w:pPr>
        <w:pStyle w:val="lp"/>
        <w:ind w:left="720" w:hanging="720"/>
        <w:rPr>
          <w:rFonts w:eastAsia="Arial Unicode MS"/>
          <w:noProof/>
        </w:rPr>
      </w:pPr>
      <w:bookmarkStart w:id="212" w:name="_ENREF_96"/>
      <w:r w:rsidRPr="006F5BA8">
        <w:rPr>
          <w:rFonts w:eastAsia="Arial Unicode MS"/>
          <w:b/>
          <w:noProof/>
        </w:rPr>
        <w:t>96.</w:t>
      </w:r>
      <w:r>
        <w:rPr>
          <w:rFonts w:eastAsia="Arial Unicode MS"/>
          <w:noProof/>
        </w:rPr>
        <w:tab/>
        <w:t>Rayman K. Women &amp; diabetes.</w:t>
      </w:r>
      <w:r w:rsidR="00B91282">
        <w:rPr>
          <w:rFonts w:eastAsia="Arial Unicode MS"/>
          <w:noProof/>
        </w:rPr>
        <w:t xml:space="preserve"> </w:t>
      </w:r>
      <w:r>
        <w:rPr>
          <w:rFonts w:eastAsia="Arial Unicode MS"/>
          <w:noProof/>
        </w:rPr>
        <w:t>Self-management.</w:t>
      </w:r>
      <w:r w:rsidR="00B91282">
        <w:rPr>
          <w:rFonts w:eastAsia="Arial Unicode MS"/>
          <w:noProof/>
        </w:rPr>
        <w:t xml:space="preserve"> </w:t>
      </w:r>
      <w:r>
        <w:rPr>
          <w:rFonts w:eastAsia="Arial Unicode MS"/>
          <w:noProof/>
        </w:rPr>
        <w:t xml:space="preserve">Taming shaming and blame. </w:t>
      </w:r>
      <w:r w:rsidRPr="006F5BA8">
        <w:rPr>
          <w:rFonts w:eastAsia="Arial Unicode MS"/>
          <w:i/>
          <w:noProof/>
        </w:rPr>
        <w:t xml:space="preserve">Diabetes Self-Management. </w:t>
      </w:r>
      <w:r>
        <w:rPr>
          <w:rFonts w:eastAsia="Arial Unicode MS"/>
          <w:noProof/>
        </w:rPr>
        <w:t>2005;22(6):82,84-85.</w:t>
      </w:r>
      <w:bookmarkEnd w:id="212"/>
    </w:p>
    <w:p w14:paraId="7DD38F90" w14:textId="77777777" w:rsidR="006F5BA8" w:rsidRDefault="006F5BA8" w:rsidP="006F5BA8">
      <w:pPr>
        <w:pStyle w:val="lp"/>
        <w:ind w:left="720" w:hanging="720"/>
        <w:rPr>
          <w:rFonts w:eastAsia="Arial Unicode MS"/>
          <w:noProof/>
        </w:rPr>
      </w:pPr>
      <w:bookmarkStart w:id="213" w:name="_ENREF_97"/>
      <w:r w:rsidRPr="006F5BA8">
        <w:rPr>
          <w:rFonts w:eastAsia="Arial Unicode MS"/>
          <w:b/>
          <w:noProof/>
        </w:rPr>
        <w:t>97.</w:t>
      </w:r>
      <w:r>
        <w:rPr>
          <w:rFonts w:eastAsia="Arial Unicode MS"/>
          <w:noProof/>
        </w:rPr>
        <w:tab/>
        <w:t xml:space="preserve">Schoenberg N, Drungle S. Barriers to non-insulin dependent diabetes mellitus (NIDDM) self-care practices among older women. </w:t>
      </w:r>
      <w:r w:rsidRPr="006F5BA8">
        <w:rPr>
          <w:rFonts w:eastAsia="Arial Unicode MS"/>
          <w:i/>
          <w:noProof/>
        </w:rPr>
        <w:t xml:space="preserve">J. Aging Health. </w:t>
      </w:r>
      <w:r>
        <w:rPr>
          <w:rFonts w:eastAsia="Arial Unicode MS"/>
          <w:noProof/>
        </w:rPr>
        <w:t>2001;13(4):443-466.</w:t>
      </w:r>
      <w:bookmarkEnd w:id="213"/>
    </w:p>
    <w:p w14:paraId="3A3231CB" w14:textId="55A276D5" w:rsidR="006F5BA8" w:rsidRDefault="006F5BA8" w:rsidP="006F5BA8">
      <w:pPr>
        <w:pStyle w:val="lp"/>
        <w:ind w:left="720" w:hanging="720"/>
        <w:rPr>
          <w:rFonts w:eastAsia="Arial Unicode MS"/>
          <w:noProof/>
        </w:rPr>
      </w:pPr>
      <w:bookmarkStart w:id="214" w:name="_ENREF_98"/>
      <w:r w:rsidRPr="006F5BA8">
        <w:rPr>
          <w:rFonts w:eastAsia="Arial Unicode MS"/>
          <w:b/>
          <w:noProof/>
        </w:rPr>
        <w:t>98.</w:t>
      </w:r>
      <w:r>
        <w:rPr>
          <w:rFonts w:eastAsia="Arial Unicode MS"/>
          <w:noProof/>
        </w:rPr>
        <w:tab/>
        <w:t>Samuel-Hodge C, Headen S, Skelly A, et al. Influences on day-to-day self-management of type 2 diabetes among African-American women:</w:t>
      </w:r>
      <w:r w:rsidR="00B91282">
        <w:rPr>
          <w:rFonts w:eastAsia="Arial Unicode MS"/>
          <w:noProof/>
        </w:rPr>
        <w:t xml:space="preserve"> </w:t>
      </w:r>
      <w:r>
        <w:rPr>
          <w:rFonts w:eastAsia="Arial Unicode MS"/>
          <w:noProof/>
        </w:rPr>
        <w:t xml:space="preserve">spirituality, the multi-caregiver role, and other social context factors. </w:t>
      </w:r>
      <w:r w:rsidRPr="006F5BA8">
        <w:rPr>
          <w:rFonts w:eastAsia="Arial Unicode MS"/>
          <w:i/>
          <w:noProof/>
        </w:rPr>
        <w:t xml:space="preserve">Diabetes Care. </w:t>
      </w:r>
      <w:r>
        <w:rPr>
          <w:rFonts w:eastAsia="Arial Unicode MS"/>
          <w:noProof/>
        </w:rPr>
        <w:t>2000;23:928-933.</w:t>
      </w:r>
      <w:bookmarkEnd w:id="214"/>
    </w:p>
    <w:p w14:paraId="344D1A90" w14:textId="5A76A828" w:rsidR="006F5BA8" w:rsidRDefault="006F5BA8" w:rsidP="006F5BA8">
      <w:pPr>
        <w:pStyle w:val="lp"/>
        <w:ind w:left="720" w:hanging="720"/>
        <w:rPr>
          <w:rFonts w:eastAsia="Arial Unicode MS"/>
          <w:noProof/>
        </w:rPr>
      </w:pPr>
      <w:bookmarkStart w:id="215" w:name="_ENREF_99"/>
      <w:r w:rsidRPr="006F5BA8">
        <w:rPr>
          <w:rFonts w:eastAsia="Arial Unicode MS"/>
          <w:b/>
          <w:noProof/>
        </w:rPr>
        <w:t>99.</w:t>
      </w:r>
      <w:r>
        <w:rPr>
          <w:rFonts w:eastAsia="Arial Unicode MS"/>
          <w:noProof/>
        </w:rPr>
        <w:tab/>
        <w:t>Onwudiwe N, Mullins CD, Winston R, et al. Barriers to self-management of diabetes:</w:t>
      </w:r>
      <w:r w:rsidR="00B91282">
        <w:rPr>
          <w:rFonts w:eastAsia="Arial Unicode MS"/>
          <w:noProof/>
        </w:rPr>
        <w:t xml:space="preserve"> </w:t>
      </w:r>
      <w:r>
        <w:rPr>
          <w:rFonts w:eastAsia="Arial Unicode MS"/>
          <w:noProof/>
        </w:rPr>
        <w:t xml:space="preserve">a qualitative study among low-income minority diabetics. </w:t>
      </w:r>
      <w:r w:rsidRPr="006F5BA8">
        <w:rPr>
          <w:rFonts w:eastAsia="Arial Unicode MS"/>
          <w:i/>
          <w:noProof/>
        </w:rPr>
        <w:t xml:space="preserve">Ethnicity &amp; Disease. </w:t>
      </w:r>
      <w:r>
        <w:rPr>
          <w:rFonts w:eastAsia="Arial Unicode MS"/>
          <w:noProof/>
        </w:rPr>
        <w:t>2011;21:27-32.</w:t>
      </w:r>
      <w:bookmarkEnd w:id="215"/>
    </w:p>
    <w:p w14:paraId="6E7E3A9C" w14:textId="77777777" w:rsidR="006F5BA8" w:rsidRDefault="006F5BA8" w:rsidP="006F5BA8">
      <w:pPr>
        <w:pStyle w:val="lp"/>
        <w:ind w:left="720" w:hanging="720"/>
        <w:rPr>
          <w:rFonts w:eastAsia="Arial Unicode MS"/>
          <w:noProof/>
        </w:rPr>
      </w:pPr>
      <w:bookmarkStart w:id="216" w:name="_ENREF_100"/>
      <w:r w:rsidRPr="006F5BA8">
        <w:rPr>
          <w:rFonts w:eastAsia="Arial Unicode MS"/>
          <w:b/>
          <w:noProof/>
        </w:rPr>
        <w:t>100.</w:t>
      </w:r>
      <w:r>
        <w:rPr>
          <w:rFonts w:eastAsia="Arial Unicode MS"/>
          <w:noProof/>
        </w:rPr>
        <w:tab/>
        <w:t xml:space="preserve">Funnell M, Nwankwo R, Gillard M, Anderson R, Tang T. Implementing an empowerment-based diabetes self-management education program. </w:t>
      </w:r>
      <w:r w:rsidRPr="006F5BA8">
        <w:rPr>
          <w:rFonts w:eastAsia="Arial Unicode MS"/>
          <w:i/>
          <w:noProof/>
        </w:rPr>
        <w:t xml:space="preserve">The Diabetes Educator. </w:t>
      </w:r>
      <w:r>
        <w:rPr>
          <w:rFonts w:eastAsia="Arial Unicode MS"/>
          <w:noProof/>
        </w:rPr>
        <w:t>2005;31(1):55-56.</w:t>
      </w:r>
      <w:bookmarkEnd w:id="216"/>
    </w:p>
    <w:p w14:paraId="3213502A" w14:textId="77777777" w:rsidR="006F5BA8" w:rsidRDefault="006F5BA8" w:rsidP="006F5BA8">
      <w:pPr>
        <w:pStyle w:val="lp"/>
        <w:ind w:left="720" w:hanging="720"/>
        <w:rPr>
          <w:rFonts w:eastAsia="Arial Unicode MS"/>
          <w:noProof/>
        </w:rPr>
      </w:pPr>
      <w:bookmarkStart w:id="217" w:name="_ENREF_101"/>
      <w:r w:rsidRPr="006F5BA8">
        <w:rPr>
          <w:rFonts w:eastAsia="Arial Unicode MS"/>
          <w:b/>
          <w:noProof/>
        </w:rPr>
        <w:t>101.</w:t>
      </w:r>
      <w:r>
        <w:rPr>
          <w:rFonts w:eastAsia="Arial Unicode MS"/>
          <w:noProof/>
        </w:rPr>
        <w:tab/>
        <w:t xml:space="preserve">Glazier R, Bajcar J, Kennie N, Wilson K. A systematic review of interventions to improve diabetes care in socially disadvantaged populations. </w:t>
      </w:r>
      <w:r w:rsidRPr="006F5BA8">
        <w:rPr>
          <w:rFonts w:eastAsia="Arial Unicode MS"/>
          <w:i/>
          <w:noProof/>
        </w:rPr>
        <w:t xml:space="preserve">Diabetes Care. </w:t>
      </w:r>
      <w:r>
        <w:rPr>
          <w:rFonts w:eastAsia="Arial Unicode MS"/>
          <w:noProof/>
        </w:rPr>
        <w:t>2006;29(7):1675-1688.</w:t>
      </w:r>
      <w:bookmarkEnd w:id="217"/>
    </w:p>
    <w:p w14:paraId="4ED5E4A1" w14:textId="385A757C" w:rsidR="006F5BA8" w:rsidRDefault="006F5BA8" w:rsidP="006F5BA8">
      <w:pPr>
        <w:pStyle w:val="lp"/>
        <w:ind w:left="720" w:hanging="720"/>
        <w:rPr>
          <w:rFonts w:eastAsia="Arial Unicode MS"/>
          <w:noProof/>
        </w:rPr>
      </w:pPr>
      <w:bookmarkStart w:id="218" w:name="_ENREF_102"/>
      <w:r w:rsidRPr="006F5BA8">
        <w:rPr>
          <w:rFonts w:eastAsia="Arial Unicode MS"/>
          <w:b/>
          <w:noProof/>
        </w:rPr>
        <w:lastRenderedPageBreak/>
        <w:t>102.</w:t>
      </w:r>
      <w:r>
        <w:rPr>
          <w:rFonts w:eastAsia="Arial Unicode MS"/>
          <w:noProof/>
        </w:rPr>
        <w:tab/>
        <w:t>Two Feathers J, Keiffer E, Palmisano G, et al. Racial and ethnic approaches to community health (REACH) Detroit partnership:</w:t>
      </w:r>
      <w:r w:rsidR="00B91282">
        <w:rPr>
          <w:rFonts w:eastAsia="Arial Unicode MS"/>
          <w:noProof/>
        </w:rPr>
        <w:t xml:space="preserve"> </w:t>
      </w:r>
      <w:r>
        <w:rPr>
          <w:rFonts w:eastAsia="Arial Unicode MS"/>
          <w:noProof/>
        </w:rPr>
        <w:t xml:space="preserve">Improving diabetes-related outcomes among African-American and Latino adults. </w:t>
      </w:r>
      <w:r w:rsidRPr="006F5BA8">
        <w:rPr>
          <w:rFonts w:eastAsia="Arial Unicode MS"/>
          <w:i/>
          <w:noProof/>
        </w:rPr>
        <w:t xml:space="preserve">Am. J. Public Health. </w:t>
      </w:r>
      <w:r>
        <w:rPr>
          <w:rFonts w:eastAsia="Arial Unicode MS"/>
          <w:noProof/>
        </w:rPr>
        <w:t>2005;95:1552-1560.</w:t>
      </w:r>
      <w:bookmarkEnd w:id="218"/>
    </w:p>
    <w:p w14:paraId="679A8E7C" w14:textId="6F49AC2E" w:rsidR="006F5BA8" w:rsidRDefault="006F5BA8" w:rsidP="006F5BA8">
      <w:pPr>
        <w:pStyle w:val="lp"/>
        <w:ind w:left="720" w:hanging="720"/>
        <w:rPr>
          <w:rFonts w:eastAsia="Arial Unicode MS"/>
          <w:noProof/>
        </w:rPr>
      </w:pPr>
      <w:bookmarkStart w:id="219" w:name="_ENREF_103"/>
      <w:r w:rsidRPr="006F5BA8">
        <w:rPr>
          <w:rFonts w:eastAsia="Arial Unicode MS"/>
          <w:b/>
          <w:noProof/>
        </w:rPr>
        <w:t>103.</w:t>
      </w:r>
      <w:r>
        <w:rPr>
          <w:rFonts w:eastAsia="Arial Unicode MS"/>
          <w:noProof/>
        </w:rPr>
        <w:tab/>
        <w:t>Giles WH, Liburd L. Reflections on the past, reaching for the future:</w:t>
      </w:r>
      <w:r w:rsidR="00B91282">
        <w:rPr>
          <w:rFonts w:eastAsia="Arial Unicode MS"/>
          <w:noProof/>
        </w:rPr>
        <w:t xml:space="preserve"> </w:t>
      </w:r>
      <w:r>
        <w:rPr>
          <w:rFonts w:eastAsia="Arial Unicode MS"/>
          <w:noProof/>
        </w:rPr>
        <w:t xml:space="preserve">REACH 2010 - the first seven years. </w:t>
      </w:r>
      <w:r w:rsidRPr="006F5BA8">
        <w:rPr>
          <w:rFonts w:eastAsia="Arial Unicode MS"/>
          <w:i/>
          <w:noProof/>
        </w:rPr>
        <w:t xml:space="preserve">Health Promotion Practice. </w:t>
      </w:r>
      <w:r>
        <w:rPr>
          <w:rFonts w:eastAsia="Arial Unicode MS"/>
          <w:noProof/>
        </w:rPr>
        <w:t>2007;7:S179-S180.</w:t>
      </w:r>
      <w:bookmarkEnd w:id="219"/>
    </w:p>
    <w:p w14:paraId="06A158AE" w14:textId="7EA8679F" w:rsidR="006F5BA8" w:rsidRDefault="006F5BA8" w:rsidP="006F5BA8">
      <w:pPr>
        <w:pStyle w:val="lp"/>
        <w:ind w:left="720" w:hanging="720"/>
        <w:rPr>
          <w:rFonts w:eastAsia="Arial Unicode MS"/>
          <w:noProof/>
        </w:rPr>
      </w:pPr>
      <w:bookmarkStart w:id="220" w:name="_ENREF_104"/>
      <w:r w:rsidRPr="006F5BA8">
        <w:rPr>
          <w:rFonts w:eastAsia="Arial Unicode MS"/>
          <w:b/>
          <w:noProof/>
        </w:rPr>
        <w:t>104.</w:t>
      </w:r>
      <w:r>
        <w:rPr>
          <w:rFonts w:eastAsia="Arial Unicode MS"/>
          <w:noProof/>
        </w:rPr>
        <w:tab/>
        <w:t>Ferzacca S. "Actually, I don't feel that bad":</w:t>
      </w:r>
      <w:r w:rsidR="00B91282">
        <w:rPr>
          <w:rFonts w:eastAsia="Arial Unicode MS"/>
          <w:noProof/>
        </w:rPr>
        <w:t xml:space="preserve"> </w:t>
      </w:r>
      <w:r>
        <w:rPr>
          <w:rFonts w:eastAsia="Arial Unicode MS"/>
          <w:noProof/>
        </w:rPr>
        <w:t xml:space="preserve">Managing diabetes and the clinical encounter. </w:t>
      </w:r>
      <w:r w:rsidRPr="006F5BA8">
        <w:rPr>
          <w:rFonts w:eastAsia="Arial Unicode MS"/>
          <w:i/>
          <w:noProof/>
        </w:rPr>
        <w:t xml:space="preserve">Med. Anthropol. Q. </w:t>
      </w:r>
      <w:r>
        <w:rPr>
          <w:rFonts w:eastAsia="Arial Unicode MS"/>
          <w:noProof/>
        </w:rPr>
        <w:t>2000;14(1):28-50.</w:t>
      </w:r>
      <w:bookmarkEnd w:id="220"/>
    </w:p>
    <w:p w14:paraId="6DAA33E9" w14:textId="0B317D9F" w:rsidR="006F5BA8" w:rsidRDefault="006F5BA8" w:rsidP="006F5BA8">
      <w:pPr>
        <w:pStyle w:val="lp"/>
        <w:ind w:left="720" w:hanging="720"/>
        <w:rPr>
          <w:rFonts w:eastAsia="Arial Unicode MS"/>
          <w:noProof/>
        </w:rPr>
      </w:pPr>
      <w:bookmarkStart w:id="221" w:name="_ENREF_105"/>
      <w:r w:rsidRPr="006F5BA8">
        <w:rPr>
          <w:rFonts w:eastAsia="Arial Unicode MS"/>
          <w:b/>
          <w:noProof/>
        </w:rPr>
        <w:t>105.</w:t>
      </w:r>
      <w:r>
        <w:rPr>
          <w:rFonts w:eastAsia="Arial Unicode MS"/>
          <w:noProof/>
        </w:rPr>
        <w:tab/>
        <w:t>Lawton J, Ahmad N, Hanna L, Douglas M, Bains H, Hallowell N. 'We should change ourselves, but we can't':</w:t>
      </w:r>
      <w:r w:rsidR="00B91282">
        <w:rPr>
          <w:rFonts w:eastAsia="Arial Unicode MS"/>
          <w:noProof/>
        </w:rPr>
        <w:t xml:space="preserve"> </w:t>
      </w:r>
      <w:r>
        <w:rPr>
          <w:rFonts w:eastAsia="Arial Unicode MS"/>
          <w:noProof/>
        </w:rPr>
        <w:t xml:space="preserve">accounts of food and eating practices amongst British Pakistanis and Indians with type 2 diabetes. </w:t>
      </w:r>
      <w:r w:rsidRPr="006F5BA8">
        <w:rPr>
          <w:rFonts w:eastAsia="Arial Unicode MS"/>
          <w:i/>
          <w:noProof/>
        </w:rPr>
        <w:t xml:space="preserve">Ethnicity &amp; Health. </w:t>
      </w:r>
      <w:r>
        <w:rPr>
          <w:rFonts w:eastAsia="Arial Unicode MS"/>
          <w:noProof/>
        </w:rPr>
        <w:t>2008;13(4):305-319.</w:t>
      </w:r>
      <w:bookmarkEnd w:id="221"/>
    </w:p>
    <w:p w14:paraId="19D5E198" w14:textId="77777777" w:rsidR="006F5BA8" w:rsidRDefault="006F5BA8" w:rsidP="006F5BA8">
      <w:pPr>
        <w:pStyle w:val="lp"/>
        <w:ind w:left="720" w:hanging="720"/>
        <w:rPr>
          <w:rFonts w:eastAsia="Arial Unicode MS"/>
          <w:noProof/>
        </w:rPr>
      </w:pPr>
      <w:bookmarkStart w:id="222" w:name="_ENREF_106"/>
      <w:r w:rsidRPr="006F5BA8">
        <w:rPr>
          <w:rFonts w:eastAsia="Arial Unicode MS"/>
          <w:b/>
          <w:noProof/>
        </w:rPr>
        <w:t>106.</w:t>
      </w:r>
      <w:r>
        <w:rPr>
          <w:rFonts w:eastAsia="Arial Unicode MS"/>
          <w:noProof/>
        </w:rPr>
        <w:tab/>
        <w:t xml:space="preserve">Weller S, Baer R, Lee M, Trotter R, Glazer M, Javier E. Latino beliefs about diabetes. </w:t>
      </w:r>
      <w:r w:rsidRPr="006F5BA8">
        <w:rPr>
          <w:rFonts w:eastAsia="Arial Unicode MS"/>
          <w:i/>
          <w:noProof/>
        </w:rPr>
        <w:t xml:space="preserve">Diabetes Care. </w:t>
      </w:r>
      <w:r>
        <w:rPr>
          <w:rFonts w:eastAsia="Arial Unicode MS"/>
          <w:noProof/>
        </w:rPr>
        <w:t>1999;22:722-728.</w:t>
      </w:r>
      <w:bookmarkEnd w:id="222"/>
    </w:p>
    <w:p w14:paraId="4A653702" w14:textId="7C9422C8" w:rsidR="006F5BA8" w:rsidRDefault="006F5BA8" w:rsidP="006F5BA8">
      <w:pPr>
        <w:pStyle w:val="lp"/>
        <w:ind w:left="720" w:hanging="720"/>
        <w:rPr>
          <w:rFonts w:eastAsia="Arial Unicode MS"/>
          <w:noProof/>
        </w:rPr>
      </w:pPr>
      <w:bookmarkStart w:id="223" w:name="_ENREF_107"/>
      <w:r w:rsidRPr="006F5BA8">
        <w:rPr>
          <w:rFonts w:eastAsia="Arial Unicode MS"/>
          <w:b/>
          <w:noProof/>
        </w:rPr>
        <w:t>107.</w:t>
      </w:r>
      <w:r>
        <w:rPr>
          <w:rFonts w:eastAsia="Arial Unicode MS"/>
          <w:noProof/>
        </w:rPr>
        <w:tab/>
        <w:t>Schoenberg N, Drew E. Situating stress:</w:t>
      </w:r>
      <w:r w:rsidR="00B91282">
        <w:rPr>
          <w:rFonts w:eastAsia="Arial Unicode MS"/>
          <w:noProof/>
        </w:rPr>
        <w:t xml:space="preserve"> </w:t>
      </w:r>
      <w:r>
        <w:rPr>
          <w:rFonts w:eastAsia="Arial Unicode MS"/>
          <w:noProof/>
        </w:rPr>
        <w:t xml:space="preserve">lessons from lay discourses on diabetes. </w:t>
      </w:r>
      <w:r w:rsidRPr="006F5BA8">
        <w:rPr>
          <w:rFonts w:eastAsia="Arial Unicode MS"/>
          <w:i/>
          <w:noProof/>
        </w:rPr>
        <w:t xml:space="preserve">Med. Anthropol. Q. </w:t>
      </w:r>
      <w:r>
        <w:rPr>
          <w:rFonts w:eastAsia="Arial Unicode MS"/>
          <w:noProof/>
        </w:rPr>
        <w:t>2005;19(2):171-193.</w:t>
      </w:r>
      <w:bookmarkEnd w:id="223"/>
    </w:p>
    <w:p w14:paraId="4F7589A9" w14:textId="654D7BBD" w:rsidR="006F5BA8" w:rsidRDefault="006F5BA8" w:rsidP="006F5BA8">
      <w:pPr>
        <w:pStyle w:val="lp"/>
        <w:ind w:left="720" w:hanging="720"/>
        <w:rPr>
          <w:rFonts w:eastAsia="Arial Unicode MS"/>
          <w:noProof/>
        </w:rPr>
      </w:pPr>
      <w:bookmarkStart w:id="224" w:name="_ENREF_108"/>
      <w:r w:rsidRPr="006F5BA8">
        <w:rPr>
          <w:rFonts w:eastAsia="Arial Unicode MS"/>
          <w:b/>
          <w:noProof/>
        </w:rPr>
        <w:t>108.</w:t>
      </w:r>
      <w:r>
        <w:rPr>
          <w:rFonts w:eastAsia="Arial Unicode MS"/>
          <w:noProof/>
        </w:rPr>
        <w:tab/>
        <w:t>Schoenberg N, Amey C, Coward R. Stories of meaning:</w:t>
      </w:r>
      <w:r w:rsidR="00B91282">
        <w:rPr>
          <w:rFonts w:eastAsia="Arial Unicode MS"/>
          <w:noProof/>
        </w:rPr>
        <w:t xml:space="preserve"> </w:t>
      </w:r>
      <w:r>
        <w:rPr>
          <w:rFonts w:eastAsia="Arial Unicode MS"/>
          <w:noProof/>
        </w:rPr>
        <w:t xml:space="preserve">lay perspectives on the origin and management of non-insulin dependent diabetes mellitus among older women in the United States with diabetes. </w:t>
      </w:r>
      <w:r w:rsidRPr="006F5BA8">
        <w:rPr>
          <w:rFonts w:eastAsia="Arial Unicode MS"/>
          <w:i/>
          <w:noProof/>
        </w:rPr>
        <w:t xml:space="preserve">Soc. Sci. Med. </w:t>
      </w:r>
      <w:r>
        <w:rPr>
          <w:rFonts w:eastAsia="Arial Unicode MS"/>
          <w:noProof/>
        </w:rPr>
        <w:t>1998;47(12):2113-2125.</w:t>
      </w:r>
      <w:bookmarkEnd w:id="224"/>
    </w:p>
    <w:p w14:paraId="172AD5B3" w14:textId="1C99FD20" w:rsidR="006F5BA8" w:rsidRDefault="006F5BA8" w:rsidP="006F5BA8">
      <w:pPr>
        <w:pStyle w:val="lp"/>
        <w:ind w:left="720" w:hanging="720"/>
        <w:rPr>
          <w:rFonts w:eastAsia="Arial Unicode MS"/>
          <w:noProof/>
        </w:rPr>
      </w:pPr>
      <w:bookmarkStart w:id="225" w:name="_ENREF_109"/>
      <w:r w:rsidRPr="006F5BA8">
        <w:rPr>
          <w:rFonts w:eastAsia="Arial Unicode MS"/>
          <w:b/>
          <w:noProof/>
        </w:rPr>
        <w:t>109.</w:t>
      </w:r>
      <w:r>
        <w:rPr>
          <w:rFonts w:eastAsia="Arial Unicode MS"/>
          <w:noProof/>
        </w:rPr>
        <w:tab/>
        <w:t>Borovoy A, Hine J. Managing the Unmanageable:</w:t>
      </w:r>
      <w:r w:rsidR="00B91282">
        <w:rPr>
          <w:rFonts w:eastAsia="Arial Unicode MS"/>
          <w:noProof/>
        </w:rPr>
        <w:t xml:space="preserve"> </w:t>
      </w:r>
      <w:r>
        <w:rPr>
          <w:rFonts w:eastAsia="Arial Unicode MS"/>
          <w:noProof/>
        </w:rPr>
        <w:t xml:space="preserve">Elderly Russian Jewish Emigres and the biomedical culture of diabetes care. </w:t>
      </w:r>
      <w:r w:rsidRPr="006F5BA8">
        <w:rPr>
          <w:rFonts w:eastAsia="Arial Unicode MS"/>
          <w:i/>
          <w:noProof/>
        </w:rPr>
        <w:t xml:space="preserve">Med. Anthropol. Q. </w:t>
      </w:r>
      <w:r>
        <w:rPr>
          <w:rFonts w:eastAsia="Arial Unicode MS"/>
          <w:noProof/>
        </w:rPr>
        <w:t>2008;22(1):1-26.</w:t>
      </w:r>
      <w:bookmarkEnd w:id="225"/>
    </w:p>
    <w:p w14:paraId="1578180B" w14:textId="77777777" w:rsidR="006F5BA8" w:rsidRDefault="006F5BA8" w:rsidP="006F5BA8">
      <w:pPr>
        <w:pStyle w:val="lp"/>
        <w:ind w:left="720" w:hanging="720"/>
        <w:rPr>
          <w:rFonts w:eastAsia="Arial Unicode MS"/>
          <w:noProof/>
        </w:rPr>
      </w:pPr>
      <w:bookmarkStart w:id="226" w:name="_ENREF_110"/>
      <w:r w:rsidRPr="006F5BA8">
        <w:rPr>
          <w:rFonts w:eastAsia="Arial Unicode MS"/>
          <w:b/>
          <w:noProof/>
        </w:rPr>
        <w:t>110.</w:t>
      </w:r>
      <w:r>
        <w:rPr>
          <w:rFonts w:eastAsia="Arial Unicode MS"/>
          <w:noProof/>
        </w:rPr>
        <w:tab/>
        <w:t xml:space="preserve">Gittelsohn J, Harris S, Burris K, et al. Use of ethnographic methods for applied research on diabetes among the Ojibway-Cree in Northern Ontario. </w:t>
      </w:r>
      <w:r w:rsidRPr="006F5BA8">
        <w:rPr>
          <w:rFonts w:eastAsia="Arial Unicode MS"/>
          <w:i/>
          <w:noProof/>
        </w:rPr>
        <w:t xml:space="preserve">Health Educ. Q. </w:t>
      </w:r>
      <w:r>
        <w:rPr>
          <w:rFonts w:eastAsia="Arial Unicode MS"/>
          <w:noProof/>
        </w:rPr>
        <w:t>1996;23(3):365-382.</w:t>
      </w:r>
      <w:bookmarkEnd w:id="226"/>
    </w:p>
    <w:p w14:paraId="3289DFA3" w14:textId="735AC391" w:rsidR="006F5BA8" w:rsidRDefault="006F5BA8" w:rsidP="006F5BA8">
      <w:pPr>
        <w:pStyle w:val="lp"/>
        <w:ind w:left="720" w:hanging="720"/>
        <w:rPr>
          <w:rFonts w:eastAsia="Arial Unicode MS"/>
          <w:noProof/>
        </w:rPr>
      </w:pPr>
      <w:bookmarkStart w:id="227" w:name="_ENREF_111"/>
      <w:r w:rsidRPr="006F5BA8">
        <w:rPr>
          <w:rFonts w:eastAsia="Arial Unicode MS"/>
          <w:b/>
          <w:noProof/>
        </w:rPr>
        <w:t>111.</w:t>
      </w:r>
      <w:r>
        <w:rPr>
          <w:rFonts w:eastAsia="Arial Unicode MS"/>
          <w:noProof/>
        </w:rPr>
        <w:tab/>
        <w:t>Mendenhall E, Seligman R, Fernandez A, Jacobs E. Speaking through diabetes:</w:t>
      </w:r>
      <w:r w:rsidR="00B91282">
        <w:rPr>
          <w:rFonts w:eastAsia="Arial Unicode MS"/>
          <w:noProof/>
        </w:rPr>
        <w:t xml:space="preserve"> </w:t>
      </w:r>
      <w:r>
        <w:rPr>
          <w:rFonts w:eastAsia="Arial Unicode MS"/>
          <w:noProof/>
        </w:rPr>
        <w:t xml:space="preserve">Rethinking the significance of lay discourses on diabetes. </w:t>
      </w:r>
      <w:r w:rsidRPr="006F5BA8">
        <w:rPr>
          <w:rFonts w:eastAsia="Arial Unicode MS"/>
          <w:i/>
          <w:noProof/>
        </w:rPr>
        <w:t xml:space="preserve">Med. Anthropol. Q. </w:t>
      </w:r>
      <w:r>
        <w:rPr>
          <w:rFonts w:eastAsia="Arial Unicode MS"/>
          <w:noProof/>
        </w:rPr>
        <w:t>2010;24(2):220-239.</w:t>
      </w:r>
      <w:bookmarkEnd w:id="227"/>
    </w:p>
    <w:p w14:paraId="02D89ED2" w14:textId="30404F73" w:rsidR="006F5BA8" w:rsidRDefault="006F5BA8" w:rsidP="006F5BA8">
      <w:pPr>
        <w:pStyle w:val="lp"/>
        <w:ind w:left="720" w:hanging="720"/>
        <w:rPr>
          <w:rFonts w:eastAsia="Arial Unicode MS"/>
          <w:noProof/>
        </w:rPr>
      </w:pPr>
      <w:bookmarkStart w:id="228" w:name="_ENREF_112"/>
      <w:r w:rsidRPr="006F5BA8">
        <w:rPr>
          <w:rFonts w:eastAsia="Arial Unicode MS"/>
          <w:b/>
          <w:noProof/>
        </w:rPr>
        <w:t>112.</w:t>
      </w:r>
      <w:r>
        <w:rPr>
          <w:rFonts w:eastAsia="Arial Unicode MS"/>
          <w:noProof/>
        </w:rPr>
        <w:tab/>
        <w:t>Mercado-Martinez F, Ramos-Herrera I. Diabetes:</w:t>
      </w:r>
      <w:r w:rsidR="00B91282">
        <w:rPr>
          <w:rFonts w:eastAsia="Arial Unicode MS"/>
          <w:noProof/>
        </w:rPr>
        <w:t xml:space="preserve"> </w:t>
      </w:r>
      <w:r>
        <w:rPr>
          <w:rFonts w:eastAsia="Arial Unicode MS"/>
          <w:noProof/>
        </w:rPr>
        <w:t xml:space="preserve">the Layperson's theories of causality. </w:t>
      </w:r>
      <w:r w:rsidRPr="006F5BA8">
        <w:rPr>
          <w:rFonts w:eastAsia="Arial Unicode MS"/>
          <w:i/>
          <w:noProof/>
        </w:rPr>
        <w:t xml:space="preserve">Qualitative Health Research. </w:t>
      </w:r>
      <w:r>
        <w:rPr>
          <w:rFonts w:eastAsia="Arial Unicode MS"/>
          <w:noProof/>
        </w:rPr>
        <w:t>2002;12(6):792-806.</w:t>
      </w:r>
      <w:bookmarkEnd w:id="228"/>
    </w:p>
    <w:p w14:paraId="1035A1B4" w14:textId="77777777" w:rsidR="006F5BA8" w:rsidRDefault="006F5BA8" w:rsidP="006F5BA8">
      <w:pPr>
        <w:pStyle w:val="lp"/>
        <w:ind w:left="720" w:hanging="720"/>
        <w:rPr>
          <w:rFonts w:eastAsia="Arial Unicode MS"/>
          <w:noProof/>
        </w:rPr>
      </w:pPr>
      <w:bookmarkStart w:id="229" w:name="_ENREF_113"/>
      <w:r w:rsidRPr="006F5BA8">
        <w:rPr>
          <w:rFonts w:eastAsia="Arial Unicode MS"/>
          <w:b/>
          <w:noProof/>
        </w:rPr>
        <w:t>113.</w:t>
      </w:r>
      <w:r>
        <w:rPr>
          <w:rFonts w:eastAsia="Arial Unicode MS"/>
          <w:noProof/>
        </w:rPr>
        <w:tab/>
        <w:t xml:space="preserve">Poss J, Jezewski MA. The role and meaning of </w:t>
      </w:r>
      <w:r w:rsidRPr="006F5BA8">
        <w:rPr>
          <w:rFonts w:eastAsia="Arial Unicode MS"/>
          <w:i/>
          <w:noProof/>
        </w:rPr>
        <w:t>susto</w:t>
      </w:r>
      <w:r>
        <w:rPr>
          <w:rFonts w:eastAsia="Arial Unicode MS"/>
          <w:noProof/>
        </w:rPr>
        <w:t xml:space="preserve"> in Mexican-American's explanatory models of type 2 diabetes. </w:t>
      </w:r>
      <w:r w:rsidRPr="006F5BA8">
        <w:rPr>
          <w:rFonts w:eastAsia="Arial Unicode MS"/>
          <w:i/>
          <w:noProof/>
        </w:rPr>
        <w:t xml:space="preserve">Med. Anthropol. Q. </w:t>
      </w:r>
      <w:r>
        <w:rPr>
          <w:rFonts w:eastAsia="Arial Unicode MS"/>
          <w:noProof/>
        </w:rPr>
        <w:t>2002;16(3):360-377.</w:t>
      </w:r>
      <w:bookmarkEnd w:id="229"/>
    </w:p>
    <w:p w14:paraId="7C7A1F15" w14:textId="13819D1A" w:rsidR="006F5BA8" w:rsidRDefault="006F5BA8" w:rsidP="006F5BA8">
      <w:pPr>
        <w:pStyle w:val="lp"/>
        <w:ind w:left="720" w:hanging="720"/>
        <w:rPr>
          <w:rFonts w:eastAsia="Arial Unicode MS"/>
          <w:noProof/>
        </w:rPr>
      </w:pPr>
      <w:bookmarkStart w:id="230" w:name="_ENREF_114"/>
      <w:r w:rsidRPr="006F5BA8">
        <w:rPr>
          <w:rFonts w:eastAsia="Arial Unicode MS"/>
          <w:b/>
          <w:noProof/>
        </w:rPr>
        <w:t>114.</w:t>
      </w:r>
      <w:r>
        <w:rPr>
          <w:rFonts w:eastAsia="Arial Unicode MS"/>
          <w:noProof/>
        </w:rPr>
        <w:tab/>
        <w:t>Garro L, Lang GC. Explanations of diabetes:</w:t>
      </w:r>
      <w:r w:rsidR="00B91282">
        <w:rPr>
          <w:rFonts w:eastAsia="Arial Unicode MS"/>
          <w:noProof/>
        </w:rPr>
        <w:t xml:space="preserve"> </w:t>
      </w:r>
      <w:r>
        <w:rPr>
          <w:rFonts w:eastAsia="Arial Unicode MS"/>
          <w:noProof/>
        </w:rPr>
        <w:t xml:space="preserve">Anishinaabe and Dakota deliberate upon a new illness. In: Joe JR, Young RS, eds. </w:t>
      </w:r>
      <w:r w:rsidRPr="006F5BA8">
        <w:rPr>
          <w:rFonts w:eastAsia="Arial Unicode MS"/>
          <w:i/>
          <w:noProof/>
        </w:rPr>
        <w:t>Diabetes as a Disease of Civilization:</w:t>
      </w:r>
      <w:r w:rsidR="00B91282">
        <w:rPr>
          <w:rFonts w:eastAsia="Arial Unicode MS"/>
          <w:i/>
          <w:noProof/>
        </w:rPr>
        <w:t xml:space="preserve"> </w:t>
      </w:r>
      <w:r w:rsidRPr="006F5BA8">
        <w:rPr>
          <w:rFonts w:eastAsia="Arial Unicode MS"/>
          <w:i/>
          <w:noProof/>
        </w:rPr>
        <w:t>The Impact of Culture Change on Indigenous Peoples</w:t>
      </w:r>
      <w:r>
        <w:rPr>
          <w:rFonts w:eastAsia="Arial Unicode MS"/>
          <w:noProof/>
        </w:rPr>
        <w:t>. New York: Mouton de Gruyter; 1994:293-328.</w:t>
      </w:r>
      <w:bookmarkEnd w:id="230"/>
    </w:p>
    <w:p w14:paraId="1AE71F49" w14:textId="0F7F94DB" w:rsidR="006F5BA8" w:rsidRDefault="006F5BA8" w:rsidP="006F5BA8">
      <w:pPr>
        <w:pStyle w:val="lp"/>
        <w:ind w:left="720" w:hanging="720"/>
        <w:rPr>
          <w:rFonts w:eastAsia="Arial Unicode MS"/>
          <w:noProof/>
        </w:rPr>
      </w:pPr>
      <w:bookmarkStart w:id="231" w:name="_ENREF_115"/>
      <w:r w:rsidRPr="006F5BA8">
        <w:rPr>
          <w:rFonts w:eastAsia="Arial Unicode MS"/>
          <w:b/>
          <w:noProof/>
        </w:rPr>
        <w:lastRenderedPageBreak/>
        <w:t>115.</w:t>
      </w:r>
      <w:r>
        <w:rPr>
          <w:rFonts w:eastAsia="Arial Unicode MS"/>
          <w:noProof/>
        </w:rPr>
        <w:tab/>
        <w:t>Garro L. Individual or societal responsibility?</w:t>
      </w:r>
      <w:r w:rsidR="00B91282">
        <w:rPr>
          <w:rFonts w:eastAsia="Arial Unicode MS"/>
          <w:noProof/>
        </w:rPr>
        <w:t xml:space="preserve"> </w:t>
      </w:r>
      <w:r>
        <w:rPr>
          <w:rFonts w:eastAsia="Arial Unicode MS"/>
          <w:noProof/>
        </w:rPr>
        <w:t xml:space="preserve">Explanations of diabetes in an Anishinaabe (Ojibway) community. </w:t>
      </w:r>
      <w:r w:rsidRPr="006F5BA8">
        <w:rPr>
          <w:rFonts w:eastAsia="Arial Unicode MS"/>
          <w:i/>
          <w:noProof/>
        </w:rPr>
        <w:t xml:space="preserve">Soc. Sci. Med. </w:t>
      </w:r>
      <w:r>
        <w:rPr>
          <w:rFonts w:eastAsia="Arial Unicode MS"/>
          <w:noProof/>
        </w:rPr>
        <w:t>1995;40:37-46.</w:t>
      </w:r>
      <w:bookmarkEnd w:id="231"/>
    </w:p>
    <w:p w14:paraId="5A8E9131" w14:textId="77777777" w:rsidR="006F5BA8" w:rsidRDefault="006F5BA8" w:rsidP="006F5BA8">
      <w:pPr>
        <w:pStyle w:val="lp"/>
        <w:ind w:left="720" w:hanging="720"/>
        <w:rPr>
          <w:rFonts w:eastAsia="Arial Unicode MS"/>
          <w:noProof/>
        </w:rPr>
      </w:pPr>
      <w:bookmarkStart w:id="232" w:name="_ENREF_116"/>
      <w:r w:rsidRPr="006F5BA8">
        <w:rPr>
          <w:rFonts w:eastAsia="Arial Unicode MS"/>
          <w:b/>
          <w:noProof/>
        </w:rPr>
        <w:t>116.</w:t>
      </w:r>
      <w:r>
        <w:rPr>
          <w:rFonts w:eastAsia="Arial Unicode MS"/>
          <w:noProof/>
        </w:rPr>
        <w:tab/>
        <w:t xml:space="preserve">Lieberman LS. Diabetes mellitus and medical anthropology. In: Ember C, Ember M, eds. </w:t>
      </w:r>
      <w:r w:rsidRPr="006F5BA8">
        <w:rPr>
          <w:rFonts w:eastAsia="Arial Unicode MS"/>
          <w:i/>
          <w:noProof/>
        </w:rPr>
        <w:t>Encyclopedia of Medical Anthropology</w:t>
      </w:r>
      <w:r>
        <w:rPr>
          <w:rFonts w:eastAsia="Arial Unicode MS"/>
          <w:noProof/>
        </w:rPr>
        <w:t>. New York City: Springer; 2003:335-353.</w:t>
      </w:r>
      <w:bookmarkEnd w:id="232"/>
    </w:p>
    <w:p w14:paraId="4C09F0C8" w14:textId="77777777" w:rsidR="006F5BA8" w:rsidRDefault="006F5BA8" w:rsidP="006F5BA8">
      <w:pPr>
        <w:pStyle w:val="lp"/>
        <w:ind w:left="720" w:hanging="720"/>
        <w:rPr>
          <w:rFonts w:eastAsia="Arial Unicode MS"/>
          <w:noProof/>
        </w:rPr>
      </w:pPr>
      <w:bookmarkStart w:id="233" w:name="_ENREF_117"/>
      <w:r w:rsidRPr="006F5BA8">
        <w:rPr>
          <w:rFonts w:eastAsia="Arial Unicode MS"/>
          <w:b/>
          <w:noProof/>
        </w:rPr>
        <w:t>117.</w:t>
      </w:r>
      <w:r>
        <w:rPr>
          <w:rFonts w:eastAsia="Arial Unicode MS"/>
          <w:noProof/>
        </w:rPr>
        <w:tab/>
        <w:t xml:space="preserve">Greenhalgh T, Collard A, Campbell-Richards D, et al. Storylines of self-management: narratives of people with diabetes from a multiethnic inner city population. </w:t>
      </w:r>
      <w:r w:rsidRPr="006F5BA8">
        <w:rPr>
          <w:rFonts w:eastAsia="Arial Unicode MS"/>
          <w:i/>
          <w:noProof/>
        </w:rPr>
        <w:t xml:space="preserve">Journal of Health Services Research &amp; Policy. </w:t>
      </w:r>
      <w:r>
        <w:rPr>
          <w:rFonts w:eastAsia="Arial Unicode MS"/>
          <w:noProof/>
        </w:rPr>
        <w:t>2011;16(1):37-43.</w:t>
      </w:r>
      <w:bookmarkEnd w:id="233"/>
    </w:p>
    <w:p w14:paraId="6C9E8209" w14:textId="043D6A83" w:rsidR="006F5BA8" w:rsidRDefault="006F5BA8" w:rsidP="006F5BA8">
      <w:pPr>
        <w:pStyle w:val="lp"/>
        <w:ind w:left="720" w:hanging="720"/>
        <w:rPr>
          <w:rFonts w:eastAsia="Arial Unicode MS"/>
          <w:noProof/>
        </w:rPr>
      </w:pPr>
      <w:bookmarkStart w:id="234" w:name="_ENREF_118"/>
      <w:r w:rsidRPr="006F5BA8">
        <w:rPr>
          <w:rFonts w:eastAsia="Arial Unicode MS"/>
          <w:b/>
          <w:noProof/>
        </w:rPr>
        <w:t>118.</w:t>
      </w:r>
      <w:r>
        <w:rPr>
          <w:rFonts w:eastAsia="Arial Unicode MS"/>
          <w:noProof/>
        </w:rPr>
        <w:tab/>
        <w:t>Ferraro K, Kelley-Moore J. Cumulative disadvantage and health:</w:t>
      </w:r>
      <w:r w:rsidR="00B91282">
        <w:rPr>
          <w:rFonts w:eastAsia="Arial Unicode MS"/>
          <w:noProof/>
        </w:rPr>
        <w:t xml:space="preserve"> </w:t>
      </w:r>
      <w:r>
        <w:rPr>
          <w:rFonts w:eastAsia="Arial Unicode MS"/>
          <w:noProof/>
        </w:rPr>
        <w:t xml:space="preserve">long term consequences of obesity? </w:t>
      </w:r>
      <w:r w:rsidRPr="006F5BA8">
        <w:rPr>
          <w:rFonts w:eastAsia="Arial Unicode MS"/>
          <w:i/>
          <w:noProof/>
        </w:rPr>
        <w:t xml:space="preserve">American Sociological Review. </w:t>
      </w:r>
      <w:r>
        <w:rPr>
          <w:rFonts w:eastAsia="Arial Unicode MS"/>
          <w:noProof/>
        </w:rPr>
        <w:t>2003;68:707-729.</w:t>
      </w:r>
      <w:bookmarkEnd w:id="234"/>
    </w:p>
    <w:p w14:paraId="2AD3AEC4" w14:textId="06A3D94C" w:rsidR="006F5BA8" w:rsidRDefault="006F5BA8" w:rsidP="006F5BA8">
      <w:pPr>
        <w:pStyle w:val="lp"/>
        <w:ind w:left="720" w:hanging="720"/>
        <w:rPr>
          <w:rFonts w:eastAsia="Arial Unicode MS"/>
          <w:noProof/>
        </w:rPr>
      </w:pPr>
      <w:bookmarkStart w:id="235" w:name="_ENREF_119"/>
      <w:r w:rsidRPr="006F5BA8">
        <w:rPr>
          <w:rFonts w:eastAsia="Arial Unicode MS"/>
          <w:b/>
          <w:noProof/>
        </w:rPr>
        <w:t>119.</w:t>
      </w:r>
      <w:r>
        <w:rPr>
          <w:rFonts w:eastAsia="Arial Unicode MS"/>
          <w:noProof/>
        </w:rPr>
        <w:tab/>
        <w:t xml:space="preserve">Liburd L. </w:t>
      </w:r>
      <w:r w:rsidRPr="006F5BA8">
        <w:rPr>
          <w:rFonts w:eastAsia="Arial Unicode MS"/>
          <w:i/>
          <w:noProof/>
        </w:rPr>
        <w:t>Diabetes and Health Disparities.</w:t>
      </w:r>
      <w:r w:rsidR="00B91282">
        <w:rPr>
          <w:rFonts w:eastAsia="Arial Unicode MS"/>
          <w:i/>
          <w:noProof/>
        </w:rPr>
        <w:t xml:space="preserve"> </w:t>
      </w:r>
      <w:r w:rsidRPr="006F5BA8">
        <w:rPr>
          <w:rFonts w:eastAsia="Arial Unicode MS"/>
          <w:i/>
          <w:noProof/>
        </w:rPr>
        <w:t>Community-based approaches for racial and ethnic populations.</w:t>
      </w:r>
      <w:r>
        <w:rPr>
          <w:rFonts w:eastAsia="Arial Unicode MS"/>
          <w:noProof/>
        </w:rPr>
        <w:t xml:space="preserve"> New York City: Springer Publishing Company; 2009.</w:t>
      </w:r>
      <w:bookmarkEnd w:id="235"/>
    </w:p>
    <w:p w14:paraId="7403F304" w14:textId="19CD2869" w:rsidR="006F5BA8" w:rsidRDefault="006F5BA8" w:rsidP="006F5BA8">
      <w:pPr>
        <w:pStyle w:val="lp"/>
        <w:ind w:left="720" w:hanging="720"/>
        <w:rPr>
          <w:rFonts w:eastAsia="Arial Unicode MS"/>
          <w:noProof/>
        </w:rPr>
      </w:pPr>
      <w:bookmarkStart w:id="236" w:name="_ENREF_120"/>
      <w:r w:rsidRPr="006F5BA8">
        <w:rPr>
          <w:rFonts w:eastAsia="Arial Unicode MS"/>
          <w:b/>
          <w:noProof/>
        </w:rPr>
        <w:t>120.</w:t>
      </w:r>
      <w:r>
        <w:rPr>
          <w:rFonts w:eastAsia="Arial Unicode MS"/>
          <w:noProof/>
        </w:rPr>
        <w:tab/>
        <w:t>Rock M. Sweet blood and social suffering:</w:t>
      </w:r>
      <w:r w:rsidR="00B91282">
        <w:rPr>
          <w:rFonts w:eastAsia="Arial Unicode MS"/>
          <w:noProof/>
        </w:rPr>
        <w:t xml:space="preserve"> </w:t>
      </w:r>
      <w:r>
        <w:rPr>
          <w:rFonts w:eastAsia="Arial Unicode MS"/>
          <w:noProof/>
        </w:rPr>
        <w:t xml:space="preserve">Rethinking cause-effect relationships in diabetes, distress, and duress. </w:t>
      </w:r>
      <w:r w:rsidRPr="006F5BA8">
        <w:rPr>
          <w:rFonts w:eastAsia="Arial Unicode MS"/>
          <w:i/>
          <w:noProof/>
        </w:rPr>
        <w:t xml:space="preserve">Med. Anthropol. </w:t>
      </w:r>
      <w:r>
        <w:rPr>
          <w:rFonts w:eastAsia="Arial Unicode MS"/>
          <w:noProof/>
        </w:rPr>
        <w:t>2003;22:131-174.</w:t>
      </w:r>
      <w:bookmarkEnd w:id="236"/>
    </w:p>
    <w:p w14:paraId="435CC86C" w14:textId="77777777" w:rsidR="006F5BA8" w:rsidRDefault="006F5BA8" w:rsidP="006F5BA8">
      <w:pPr>
        <w:pStyle w:val="lp"/>
        <w:ind w:left="720" w:hanging="720"/>
        <w:rPr>
          <w:rFonts w:eastAsia="Arial Unicode MS"/>
          <w:noProof/>
        </w:rPr>
      </w:pPr>
      <w:bookmarkStart w:id="237" w:name="_ENREF_121"/>
      <w:r w:rsidRPr="006F5BA8">
        <w:rPr>
          <w:rFonts w:eastAsia="Arial Unicode MS"/>
          <w:b/>
          <w:noProof/>
        </w:rPr>
        <w:t>121.</w:t>
      </w:r>
      <w:r>
        <w:rPr>
          <w:rFonts w:eastAsia="Arial Unicode MS"/>
          <w:noProof/>
        </w:rPr>
        <w:tab/>
        <w:t xml:space="preserve">Skelly A, Dougherty M, Gesler W, Soward A, Burns D, Arcury T. African American beliefs about diabetes. </w:t>
      </w:r>
      <w:r w:rsidRPr="006F5BA8">
        <w:rPr>
          <w:rFonts w:eastAsia="Arial Unicode MS"/>
          <w:i/>
          <w:noProof/>
        </w:rPr>
        <w:t xml:space="preserve">Western Journal of Nursing Resaerch. </w:t>
      </w:r>
      <w:r>
        <w:rPr>
          <w:rFonts w:eastAsia="Arial Unicode MS"/>
          <w:noProof/>
        </w:rPr>
        <w:t>2006;28:9-29.</w:t>
      </w:r>
      <w:bookmarkEnd w:id="237"/>
    </w:p>
    <w:p w14:paraId="77F7C5AA" w14:textId="77777777" w:rsidR="006F5BA8" w:rsidRDefault="006F5BA8" w:rsidP="006F5BA8">
      <w:pPr>
        <w:pStyle w:val="lp"/>
        <w:ind w:left="720" w:hanging="720"/>
        <w:rPr>
          <w:rFonts w:eastAsia="Arial Unicode MS"/>
          <w:noProof/>
        </w:rPr>
      </w:pPr>
      <w:bookmarkStart w:id="238" w:name="_ENREF_122"/>
      <w:r w:rsidRPr="006F5BA8">
        <w:rPr>
          <w:rFonts w:eastAsia="Arial Unicode MS"/>
          <w:b/>
          <w:noProof/>
        </w:rPr>
        <w:t>122.</w:t>
      </w:r>
      <w:r>
        <w:rPr>
          <w:rFonts w:eastAsia="Arial Unicode MS"/>
          <w:noProof/>
        </w:rPr>
        <w:tab/>
        <w:t xml:space="preserve">Arcury T, Skelly A, Gesler W, Dougherty M. Diabetes beliefs among low-income, white residents of a rural North Carolina community. </w:t>
      </w:r>
      <w:r w:rsidRPr="006F5BA8">
        <w:rPr>
          <w:rFonts w:eastAsia="Arial Unicode MS"/>
          <w:i/>
          <w:noProof/>
        </w:rPr>
        <w:t xml:space="preserve">Journal of Rural Health. </w:t>
      </w:r>
      <w:r>
        <w:rPr>
          <w:rFonts w:eastAsia="Arial Unicode MS"/>
          <w:noProof/>
        </w:rPr>
        <w:t>2005;21(4):337-345.</w:t>
      </w:r>
      <w:bookmarkEnd w:id="238"/>
    </w:p>
    <w:p w14:paraId="4883A0E0" w14:textId="77777777" w:rsidR="006F5BA8" w:rsidRDefault="006F5BA8" w:rsidP="006F5BA8">
      <w:pPr>
        <w:pStyle w:val="lp"/>
        <w:ind w:left="720" w:hanging="720"/>
        <w:rPr>
          <w:rFonts w:eastAsia="Arial Unicode MS"/>
          <w:noProof/>
        </w:rPr>
      </w:pPr>
      <w:bookmarkStart w:id="239" w:name="_ENREF_123"/>
      <w:r w:rsidRPr="006F5BA8">
        <w:rPr>
          <w:rFonts w:eastAsia="Arial Unicode MS"/>
          <w:b/>
          <w:noProof/>
        </w:rPr>
        <w:t>123.</w:t>
      </w:r>
      <w:r>
        <w:rPr>
          <w:rFonts w:eastAsia="Arial Unicode MS"/>
          <w:noProof/>
        </w:rPr>
        <w:tab/>
        <w:t xml:space="preserve">Adams RJ. Improving health outcomes with better patient understanding and education. </w:t>
      </w:r>
      <w:r w:rsidRPr="006F5BA8">
        <w:rPr>
          <w:rFonts w:eastAsia="Arial Unicode MS"/>
          <w:i/>
          <w:noProof/>
        </w:rPr>
        <w:t xml:space="preserve">Risk Management and Healthcare Policy. </w:t>
      </w:r>
      <w:r>
        <w:rPr>
          <w:rFonts w:eastAsia="Arial Unicode MS"/>
          <w:noProof/>
        </w:rPr>
        <w:t>2010;3:61-72.</w:t>
      </w:r>
      <w:bookmarkEnd w:id="239"/>
    </w:p>
    <w:p w14:paraId="256CCEB3" w14:textId="77777777" w:rsidR="006F5BA8" w:rsidRDefault="006F5BA8" w:rsidP="006F5BA8">
      <w:pPr>
        <w:pStyle w:val="lp"/>
        <w:ind w:left="720" w:hanging="720"/>
        <w:rPr>
          <w:rFonts w:eastAsia="Arial Unicode MS"/>
          <w:noProof/>
        </w:rPr>
      </w:pPr>
      <w:bookmarkStart w:id="240" w:name="_ENREF_124"/>
      <w:r w:rsidRPr="006F5BA8">
        <w:rPr>
          <w:rFonts w:eastAsia="Arial Unicode MS"/>
          <w:b/>
          <w:noProof/>
        </w:rPr>
        <w:t>124.</w:t>
      </w:r>
      <w:r>
        <w:rPr>
          <w:rFonts w:eastAsia="Arial Unicode MS"/>
          <w:noProof/>
        </w:rPr>
        <w:tab/>
        <w:t xml:space="preserve">Duke S, Colaqiuri S, Colaqiuri R. Individual patient education for people with type 2 diabetes mellitus. </w:t>
      </w:r>
      <w:r w:rsidRPr="006F5BA8">
        <w:rPr>
          <w:rFonts w:eastAsia="Arial Unicode MS"/>
          <w:i/>
          <w:noProof/>
        </w:rPr>
        <w:t xml:space="preserve">Cochrane Database Systematic Review. </w:t>
      </w:r>
      <w:r>
        <w:rPr>
          <w:rFonts w:eastAsia="Arial Unicode MS"/>
          <w:noProof/>
        </w:rPr>
        <w:t>2009;21(CD005268).</w:t>
      </w:r>
      <w:bookmarkEnd w:id="240"/>
    </w:p>
    <w:p w14:paraId="43E878BA" w14:textId="77777777" w:rsidR="006F5BA8" w:rsidRDefault="006F5BA8" w:rsidP="006F5BA8">
      <w:pPr>
        <w:pStyle w:val="lp"/>
        <w:ind w:left="720" w:hanging="720"/>
        <w:rPr>
          <w:rFonts w:eastAsia="Arial Unicode MS"/>
          <w:noProof/>
        </w:rPr>
      </w:pPr>
      <w:bookmarkStart w:id="241" w:name="_ENREF_125"/>
      <w:r w:rsidRPr="006F5BA8">
        <w:rPr>
          <w:rFonts w:eastAsia="Arial Unicode MS"/>
          <w:b/>
          <w:noProof/>
        </w:rPr>
        <w:t>125.</w:t>
      </w:r>
      <w:r>
        <w:rPr>
          <w:rFonts w:eastAsia="Arial Unicode MS"/>
          <w:noProof/>
        </w:rPr>
        <w:tab/>
        <w:t xml:space="preserve">American Diabetes Association. Standards of Medical Care in Diabetes - 2011. </w:t>
      </w:r>
      <w:r w:rsidRPr="006F5BA8">
        <w:rPr>
          <w:rFonts w:eastAsia="Arial Unicode MS"/>
          <w:i/>
          <w:noProof/>
        </w:rPr>
        <w:t xml:space="preserve">Diabetes Care. </w:t>
      </w:r>
      <w:r>
        <w:rPr>
          <w:rFonts w:eastAsia="Arial Unicode MS"/>
          <w:noProof/>
        </w:rPr>
        <w:t>2011;34(S1):S11-S61.</w:t>
      </w:r>
      <w:bookmarkEnd w:id="241"/>
    </w:p>
    <w:p w14:paraId="7F31C8F4" w14:textId="3EE850EA" w:rsidR="006F5BA8" w:rsidRDefault="006F5BA8" w:rsidP="006F5BA8">
      <w:pPr>
        <w:pStyle w:val="lp"/>
        <w:ind w:left="720" w:hanging="720"/>
        <w:rPr>
          <w:rFonts w:eastAsia="Arial Unicode MS"/>
          <w:noProof/>
        </w:rPr>
      </w:pPr>
      <w:bookmarkStart w:id="242" w:name="_ENREF_126"/>
      <w:r w:rsidRPr="006F5BA8">
        <w:rPr>
          <w:rFonts w:eastAsia="Arial Unicode MS"/>
          <w:b/>
          <w:noProof/>
        </w:rPr>
        <w:t>126.</w:t>
      </w:r>
      <w:r>
        <w:rPr>
          <w:rFonts w:eastAsia="Arial Unicode MS"/>
          <w:noProof/>
        </w:rPr>
        <w:tab/>
        <w:t>Groleau D, Young A, Kirkmayer L. The McGill Illness Narrative Interview (MINI):</w:t>
      </w:r>
      <w:r w:rsidR="00B91282">
        <w:rPr>
          <w:rFonts w:eastAsia="Arial Unicode MS"/>
          <w:noProof/>
        </w:rPr>
        <w:t xml:space="preserve"> </w:t>
      </w:r>
      <w:r>
        <w:rPr>
          <w:rFonts w:eastAsia="Arial Unicode MS"/>
          <w:noProof/>
        </w:rPr>
        <w:t xml:space="preserve">An interview schedule to elicit meanings and modes of reasoning related to illness experience. </w:t>
      </w:r>
      <w:r w:rsidRPr="006F5BA8">
        <w:rPr>
          <w:rFonts w:eastAsia="Arial Unicode MS"/>
          <w:i/>
          <w:noProof/>
        </w:rPr>
        <w:t xml:space="preserve">Transcultural Psychiatry. </w:t>
      </w:r>
      <w:r>
        <w:rPr>
          <w:rFonts w:eastAsia="Arial Unicode MS"/>
          <w:noProof/>
        </w:rPr>
        <w:t>2006;43(4):671-691.</w:t>
      </w:r>
      <w:bookmarkEnd w:id="242"/>
    </w:p>
    <w:p w14:paraId="125C3745" w14:textId="77777777" w:rsidR="006F5BA8" w:rsidRDefault="006F5BA8" w:rsidP="006F5BA8">
      <w:pPr>
        <w:pStyle w:val="lp"/>
        <w:ind w:left="720" w:hanging="720"/>
        <w:rPr>
          <w:rFonts w:eastAsia="Arial Unicode MS"/>
          <w:noProof/>
        </w:rPr>
      </w:pPr>
      <w:bookmarkStart w:id="243" w:name="_ENREF_127"/>
      <w:r w:rsidRPr="006F5BA8">
        <w:rPr>
          <w:rFonts w:eastAsia="Arial Unicode MS"/>
          <w:b/>
          <w:noProof/>
        </w:rPr>
        <w:t>127.</w:t>
      </w:r>
      <w:r>
        <w:rPr>
          <w:rFonts w:eastAsia="Arial Unicode MS"/>
          <w:noProof/>
        </w:rPr>
        <w:tab/>
        <w:t xml:space="preserve">U.S. Department of Health and Human Services. </w:t>
      </w:r>
      <w:r w:rsidRPr="006F5BA8">
        <w:rPr>
          <w:rFonts w:eastAsia="Arial Unicode MS"/>
          <w:i/>
          <w:noProof/>
        </w:rPr>
        <w:t xml:space="preserve">Healthy People 2010: Understanding and Improving Public Health. </w:t>
      </w:r>
      <w:r>
        <w:rPr>
          <w:rFonts w:eastAsia="Arial Unicode MS"/>
          <w:noProof/>
        </w:rPr>
        <w:t>Washington DC: U.S. Department of Health and Human Services;2000.</w:t>
      </w:r>
      <w:bookmarkEnd w:id="243"/>
    </w:p>
    <w:p w14:paraId="68151F1C" w14:textId="77777777" w:rsidR="006F5BA8" w:rsidRDefault="006F5BA8" w:rsidP="006F5BA8">
      <w:pPr>
        <w:pStyle w:val="lp"/>
        <w:ind w:left="720" w:hanging="720"/>
        <w:rPr>
          <w:rFonts w:eastAsia="Arial Unicode MS"/>
          <w:noProof/>
        </w:rPr>
      </w:pPr>
      <w:bookmarkStart w:id="244" w:name="_ENREF_128"/>
      <w:r w:rsidRPr="006F5BA8">
        <w:rPr>
          <w:rFonts w:eastAsia="Arial Unicode MS"/>
          <w:b/>
          <w:noProof/>
        </w:rPr>
        <w:t>128.</w:t>
      </w:r>
      <w:r>
        <w:rPr>
          <w:rFonts w:eastAsia="Arial Unicode MS"/>
          <w:noProof/>
        </w:rPr>
        <w:tab/>
        <w:t xml:space="preserve">Goldman N. Social inequalities in health disentangling the underlying mechanisms. </w:t>
      </w:r>
      <w:r w:rsidRPr="006F5BA8">
        <w:rPr>
          <w:rFonts w:eastAsia="Arial Unicode MS"/>
          <w:i/>
          <w:noProof/>
        </w:rPr>
        <w:t xml:space="preserve">Ann. N. Y. Acad. Sci. </w:t>
      </w:r>
      <w:r>
        <w:rPr>
          <w:rFonts w:eastAsia="Arial Unicode MS"/>
          <w:noProof/>
        </w:rPr>
        <w:t>Dec 2001;954:118-139.</w:t>
      </w:r>
      <w:bookmarkEnd w:id="244"/>
    </w:p>
    <w:p w14:paraId="0CE13CD1" w14:textId="77777777" w:rsidR="006F5BA8" w:rsidRDefault="006F5BA8" w:rsidP="006F5BA8">
      <w:pPr>
        <w:pStyle w:val="lp"/>
        <w:ind w:left="720" w:hanging="720"/>
        <w:rPr>
          <w:rFonts w:eastAsia="Arial Unicode MS"/>
          <w:noProof/>
        </w:rPr>
      </w:pPr>
      <w:bookmarkStart w:id="245" w:name="_ENREF_129"/>
      <w:r w:rsidRPr="006F5BA8">
        <w:rPr>
          <w:rFonts w:eastAsia="Arial Unicode MS"/>
          <w:b/>
          <w:noProof/>
        </w:rPr>
        <w:lastRenderedPageBreak/>
        <w:t>129.</w:t>
      </w:r>
      <w:r>
        <w:rPr>
          <w:rFonts w:eastAsia="Arial Unicode MS"/>
          <w:noProof/>
        </w:rPr>
        <w:tab/>
        <w:t xml:space="preserve">Folstein MF, Folstein SE, McHugh PR. "Mini-mental state". A practical method for grading the cognitive state of patients for the clinician. </w:t>
      </w:r>
      <w:r w:rsidRPr="006F5BA8">
        <w:rPr>
          <w:rFonts w:eastAsia="Arial Unicode MS"/>
          <w:i/>
          <w:noProof/>
        </w:rPr>
        <w:t xml:space="preserve">J. Psychiatr. Res. </w:t>
      </w:r>
      <w:r>
        <w:rPr>
          <w:rFonts w:eastAsia="Arial Unicode MS"/>
          <w:noProof/>
        </w:rPr>
        <w:t>1975;12(3):189-198.</w:t>
      </w:r>
      <w:bookmarkEnd w:id="245"/>
    </w:p>
    <w:p w14:paraId="28A59466" w14:textId="77777777" w:rsidR="006F5BA8" w:rsidRDefault="006F5BA8" w:rsidP="006F5BA8">
      <w:pPr>
        <w:pStyle w:val="lp"/>
        <w:ind w:left="720" w:hanging="720"/>
        <w:rPr>
          <w:rFonts w:eastAsia="Arial Unicode MS"/>
          <w:noProof/>
        </w:rPr>
      </w:pPr>
      <w:bookmarkStart w:id="246" w:name="_ENREF_130"/>
      <w:r w:rsidRPr="006F5BA8">
        <w:rPr>
          <w:rFonts w:eastAsia="Arial Unicode MS"/>
          <w:b/>
          <w:noProof/>
        </w:rPr>
        <w:t>130.</w:t>
      </w:r>
      <w:r>
        <w:rPr>
          <w:rFonts w:eastAsia="Arial Unicode MS"/>
          <w:noProof/>
        </w:rPr>
        <w:tab/>
        <w:t>Benton AL. The revised visual retention test: Clincal and experimental application. 4th ed. New York: Psychological Corporation; 1974.</w:t>
      </w:r>
      <w:bookmarkEnd w:id="246"/>
    </w:p>
    <w:p w14:paraId="3234F958" w14:textId="77777777" w:rsidR="006F5BA8" w:rsidRDefault="006F5BA8" w:rsidP="006F5BA8">
      <w:pPr>
        <w:pStyle w:val="lp"/>
        <w:ind w:left="720" w:hanging="720"/>
        <w:rPr>
          <w:rFonts w:eastAsia="Arial Unicode MS"/>
          <w:noProof/>
        </w:rPr>
      </w:pPr>
      <w:bookmarkStart w:id="247" w:name="_ENREF_131"/>
      <w:r w:rsidRPr="006F5BA8">
        <w:rPr>
          <w:rFonts w:eastAsia="Arial Unicode MS"/>
          <w:b/>
          <w:noProof/>
        </w:rPr>
        <w:t>131.</w:t>
      </w:r>
      <w:r>
        <w:rPr>
          <w:rFonts w:eastAsia="Arial Unicode MS"/>
          <w:noProof/>
        </w:rPr>
        <w:tab/>
        <w:t xml:space="preserve">Delis DC, Kramer J, Kaplan E, Ober BA. </w:t>
      </w:r>
      <w:r w:rsidRPr="006F5BA8">
        <w:rPr>
          <w:rFonts w:eastAsia="Arial Unicode MS"/>
          <w:i/>
          <w:noProof/>
        </w:rPr>
        <w:t>California Verbal Learning Test.</w:t>
      </w:r>
      <w:r>
        <w:rPr>
          <w:rFonts w:eastAsia="Arial Unicode MS"/>
          <w:noProof/>
        </w:rPr>
        <w:t xml:space="preserve"> New York: Psychological Corporation; 1987.</w:t>
      </w:r>
      <w:bookmarkEnd w:id="247"/>
    </w:p>
    <w:p w14:paraId="1D2A767B" w14:textId="77777777" w:rsidR="006F5BA8" w:rsidRDefault="006F5BA8" w:rsidP="006F5BA8">
      <w:pPr>
        <w:pStyle w:val="lp"/>
        <w:ind w:left="720" w:hanging="720"/>
        <w:rPr>
          <w:rFonts w:eastAsia="Arial Unicode MS"/>
          <w:noProof/>
        </w:rPr>
      </w:pPr>
      <w:bookmarkStart w:id="248" w:name="_ENREF_132"/>
      <w:r w:rsidRPr="006F5BA8">
        <w:rPr>
          <w:rFonts w:eastAsia="Arial Unicode MS"/>
          <w:b/>
          <w:noProof/>
        </w:rPr>
        <w:t>132.</w:t>
      </w:r>
      <w:r>
        <w:rPr>
          <w:rFonts w:eastAsia="Arial Unicode MS"/>
          <w:noProof/>
        </w:rPr>
        <w:tab/>
        <w:t xml:space="preserve">Wechsler D. </w:t>
      </w:r>
      <w:r w:rsidRPr="006F5BA8">
        <w:rPr>
          <w:rFonts w:eastAsia="Arial Unicode MS"/>
          <w:i/>
          <w:noProof/>
        </w:rPr>
        <w:t>Wechsler Adult Intelligence Scale - Revised.</w:t>
      </w:r>
      <w:r>
        <w:rPr>
          <w:rFonts w:eastAsia="Arial Unicode MS"/>
          <w:noProof/>
        </w:rPr>
        <w:t xml:space="preserve"> New York: The Psychological Corporation; 1981.</w:t>
      </w:r>
      <w:bookmarkEnd w:id="248"/>
    </w:p>
    <w:p w14:paraId="43688BA2" w14:textId="77777777" w:rsidR="006F5BA8" w:rsidRDefault="006F5BA8" w:rsidP="006F5BA8">
      <w:pPr>
        <w:pStyle w:val="lp"/>
        <w:ind w:left="720" w:hanging="720"/>
        <w:rPr>
          <w:rFonts w:eastAsia="Arial Unicode MS"/>
          <w:noProof/>
        </w:rPr>
      </w:pPr>
      <w:bookmarkStart w:id="249" w:name="_ENREF_133"/>
      <w:r w:rsidRPr="006F5BA8">
        <w:rPr>
          <w:rFonts w:eastAsia="Arial Unicode MS"/>
          <w:b/>
          <w:noProof/>
        </w:rPr>
        <w:t>133.</w:t>
      </w:r>
      <w:r>
        <w:rPr>
          <w:rFonts w:eastAsia="Arial Unicode MS"/>
          <w:noProof/>
        </w:rPr>
        <w:tab/>
        <w:t xml:space="preserve">Guralnik JM, Winograd CH. Physical performance measures in the assessment of older persons. </w:t>
      </w:r>
      <w:r w:rsidRPr="006F5BA8">
        <w:rPr>
          <w:rFonts w:eastAsia="Arial Unicode MS"/>
          <w:i/>
          <w:noProof/>
        </w:rPr>
        <w:t xml:space="preserve">Aging (Milano). </w:t>
      </w:r>
      <w:r>
        <w:rPr>
          <w:rFonts w:eastAsia="Arial Unicode MS"/>
          <w:noProof/>
        </w:rPr>
        <w:t>Oct 1994;6(5):303-305.</w:t>
      </w:r>
      <w:bookmarkEnd w:id="249"/>
    </w:p>
    <w:p w14:paraId="5AF7FFE2" w14:textId="77777777" w:rsidR="006F5BA8" w:rsidRDefault="006F5BA8" w:rsidP="006F5BA8">
      <w:pPr>
        <w:pStyle w:val="lp"/>
        <w:ind w:left="720" w:hanging="720"/>
        <w:rPr>
          <w:rFonts w:eastAsia="Arial Unicode MS"/>
          <w:noProof/>
        </w:rPr>
      </w:pPr>
      <w:bookmarkStart w:id="250" w:name="_ENREF_134"/>
      <w:r w:rsidRPr="006F5BA8">
        <w:rPr>
          <w:rFonts w:eastAsia="Arial Unicode MS"/>
          <w:b/>
          <w:noProof/>
        </w:rPr>
        <w:t>134.</w:t>
      </w:r>
      <w:r>
        <w:rPr>
          <w:rFonts w:eastAsia="Arial Unicode MS"/>
          <w:noProof/>
        </w:rPr>
        <w:tab/>
        <w:t xml:space="preserve">Simonsick EM, Kasper JD, Guralnik JM, et al. Severity of upper and lower extremity functional limitation: scale development and validation with self-report and performance-based measures of physical function. WHAS Research Group. Women's Health and Aging Study. </w:t>
      </w:r>
      <w:r w:rsidRPr="006F5BA8">
        <w:rPr>
          <w:rFonts w:eastAsia="Arial Unicode MS"/>
          <w:i/>
          <w:noProof/>
        </w:rPr>
        <w:t xml:space="preserve">J. Gerontol. B Psychol. Sci. Soc. Sci. </w:t>
      </w:r>
      <w:r>
        <w:rPr>
          <w:rFonts w:eastAsia="Arial Unicode MS"/>
          <w:noProof/>
        </w:rPr>
        <w:t>Jan 2001;56(1):S10-19.</w:t>
      </w:r>
      <w:bookmarkEnd w:id="250"/>
    </w:p>
    <w:p w14:paraId="4D9C9D2E" w14:textId="4CBBC817" w:rsidR="006F5BA8" w:rsidRDefault="006F5BA8" w:rsidP="006F5BA8">
      <w:pPr>
        <w:pStyle w:val="lp"/>
        <w:rPr>
          <w:rFonts w:eastAsia="Arial Unicode MS"/>
          <w:b/>
          <w:noProof/>
        </w:rPr>
      </w:pPr>
    </w:p>
    <w:p w14:paraId="4C8F084C" w14:textId="14073FB8" w:rsidR="00445A5E" w:rsidRPr="00062398" w:rsidRDefault="00BD4716" w:rsidP="00062398">
      <w:pPr>
        <w:pStyle w:val="lp"/>
        <w:rPr>
          <w:rFonts w:eastAsia="Arial Unicode MS"/>
        </w:rPr>
      </w:pPr>
      <w:r>
        <w:rPr>
          <w:rFonts w:eastAsia="Arial Unicode MS"/>
        </w:rPr>
        <w:fldChar w:fldCharType="end"/>
      </w:r>
    </w:p>
    <w:sectPr w:rsidR="00445A5E" w:rsidRPr="00062398" w:rsidSect="005C727B">
      <w:footerReference w:type="even" r:id="rId16"/>
      <w:footerReference w:type="default" r:id="rId17"/>
      <w:pgSz w:w="12240" w:h="15840"/>
      <w:pgMar w:top="1440" w:right="1440" w:bottom="1440" w:left="1440" w:header="720" w:footer="108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2A399E" w14:textId="77777777" w:rsidR="00F127A8" w:rsidRDefault="00F127A8" w:rsidP="00B33022">
      <w:r>
        <w:separator/>
      </w:r>
    </w:p>
  </w:endnote>
  <w:endnote w:type="continuationSeparator" w:id="0">
    <w:p w14:paraId="54E12F8E" w14:textId="77777777" w:rsidR="00F127A8" w:rsidRDefault="00F127A8" w:rsidP="00B33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Utopia Std Bold">
    <w:panose1 w:val="02040803060506020204"/>
    <w:charset w:val="00"/>
    <w:family w:val="auto"/>
    <w:pitch w:val="variable"/>
    <w:sig w:usb0="800000AF" w:usb1="5000607B"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Utopia Std Bold Subhead">
    <w:panose1 w:val="02040803060506020204"/>
    <w:charset w:val="00"/>
    <w:family w:val="auto"/>
    <w:pitch w:val="variable"/>
    <w:sig w:usb0="800000AF" w:usb1="5000607B" w:usb2="00000000" w:usb3="00000000" w:csb0="00000001" w:csb1="00000000"/>
  </w:font>
  <w:font w:name="Utopia Std">
    <w:panose1 w:val="02040603060506020204"/>
    <w:charset w:val="00"/>
    <w:family w:val="auto"/>
    <w:pitch w:val="variable"/>
    <w:sig w:usb0="800000AF" w:usb1="5000607B"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LT Std">
    <w:panose1 w:val="02020603050405020304"/>
    <w:charset w:val="00"/>
    <w:family w:val="auto"/>
    <w:pitch w:val="variable"/>
    <w:sig w:usb0="800000AF" w:usb1="5000204A" w:usb2="00000000" w:usb3="00000000" w:csb0="00000001" w:csb1="00000000"/>
  </w:font>
  <w:font w:name="Tahoma">
    <w:panose1 w:val="020B0604030504040204"/>
    <w:charset w:val="00"/>
    <w:family w:val="auto"/>
    <w:pitch w:val="variable"/>
    <w:sig w:usb0="E1002AFF" w:usb1="C000605B" w:usb2="00000029" w:usb3="00000000" w:csb0="000101FF" w:csb1="00000000"/>
  </w:font>
  <w:font w:name="Utopia Std Semibold Subhead">
    <w:panose1 w:val="02040703060506020204"/>
    <w:charset w:val="00"/>
    <w:family w:val="auto"/>
    <w:pitch w:val="variable"/>
    <w:sig w:usb0="800000AF" w:usb1="5000607B" w:usb2="00000000" w:usb3="00000000" w:csb0="00000001" w:csb1="00000000"/>
  </w:font>
  <w:font w:name="Minion Pro">
    <w:panose1 w:val="02040503050201020203"/>
    <w:charset w:val="00"/>
    <w:family w:val="auto"/>
    <w:pitch w:val="variable"/>
    <w:sig w:usb0="60000287" w:usb1="00000001" w:usb2="00000000" w:usb3="00000000" w:csb0="0000019F" w:csb1="00000000"/>
  </w:font>
  <w:font w:name="SAS Monospace">
    <w:altName w:val="Cambria"/>
    <w:panose1 w:val="00000000000000000000"/>
    <w:charset w:val="4D"/>
    <w:family w:val="roman"/>
    <w:notTrueType/>
    <w:pitch w:val="default"/>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1C6EF" w14:textId="77777777" w:rsidR="00F127A8" w:rsidRDefault="00F127A8" w:rsidP="00F63D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096ABB" w14:textId="77777777" w:rsidR="00F127A8" w:rsidRDefault="009F01F0" w:rsidP="00F63D7E">
    <w:pPr>
      <w:pStyle w:val="Footer"/>
      <w:ind w:right="360"/>
    </w:pPr>
    <w:sdt>
      <w:sdtPr>
        <w:id w:val="969400743"/>
        <w:placeholder>
          <w:docPart w:val="8170EA23BEE7BD41A4EBAD86359CC6A4"/>
        </w:placeholder>
        <w:temporary/>
        <w:showingPlcHdr/>
      </w:sdtPr>
      <w:sdtEndPr/>
      <w:sdtContent>
        <w:r w:rsidR="00F127A8">
          <w:t>[Type text]</w:t>
        </w:r>
      </w:sdtContent>
    </w:sdt>
    <w:r w:rsidR="00F127A8">
      <w:ptab w:relativeTo="margin" w:alignment="center" w:leader="none"/>
    </w:r>
    <w:sdt>
      <w:sdtPr>
        <w:id w:val="969400748"/>
        <w:placeholder>
          <w:docPart w:val="825544B2D712524DA599FCD9D3D4F0C0"/>
        </w:placeholder>
        <w:temporary/>
        <w:showingPlcHdr/>
      </w:sdtPr>
      <w:sdtEndPr/>
      <w:sdtContent>
        <w:r w:rsidR="00F127A8">
          <w:t>[Type text]</w:t>
        </w:r>
      </w:sdtContent>
    </w:sdt>
    <w:r w:rsidR="00F127A8">
      <w:ptab w:relativeTo="margin" w:alignment="right" w:leader="none"/>
    </w:r>
    <w:sdt>
      <w:sdtPr>
        <w:id w:val="969400753"/>
        <w:placeholder>
          <w:docPart w:val="E074ED5229C42244BE477E54CCA0B5E8"/>
        </w:placeholder>
        <w:temporary/>
        <w:showingPlcHdr/>
      </w:sdtPr>
      <w:sdtEndPr/>
      <w:sdtContent>
        <w:r w:rsidR="00F127A8">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4D6B03" w14:textId="77777777" w:rsidR="00F127A8" w:rsidRPr="00907E3A" w:rsidRDefault="00F127A8" w:rsidP="00907E3A">
    <w:pPr>
      <w:pStyle w:val="Footer"/>
      <w:framePr w:wrap="around" w:vAnchor="text" w:hAnchor="page" w:x="10261" w:y="116"/>
      <w:rPr>
        <w:rStyle w:val="PageNumber"/>
        <w:rFonts w:ascii="Utopia Std" w:hAnsi="Utopia Std"/>
        <w:sz w:val="18"/>
        <w:szCs w:val="18"/>
      </w:rPr>
    </w:pPr>
    <w:r w:rsidRPr="00907E3A">
      <w:rPr>
        <w:rStyle w:val="PageNumber"/>
        <w:rFonts w:ascii="Utopia Std" w:hAnsi="Utopia Std"/>
        <w:sz w:val="18"/>
        <w:szCs w:val="18"/>
      </w:rPr>
      <w:fldChar w:fldCharType="begin"/>
    </w:r>
    <w:r w:rsidRPr="00907E3A">
      <w:rPr>
        <w:rStyle w:val="PageNumber"/>
        <w:rFonts w:ascii="Utopia Std" w:hAnsi="Utopia Std"/>
        <w:sz w:val="18"/>
        <w:szCs w:val="18"/>
      </w:rPr>
      <w:instrText xml:space="preserve">PAGE  </w:instrText>
    </w:r>
    <w:r w:rsidRPr="00907E3A">
      <w:rPr>
        <w:rStyle w:val="PageNumber"/>
        <w:rFonts w:ascii="Utopia Std" w:hAnsi="Utopia Std"/>
        <w:sz w:val="18"/>
        <w:szCs w:val="18"/>
      </w:rPr>
      <w:fldChar w:fldCharType="separate"/>
    </w:r>
    <w:r w:rsidR="009F01F0">
      <w:rPr>
        <w:rStyle w:val="PageNumber"/>
        <w:rFonts w:ascii="Utopia Std" w:hAnsi="Utopia Std"/>
        <w:noProof/>
        <w:sz w:val="18"/>
        <w:szCs w:val="18"/>
      </w:rPr>
      <w:t>42</w:t>
    </w:r>
    <w:r w:rsidRPr="00907E3A">
      <w:rPr>
        <w:rStyle w:val="PageNumber"/>
        <w:rFonts w:ascii="Utopia Std" w:hAnsi="Utopia Std"/>
        <w:sz w:val="18"/>
        <w:szCs w:val="18"/>
      </w:rPr>
      <w:fldChar w:fldCharType="end"/>
    </w:r>
  </w:p>
  <w:p w14:paraId="3C49F1A5" w14:textId="0B1D56A8" w:rsidR="00F127A8" w:rsidRPr="00907E3A" w:rsidRDefault="00F127A8" w:rsidP="00C83365">
    <w:pPr>
      <w:pStyle w:val="zDefault"/>
      <w:rPr>
        <w:sz w:val="18"/>
        <w:szCs w:val="18"/>
      </w:rPr>
    </w:pPr>
    <w:r w:rsidRPr="00907E3A">
      <w:rPr>
        <w:sz w:val="18"/>
        <w:szCs w:val="18"/>
      </w:rPr>
      <w:t>HANDLS Wave 3 NIH Protocol</w:t>
    </w:r>
    <w:r>
      <w:rPr>
        <w:sz w:val="18"/>
        <w:szCs w:val="18"/>
      </w:rPr>
      <w:t xml:space="preserve"> – </w:t>
    </w:r>
    <w:r w:rsidRPr="00907E3A">
      <w:rPr>
        <w:sz w:val="18"/>
        <w:szCs w:val="18"/>
      </w:rPr>
      <w:t>Version No: 1</w:t>
    </w:r>
    <w:r>
      <w:rPr>
        <w:sz w:val="18"/>
        <w:szCs w:val="18"/>
      </w:rPr>
      <w:t xml:space="preserve">. </w:t>
    </w:r>
    <w:r w:rsidRPr="00907E3A">
      <w:rPr>
        <w:sz w:val="18"/>
        <w:szCs w:val="18"/>
      </w:rPr>
      <w:t>0</w:t>
    </w:r>
    <w:r>
      <w:rPr>
        <w:sz w:val="18"/>
        <w:szCs w:val="18"/>
      </w:rPr>
      <w:t>4/26</w:t>
    </w:r>
    <w:r w:rsidRPr="00907E3A">
      <w:rPr>
        <w:sz w:val="18"/>
        <w:szCs w:val="18"/>
      </w:rPr>
      <w:t>/2013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34A003" w14:textId="77777777" w:rsidR="00F127A8" w:rsidRDefault="00F127A8" w:rsidP="00B33022">
      <w:r>
        <w:separator/>
      </w:r>
    </w:p>
  </w:footnote>
  <w:footnote w:type="continuationSeparator" w:id="0">
    <w:p w14:paraId="219959D1" w14:textId="77777777" w:rsidR="00F127A8" w:rsidRDefault="00F127A8" w:rsidP="00B330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4F00AD"/>
    <w:multiLevelType w:val="multilevel"/>
    <w:tmpl w:val="F1ACEDCC"/>
    <w:lvl w:ilvl="0">
      <w:start w:val="1"/>
      <w:numFmt w:val="decimal"/>
      <w:lvlText w:val="%1."/>
      <w:lvlJc w:val="left"/>
      <w:pPr>
        <w:tabs>
          <w:tab w:val="num" w:pos="360"/>
        </w:tabs>
        <w:ind w:left="792" w:hanging="792"/>
      </w:pPr>
      <w:rPr>
        <w:rFonts w:hint="default"/>
      </w:rPr>
    </w:lvl>
    <w:lvl w:ilvl="1">
      <w:start w:val="1"/>
      <w:numFmt w:val="decimal"/>
      <w:lvlText w:val="%1.%2."/>
      <w:lvlJc w:val="left"/>
      <w:pPr>
        <w:tabs>
          <w:tab w:val="num" w:pos="360"/>
        </w:tabs>
        <w:ind w:left="0" w:firstLine="0"/>
      </w:pPr>
      <w:rPr>
        <w:rFonts w:ascii="Utopia Std Bold" w:hAnsi="Utopia Std Bold" w:hint="default"/>
        <w:b/>
        <w:bCs/>
        <w:i w:val="0"/>
        <w:iCs w:val="0"/>
        <w:sz w:val="24"/>
        <w:szCs w:val="24"/>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2">
    <w:nsid w:val="00D33FD0"/>
    <w:multiLevelType w:val="multilevel"/>
    <w:tmpl w:val="CE8EDA90"/>
    <w:lvl w:ilvl="0">
      <w:start w:val="1"/>
      <w:numFmt w:val="decimal"/>
      <w:isLgl/>
      <w:lvlText w:val="%1."/>
      <w:lvlJc w:val="left"/>
      <w:pPr>
        <w:tabs>
          <w:tab w:val="num" w:pos="360"/>
        </w:tabs>
        <w:ind w:left="0" w:firstLine="0"/>
      </w:pPr>
      <w:rPr>
        <w:rFonts w:hint="default"/>
      </w:rPr>
    </w:lvl>
    <w:lvl w:ilvl="1">
      <w:start w:val="1"/>
      <w:numFmt w:val="decimal"/>
      <w:isLgl/>
      <w:lvlText w:val="%1.%2."/>
      <w:lvlJc w:val="left"/>
      <w:pPr>
        <w:ind w:left="432" w:firstLine="360"/>
      </w:pPr>
      <w:rPr>
        <w:rFonts w:ascii="Utopia Std Bold" w:hAnsi="Utopia Std Bold" w:hint="default"/>
        <w:b w:val="0"/>
        <w:bCs w:val="0"/>
        <w:i w:val="0"/>
        <w:iCs w:val="0"/>
        <w:sz w:val="24"/>
        <w:szCs w:val="24"/>
      </w:rPr>
    </w:lvl>
    <w:lvl w:ilvl="2">
      <w:start w:val="1"/>
      <w:numFmt w:val="decimal"/>
      <w:lvlRestart w:val="1"/>
      <w:isLgl/>
      <w:lvlText w:val="%1.%2.%3."/>
      <w:lvlJc w:val="left"/>
      <w:pPr>
        <w:tabs>
          <w:tab w:val="num" w:pos="432"/>
        </w:tabs>
        <w:ind w:left="432" w:firstLine="360"/>
      </w:pPr>
      <w:rPr>
        <w:rFonts w:hint="default"/>
      </w:rPr>
    </w:lvl>
    <w:lvl w:ilvl="3">
      <w:start w:val="1"/>
      <w:numFmt w:val="decimal"/>
      <w:lvlText w:val="%1.%2.%3.%4"/>
      <w:lvlJc w:val="left"/>
      <w:pPr>
        <w:ind w:left="2016" w:hanging="864"/>
      </w:pPr>
      <w:rPr>
        <w:rFonts w:hint="default"/>
      </w:rPr>
    </w:lvl>
    <w:lvl w:ilvl="4">
      <w:start w:val="1"/>
      <w:numFmt w:val="decimal"/>
      <w:lvlText w:val="%1.%2.%3.%4.%5"/>
      <w:lvlJc w:val="left"/>
      <w:pPr>
        <w:ind w:left="2160" w:hanging="1008"/>
      </w:pPr>
      <w:rPr>
        <w:rFonts w:hint="default"/>
      </w:rPr>
    </w:lvl>
    <w:lvl w:ilvl="5">
      <w:start w:val="1"/>
      <w:numFmt w:val="decimal"/>
      <w:lvlText w:val="%1.%2.%3.%4.%5.%6"/>
      <w:lvlJc w:val="left"/>
      <w:pPr>
        <w:ind w:left="2304" w:hanging="1152"/>
      </w:pPr>
      <w:rPr>
        <w:rFonts w:hint="default"/>
      </w:rPr>
    </w:lvl>
    <w:lvl w:ilvl="6">
      <w:start w:val="1"/>
      <w:numFmt w:val="decimal"/>
      <w:lvlText w:val="%1.%2.%3.%4.%5.%6.%7"/>
      <w:lvlJc w:val="left"/>
      <w:pPr>
        <w:ind w:left="2448" w:hanging="1296"/>
      </w:pPr>
      <w:rPr>
        <w:rFonts w:hint="default"/>
      </w:rPr>
    </w:lvl>
    <w:lvl w:ilvl="7">
      <w:start w:val="1"/>
      <w:numFmt w:val="decimal"/>
      <w:lvlText w:val="%1.%2.%3.%4.%5.%6.%7.%8"/>
      <w:lvlJc w:val="left"/>
      <w:pPr>
        <w:ind w:left="2592" w:hanging="1440"/>
      </w:pPr>
      <w:rPr>
        <w:rFonts w:hint="default"/>
      </w:rPr>
    </w:lvl>
    <w:lvl w:ilvl="8">
      <w:start w:val="1"/>
      <w:numFmt w:val="decimal"/>
      <w:lvlText w:val="%1.%2.%3.%4.%5.%6.%7.%8.%9"/>
      <w:lvlJc w:val="left"/>
      <w:pPr>
        <w:ind w:left="2736" w:hanging="1584"/>
      </w:pPr>
      <w:rPr>
        <w:rFonts w:hint="default"/>
      </w:rPr>
    </w:lvl>
  </w:abstractNum>
  <w:abstractNum w:abstractNumId="3">
    <w:nsid w:val="01763F23"/>
    <w:multiLevelType w:val="multilevel"/>
    <w:tmpl w:val="CC64BAB8"/>
    <w:lvl w:ilvl="0">
      <w:start w:val="1"/>
      <w:numFmt w:val="decimal"/>
      <w:lvlText w:val="%1"/>
      <w:lvlJc w:val="left"/>
      <w:pPr>
        <w:tabs>
          <w:tab w:val="num" w:pos="360"/>
        </w:tabs>
        <w:ind w:left="792" w:hanging="792"/>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4">
    <w:nsid w:val="03D52768"/>
    <w:multiLevelType w:val="multilevel"/>
    <w:tmpl w:val="EC3EB9F8"/>
    <w:lvl w:ilvl="0">
      <w:start w:val="1"/>
      <w:numFmt w:val="decimal"/>
      <w:lvlText w:val="%1"/>
      <w:lvlJc w:val="left"/>
      <w:pPr>
        <w:tabs>
          <w:tab w:val="num" w:pos="360"/>
        </w:tabs>
        <w:ind w:left="792" w:hanging="792"/>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5">
    <w:nsid w:val="05D6073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64D720E"/>
    <w:multiLevelType w:val="multilevel"/>
    <w:tmpl w:val="171AB302"/>
    <w:lvl w:ilvl="0">
      <w:start w:val="1"/>
      <w:numFmt w:val="decimal"/>
      <w:isLgl/>
      <w:lvlText w:val="%1."/>
      <w:lvlJc w:val="left"/>
      <w:pPr>
        <w:tabs>
          <w:tab w:val="num" w:pos="360"/>
        </w:tabs>
        <w:ind w:left="0" w:firstLine="360"/>
      </w:pPr>
      <w:rPr>
        <w:rFonts w:hint="default"/>
      </w:rPr>
    </w:lvl>
    <w:lvl w:ilvl="1">
      <w:start w:val="1"/>
      <w:numFmt w:val="decimal"/>
      <w:isLgl/>
      <w:lvlText w:val="%1.%2."/>
      <w:lvlJc w:val="left"/>
      <w:pPr>
        <w:ind w:left="0" w:firstLine="360"/>
      </w:pPr>
      <w:rPr>
        <w:rFonts w:ascii="Utopia Std Bold" w:hAnsi="Utopia Std Bold" w:hint="default"/>
        <w:b w:val="0"/>
        <w:bCs w:val="0"/>
        <w:i w:val="0"/>
        <w:iCs w:val="0"/>
        <w:sz w:val="24"/>
        <w:szCs w:val="24"/>
      </w:rPr>
    </w:lvl>
    <w:lvl w:ilvl="2">
      <w:start w:val="1"/>
      <w:numFmt w:val="decimal"/>
      <w:lvlRestart w:val="1"/>
      <w:isLgl/>
      <w:lvlText w:val="%1.%2.%3."/>
      <w:lvlJc w:val="left"/>
      <w:pPr>
        <w:tabs>
          <w:tab w:val="num" w:pos="0"/>
        </w:tabs>
        <w:ind w:left="0" w:firstLine="36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7">
    <w:nsid w:val="067016FA"/>
    <w:multiLevelType w:val="hybridMultilevel"/>
    <w:tmpl w:val="347AA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8EC7997"/>
    <w:multiLevelType w:val="multilevel"/>
    <w:tmpl w:val="7700D23A"/>
    <w:lvl w:ilvl="0">
      <w:start w:val="1"/>
      <w:numFmt w:val="decimal"/>
      <w:lvlText w:val="%1."/>
      <w:lvlJc w:val="left"/>
      <w:pPr>
        <w:tabs>
          <w:tab w:val="num" w:pos="360"/>
        </w:tabs>
        <w:ind w:left="792" w:hanging="792"/>
      </w:pPr>
      <w:rPr>
        <w:rFonts w:hint="default"/>
      </w:rPr>
    </w:lvl>
    <w:lvl w:ilvl="1">
      <w:start w:val="1"/>
      <w:numFmt w:val="decimal"/>
      <w:lvlText w:val="%1.%2."/>
      <w:lvlJc w:val="left"/>
      <w:pPr>
        <w:tabs>
          <w:tab w:val="num" w:pos="360"/>
        </w:tabs>
        <w:ind w:left="936" w:hanging="93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9">
    <w:nsid w:val="08F1305C"/>
    <w:multiLevelType w:val="hybridMultilevel"/>
    <w:tmpl w:val="0F242C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137292B"/>
    <w:multiLevelType w:val="multilevel"/>
    <w:tmpl w:val="13F2A940"/>
    <w:lvl w:ilvl="0">
      <w:start w:val="11"/>
      <w:numFmt w:val="decimal"/>
      <w:lvlText w:val="%1"/>
      <w:lvlJc w:val="left"/>
      <w:pPr>
        <w:ind w:left="540" w:hanging="54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460" w:hanging="2160"/>
      </w:pPr>
      <w:rPr>
        <w:rFonts w:hint="default"/>
      </w:rPr>
    </w:lvl>
    <w:lvl w:ilvl="8">
      <w:start w:val="1"/>
      <w:numFmt w:val="decimal"/>
      <w:lvlText w:val="%1.%2.%3.%4.%5.%6.%7.%8.%9"/>
      <w:lvlJc w:val="left"/>
      <w:pPr>
        <w:ind w:left="9360" w:hanging="2160"/>
      </w:pPr>
      <w:rPr>
        <w:rFonts w:hint="default"/>
      </w:rPr>
    </w:lvl>
  </w:abstractNum>
  <w:abstractNum w:abstractNumId="11">
    <w:nsid w:val="14F23081"/>
    <w:multiLevelType w:val="multilevel"/>
    <w:tmpl w:val="DF5A1084"/>
    <w:lvl w:ilvl="0">
      <w:start w:val="1"/>
      <w:numFmt w:val="decimal"/>
      <w:lvlText w:val="%1."/>
      <w:lvlJc w:val="left"/>
      <w:pPr>
        <w:ind w:left="720" w:hanging="360"/>
      </w:pPr>
      <w:rPr>
        <w:rFonts w:hint="default"/>
      </w:rPr>
    </w:lvl>
    <w:lvl w:ilvl="1">
      <w:start w:val="1"/>
      <w:numFmt w:val="decimal"/>
      <w:isLgl/>
      <w:lvlText w:val="%1.%2"/>
      <w:lvlJc w:val="left"/>
      <w:pPr>
        <w:ind w:left="1220" w:hanging="50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nsid w:val="165F783E"/>
    <w:multiLevelType w:val="multilevel"/>
    <w:tmpl w:val="6686B894"/>
    <w:lvl w:ilvl="0">
      <w:start w:val="1"/>
      <w:numFmt w:val="decimal"/>
      <w:lvlText w:val="%1."/>
      <w:lvlJc w:val="left"/>
      <w:pPr>
        <w:tabs>
          <w:tab w:val="num" w:pos="360"/>
        </w:tabs>
        <w:ind w:left="792" w:hanging="792"/>
      </w:pPr>
      <w:rPr>
        <w:rFonts w:hint="default"/>
      </w:rPr>
    </w:lvl>
    <w:lvl w:ilvl="1">
      <w:start w:val="1"/>
      <w:numFmt w:val="decimal"/>
      <w:lvlText w:val="%1.%2."/>
      <w:lvlJc w:val="left"/>
      <w:pPr>
        <w:tabs>
          <w:tab w:val="num" w:pos="360"/>
        </w:tabs>
        <w:ind w:left="0" w:firstLine="0"/>
      </w:pPr>
      <w:rPr>
        <w:rFonts w:ascii="Utopia Std Bold" w:hAnsi="Utopia Std Bold" w:hint="default"/>
        <w:b w:val="0"/>
        <w:bCs w:val="0"/>
        <w:i w:val="0"/>
        <w:iCs w:val="0"/>
        <w:sz w:val="24"/>
        <w:szCs w:val="24"/>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13">
    <w:nsid w:val="18621DC3"/>
    <w:multiLevelType w:val="multilevel"/>
    <w:tmpl w:val="21C25210"/>
    <w:lvl w:ilvl="0">
      <w:start w:val="1"/>
      <w:numFmt w:val="decimal"/>
      <w:lvlText w:val="%1."/>
      <w:lvlJc w:val="left"/>
      <w:pPr>
        <w:ind w:left="720" w:hanging="360"/>
      </w:pPr>
      <w:rPr>
        <w:rFonts w:hint="default"/>
      </w:rPr>
    </w:lvl>
    <w:lvl w:ilvl="1">
      <w:start w:val="1"/>
      <w:numFmt w:val="decimal"/>
      <w:lvlRestart w:val="0"/>
      <w:pStyle w:val="Heading2"/>
      <w:lvlText w:val="%1.%2."/>
      <w:lvlJc w:val="left"/>
      <w:pPr>
        <w:ind w:left="1152" w:hanging="115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nsid w:val="195F743D"/>
    <w:multiLevelType w:val="multilevel"/>
    <w:tmpl w:val="017E7B40"/>
    <w:lvl w:ilvl="0">
      <w:start w:val="1"/>
      <w:numFmt w:val="decimal"/>
      <w:isLgl/>
      <w:lvlText w:val="%1."/>
      <w:lvlJc w:val="left"/>
      <w:pPr>
        <w:tabs>
          <w:tab w:val="num" w:pos="360"/>
        </w:tabs>
        <w:ind w:left="0" w:firstLine="360"/>
      </w:pPr>
      <w:rPr>
        <w:rFonts w:hint="default"/>
      </w:rPr>
    </w:lvl>
    <w:lvl w:ilvl="1">
      <w:start w:val="1"/>
      <w:numFmt w:val="decimal"/>
      <w:isLgl/>
      <w:lvlText w:val="%1.%2."/>
      <w:lvlJc w:val="left"/>
      <w:pPr>
        <w:ind w:left="0" w:firstLine="360"/>
      </w:pPr>
      <w:rPr>
        <w:rFonts w:ascii="Utopia Std Bold" w:hAnsi="Utopia Std Bold" w:hint="default"/>
        <w:b w:val="0"/>
        <w:bCs w:val="0"/>
        <w:i w:val="0"/>
        <w:iCs w:val="0"/>
        <w:sz w:val="24"/>
        <w:szCs w:val="24"/>
      </w:rPr>
    </w:lvl>
    <w:lvl w:ilvl="2">
      <w:start w:val="1"/>
      <w:numFmt w:val="decimal"/>
      <w:isLgl/>
      <w:lvlText w:val="%1.%2.%3."/>
      <w:lvlJc w:val="left"/>
      <w:pPr>
        <w:tabs>
          <w:tab w:val="num" w:pos="0"/>
        </w:tabs>
        <w:ind w:left="0" w:firstLine="36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15">
    <w:nsid w:val="1AEF7CD8"/>
    <w:multiLevelType w:val="multilevel"/>
    <w:tmpl w:val="89282ECC"/>
    <w:lvl w:ilvl="0">
      <w:start w:val="1"/>
      <w:numFmt w:val="decimal"/>
      <w:pStyle w:val="Heading1"/>
      <w:lvlText w:val="%1."/>
      <w:lvlJc w:val="left"/>
      <w:pPr>
        <w:tabs>
          <w:tab w:val="num" w:pos="360"/>
        </w:tabs>
        <w:ind w:left="0" w:firstLine="0"/>
      </w:pPr>
      <w:rPr>
        <w:rFonts w:hint="default"/>
      </w:rPr>
    </w:lvl>
    <w:lvl w:ilvl="1">
      <w:start w:val="1"/>
      <w:numFmt w:val="decimal"/>
      <w:isLgl/>
      <w:lvlText w:val="%1.%2."/>
      <w:lvlJc w:val="left"/>
      <w:pPr>
        <w:ind w:left="432" w:firstLine="360"/>
      </w:pPr>
      <w:rPr>
        <w:rFonts w:ascii="Utopia Std Bold" w:hAnsi="Utopia Std Bold" w:hint="default"/>
        <w:b w:val="0"/>
        <w:bCs w:val="0"/>
        <w:i w:val="0"/>
        <w:iCs w:val="0"/>
        <w:sz w:val="24"/>
        <w:szCs w:val="24"/>
      </w:rPr>
    </w:lvl>
    <w:lvl w:ilvl="2">
      <w:start w:val="1"/>
      <w:numFmt w:val="decimal"/>
      <w:lvlRestart w:val="1"/>
      <w:isLgl/>
      <w:lvlText w:val="%1.%2.%3."/>
      <w:lvlJc w:val="left"/>
      <w:pPr>
        <w:tabs>
          <w:tab w:val="num" w:pos="432"/>
        </w:tabs>
        <w:ind w:left="432" w:firstLine="360"/>
      </w:pPr>
      <w:rPr>
        <w:rFonts w:hint="default"/>
      </w:rPr>
    </w:lvl>
    <w:lvl w:ilvl="3">
      <w:start w:val="1"/>
      <w:numFmt w:val="decimal"/>
      <w:lvlText w:val="%1.%2.%3.%4"/>
      <w:lvlJc w:val="left"/>
      <w:pPr>
        <w:ind w:left="2016" w:hanging="864"/>
      </w:pPr>
      <w:rPr>
        <w:rFonts w:hint="default"/>
      </w:rPr>
    </w:lvl>
    <w:lvl w:ilvl="4">
      <w:start w:val="1"/>
      <w:numFmt w:val="decimal"/>
      <w:lvlText w:val="%1.%2.%3.%4.%5"/>
      <w:lvlJc w:val="left"/>
      <w:pPr>
        <w:ind w:left="2160" w:hanging="1008"/>
      </w:pPr>
      <w:rPr>
        <w:rFonts w:hint="default"/>
      </w:rPr>
    </w:lvl>
    <w:lvl w:ilvl="5">
      <w:start w:val="1"/>
      <w:numFmt w:val="decimal"/>
      <w:lvlText w:val="%1.%2.%3.%4.%5.%6"/>
      <w:lvlJc w:val="left"/>
      <w:pPr>
        <w:ind w:left="2304" w:hanging="1152"/>
      </w:pPr>
      <w:rPr>
        <w:rFonts w:hint="default"/>
      </w:rPr>
    </w:lvl>
    <w:lvl w:ilvl="6">
      <w:start w:val="1"/>
      <w:numFmt w:val="decimal"/>
      <w:lvlText w:val="%1.%2.%3.%4.%5.%6.%7"/>
      <w:lvlJc w:val="left"/>
      <w:pPr>
        <w:ind w:left="2448" w:hanging="1296"/>
      </w:pPr>
      <w:rPr>
        <w:rFonts w:hint="default"/>
      </w:rPr>
    </w:lvl>
    <w:lvl w:ilvl="7">
      <w:start w:val="1"/>
      <w:numFmt w:val="decimal"/>
      <w:lvlText w:val="%1.%2.%3.%4.%5.%6.%7.%8"/>
      <w:lvlJc w:val="left"/>
      <w:pPr>
        <w:ind w:left="2592" w:hanging="1440"/>
      </w:pPr>
      <w:rPr>
        <w:rFonts w:hint="default"/>
      </w:rPr>
    </w:lvl>
    <w:lvl w:ilvl="8">
      <w:start w:val="1"/>
      <w:numFmt w:val="decimal"/>
      <w:lvlText w:val="%1.%2.%3.%4.%5.%6.%7.%8.%9"/>
      <w:lvlJc w:val="left"/>
      <w:pPr>
        <w:ind w:left="2736" w:hanging="1584"/>
      </w:pPr>
      <w:rPr>
        <w:rFonts w:hint="default"/>
      </w:rPr>
    </w:lvl>
  </w:abstractNum>
  <w:abstractNum w:abstractNumId="16">
    <w:nsid w:val="20FD2EE4"/>
    <w:multiLevelType w:val="hybridMultilevel"/>
    <w:tmpl w:val="762C081E"/>
    <w:lvl w:ilvl="0" w:tplc="BBD45AB6">
      <w:start w:val="12"/>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036DAB"/>
    <w:multiLevelType w:val="multilevel"/>
    <w:tmpl w:val="E49000EE"/>
    <w:lvl w:ilvl="0">
      <w:start w:val="1"/>
      <w:numFmt w:val="decimal"/>
      <w:lvlText w:val="%1"/>
      <w:lvlJc w:val="left"/>
      <w:pPr>
        <w:tabs>
          <w:tab w:val="num" w:pos="360"/>
        </w:tabs>
        <w:ind w:left="792" w:hanging="792"/>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18">
    <w:nsid w:val="26CD466F"/>
    <w:multiLevelType w:val="multilevel"/>
    <w:tmpl w:val="94F2A1F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2994447F"/>
    <w:multiLevelType w:val="multilevel"/>
    <w:tmpl w:val="D588575A"/>
    <w:lvl w:ilvl="0">
      <w:start w:val="1"/>
      <w:numFmt w:val="decimal"/>
      <w:lvlText w:val="%1."/>
      <w:lvlJc w:val="left"/>
      <w:pPr>
        <w:ind w:left="720" w:hanging="360"/>
      </w:pPr>
      <w:rPr>
        <w:rFonts w:hint="default"/>
      </w:rPr>
    </w:lvl>
    <w:lvl w:ilvl="1">
      <w:start w:val="1"/>
      <w:numFmt w:val="decimal"/>
      <w:isLgl/>
      <w:lvlText w:val="%1.%2."/>
      <w:lvlJc w:val="left"/>
      <w:pPr>
        <w:ind w:left="1152" w:hanging="115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nsid w:val="2A2167D5"/>
    <w:multiLevelType w:val="multilevel"/>
    <w:tmpl w:val="9C82A2A0"/>
    <w:lvl w:ilvl="0">
      <w:start w:val="1"/>
      <w:numFmt w:val="decimal"/>
      <w:lvlText w:val="%1."/>
      <w:lvlJc w:val="left"/>
      <w:pPr>
        <w:tabs>
          <w:tab w:val="num" w:pos="360"/>
        </w:tabs>
        <w:ind w:left="792" w:hanging="792"/>
      </w:pPr>
      <w:rPr>
        <w:rFonts w:hint="default"/>
      </w:rPr>
    </w:lvl>
    <w:lvl w:ilvl="1">
      <w:start w:val="1"/>
      <w:numFmt w:val="decimal"/>
      <w:lvlText w:val="%1.%2."/>
      <w:lvlJc w:val="left"/>
      <w:pPr>
        <w:tabs>
          <w:tab w:val="num" w:pos="360"/>
        </w:tabs>
        <w:ind w:left="0" w:firstLine="0"/>
      </w:pPr>
      <w:rPr>
        <w:rFonts w:ascii="Utopia Std Bold" w:hAnsi="Utopia Std Bold" w:hint="default"/>
        <w:b w:val="0"/>
        <w:bCs w:val="0"/>
        <w:i w:val="0"/>
        <w:iCs w:val="0"/>
        <w:sz w:val="24"/>
        <w:szCs w:val="24"/>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21">
    <w:nsid w:val="2C6C5B4F"/>
    <w:multiLevelType w:val="hybridMultilevel"/>
    <w:tmpl w:val="666EF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F7F50A3"/>
    <w:multiLevelType w:val="hybridMultilevel"/>
    <w:tmpl w:val="99C0D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FCB3678"/>
    <w:multiLevelType w:val="multilevel"/>
    <w:tmpl w:val="5BFE7C46"/>
    <w:lvl w:ilvl="0">
      <w:start w:val="1"/>
      <w:numFmt w:val="bullet"/>
      <w:lvlText w:val=""/>
      <w:lvlJc w:val="left"/>
      <w:pPr>
        <w:ind w:left="108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32204369"/>
    <w:multiLevelType w:val="hybridMultilevel"/>
    <w:tmpl w:val="BEAEC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C35FD8"/>
    <w:multiLevelType w:val="multilevel"/>
    <w:tmpl w:val="171AB302"/>
    <w:lvl w:ilvl="0">
      <w:start w:val="1"/>
      <w:numFmt w:val="decimal"/>
      <w:isLgl/>
      <w:lvlText w:val="%1."/>
      <w:lvlJc w:val="left"/>
      <w:pPr>
        <w:tabs>
          <w:tab w:val="num" w:pos="360"/>
        </w:tabs>
        <w:ind w:left="0" w:firstLine="360"/>
      </w:pPr>
      <w:rPr>
        <w:rFonts w:hint="default"/>
      </w:rPr>
    </w:lvl>
    <w:lvl w:ilvl="1">
      <w:start w:val="1"/>
      <w:numFmt w:val="decimal"/>
      <w:isLgl/>
      <w:lvlText w:val="%1.%2."/>
      <w:lvlJc w:val="left"/>
      <w:pPr>
        <w:ind w:left="0" w:firstLine="360"/>
      </w:pPr>
      <w:rPr>
        <w:rFonts w:ascii="Utopia Std Bold" w:hAnsi="Utopia Std Bold" w:hint="default"/>
        <w:b w:val="0"/>
        <w:bCs w:val="0"/>
        <w:i w:val="0"/>
        <w:iCs w:val="0"/>
        <w:sz w:val="24"/>
        <w:szCs w:val="24"/>
      </w:rPr>
    </w:lvl>
    <w:lvl w:ilvl="2">
      <w:start w:val="1"/>
      <w:numFmt w:val="decimal"/>
      <w:lvlRestart w:val="1"/>
      <w:isLgl/>
      <w:lvlText w:val="%1.%2.%3."/>
      <w:lvlJc w:val="left"/>
      <w:pPr>
        <w:tabs>
          <w:tab w:val="num" w:pos="0"/>
        </w:tabs>
        <w:ind w:left="0" w:firstLine="36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26">
    <w:nsid w:val="38013470"/>
    <w:multiLevelType w:val="multilevel"/>
    <w:tmpl w:val="932EE114"/>
    <w:lvl w:ilvl="0">
      <w:start w:val="1"/>
      <w:numFmt w:val="decimal"/>
      <w:isLgl/>
      <w:lvlText w:val="%1."/>
      <w:lvlJc w:val="left"/>
      <w:pPr>
        <w:tabs>
          <w:tab w:val="num" w:pos="360"/>
        </w:tabs>
        <w:ind w:left="0" w:firstLine="0"/>
      </w:pPr>
      <w:rPr>
        <w:rFonts w:hint="default"/>
      </w:rPr>
    </w:lvl>
    <w:lvl w:ilvl="1">
      <w:start w:val="1"/>
      <w:numFmt w:val="decimal"/>
      <w:isLgl/>
      <w:lvlText w:val="%1.%2."/>
      <w:lvlJc w:val="left"/>
      <w:pPr>
        <w:ind w:left="432" w:firstLine="360"/>
      </w:pPr>
      <w:rPr>
        <w:rFonts w:ascii="Utopia Std Bold" w:hAnsi="Utopia Std Bold" w:hint="default"/>
        <w:b w:val="0"/>
        <w:bCs w:val="0"/>
        <w:i w:val="0"/>
        <w:iCs w:val="0"/>
        <w:sz w:val="24"/>
        <w:szCs w:val="24"/>
      </w:rPr>
    </w:lvl>
    <w:lvl w:ilvl="2">
      <w:start w:val="1"/>
      <w:numFmt w:val="decimal"/>
      <w:lvlRestart w:val="1"/>
      <w:isLgl/>
      <w:lvlText w:val="%1.%2.%3."/>
      <w:lvlJc w:val="left"/>
      <w:pPr>
        <w:tabs>
          <w:tab w:val="num" w:pos="432"/>
        </w:tabs>
        <w:ind w:left="432" w:firstLine="360"/>
      </w:pPr>
      <w:rPr>
        <w:rFonts w:hint="default"/>
      </w:rPr>
    </w:lvl>
    <w:lvl w:ilvl="3">
      <w:start w:val="1"/>
      <w:numFmt w:val="decimal"/>
      <w:lvlText w:val="%1.%2.%3.%4"/>
      <w:lvlJc w:val="left"/>
      <w:pPr>
        <w:ind w:left="2016" w:hanging="864"/>
      </w:pPr>
      <w:rPr>
        <w:rFonts w:hint="default"/>
      </w:rPr>
    </w:lvl>
    <w:lvl w:ilvl="4">
      <w:start w:val="1"/>
      <w:numFmt w:val="decimal"/>
      <w:lvlText w:val="%1.%2.%3.%4.%5"/>
      <w:lvlJc w:val="left"/>
      <w:pPr>
        <w:ind w:left="2160" w:hanging="1008"/>
      </w:pPr>
      <w:rPr>
        <w:rFonts w:hint="default"/>
      </w:rPr>
    </w:lvl>
    <w:lvl w:ilvl="5">
      <w:start w:val="1"/>
      <w:numFmt w:val="decimal"/>
      <w:lvlText w:val="%1.%2.%3.%4.%5.%6"/>
      <w:lvlJc w:val="left"/>
      <w:pPr>
        <w:ind w:left="2304" w:hanging="1152"/>
      </w:pPr>
      <w:rPr>
        <w:rFonts w:hint="default"/>
      </w:rPr>
    </w:lvl>
    <w:lvl w:ilvl="6">
      <w:start w:val="1"/>
      <w:numFmt w:val="decimal"/>
      <w:lvlText w:val="%1.%2.%3.%4.%5.%6.%7"/>
      <w:lvlJc w:val="left"/>
      <w:pPr>
        <w:ind w:left="2448" w:hanging="1296"/>
      </w:pPr>
      <w:rPr>
        <w:rFonts w:hint="default"/>
      </w:rPr>
    </w:lvl>
    <w:lvl w:ilvl="7">
      <w:start w:val="1"/>
      <w:numFmt w:val="decimal"/>
      <w:lvlText w:val="%1.%2.%3.%4.%5.%6.%7.%8"/>
      <w:lvlJc w:val="left"/>
      <w:pPr>
        <w:ind w:left="2592" w:hanging="1440"/>
      </w:pPr>
      <w:rPr>
        <w:rFonts w:hint="default"/>
      </w:rPr>
    </w:lvl>
    <w:lvl w:ilvl="8">
      <w:start w:val="1"/>
      <w:numFmt w:val="decimal"/>
      <w:lvlText w:val="%1.%2.%3.%4.%5.%6.%7.%8.%9"/>
      <w:lvlJc w:val="left"/>
      <w:pPr>
        <w:ind w:left="2736" w:hanging="1584"/>
      </w:pPr>
      <w:rPr>
        <w:rFonts w:hint="default"/>
      </w:rPr>
    </w:lvl>
  </w:abstractNum>
  <w:abstractNum w:abstractNumId="27">
    <w:nsid w:val="39483A8F"/>
    <w:multiLevelType w:val="hybridMultilevel"/>
    <w:tmpl w:val="7756817A"/>
    <w:lvl w:ilvl="0" w:tplc="04090015">
      <w:start w:val="1"/>
      <w:numFmt w:val="upperLetter"/>
      <w:lvlText w:val="%1."/>
      <w:lvlJc w:val="left"/>
      <w:pPr>
        <w:ind w:left="360" w:hanging="360"/>
      </w:pPr>
      <w:rPr>
        <w:rFonts w:cs="Times New Roman"/>
      </w:rPr>
    </w:lvl>
    <w:lvl w:ilvl="1" w:tplc="9CEEEB3A">
      <w:start w:val="1"/>
      <w:numFmt w:val="decimal"/>
      <w:lvlText w:val="%2."/>
      <w:lvlJc w:val="left"/>
      <w:pPr>
        <w:ind w:left="1080" w:hanging="360"/>
      </w:pPr>
      <w:rPr>
        <w:rFonts w:ascii="Times New Roman" w:eastAsia="Times New Roman" w:hAnsi="Times New Roman"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decimal"/>
      <w:lvlText w:val="%5."/>
      <w:lvlJc w:val="left"/>
      <w:pPr>
        <w:tabs>
          <w:tab w:val="num" w:pos="3240"/>
        </w:tabs>
        <w:ind w:left="3240" w:hanging="360"/>
      </w:pPr>
      <w:rPr>
        <w:rFonts w:cs="Times New Roman"/>
      </w:rPr>
    </w:lvl>
    <w:lvl w:ilvl="5" w:tplc="0409001B">
      <w:start w:val="1"/>
      <w:numFmt w:val="decimal"/>
      <w:lvlText w:val="%6."/>
      <w:lvlJc w:val="left"/>
      <w:pPr>
        <w:tabs>
          <w:tab w:val="num" w:pos="3960"/>
        </w:tabs>
        <w:ind w:left="3960" w:hanging="36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decimal"/>
      <w:lvlText w:val="%8."/>
      <w:lvlJc w:val="left"/>
      <w:pPr>
        <w:tabs>
          <w:tab w:val="num" w:pos="5400"/>
        </w:tabs>
        <w:ind w:left="5400" w:hanging="360"/>
      </w:pPr>
      <w:rPr>
        <w:rFonts w:cs="Times New Roman"/>
      </w:rPr>
    </w:lvl>
    <w:lvl w:ilvl="8" w:tplc="0409001B">
      <w:start w:val="1"/>
      <w:numFmt w:val="decimal"/>
      <w:lvlText w:val="%9."/>
      <w:lvlJc w:val="left"/>
      <w:pPr>
        <w:tabs>
          <w:tab w:val="num" w:pos="6120"/>
        </w:tabs>
        <w:ind w:left="6120" w:hanging="360"/>
      </w:pPr>
      <w:rPr>
        <w:rFonts w:cs="Times New Roman"/>
      </w:rPr>
    </w:lvl>
  </w:abstractNum>
  <w:abstractNum w:abstractNumId="28">
    <w:nsid w:val="397F76F4"/>
    <w:multiLevelType w:val="multilevel"/>
    <w:tmpl w:val="451CD200"/>
    <w:lvl w:ilvl="0">
      <w:start w:val="1"/>
      <w:numFmt w:val="bullet"/>
      <w:lvlText w:val=""/>
      <w:lvlJc w:val="left"/>
      <w:pPr>
        <w:ind w:left="1440" w:hanging="72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3A0E5E7A"/>
    <w:multiLevelType w:val="multilevel"/>
    <w:tmpl w:val="7504ACD0"/>
    <w:lvl w:ilvl="0">
      <w:start w:val="1"/>
      <w:numFmt w:val="decimal"/>
      <w:lvlText w:val="%1."/>
      <w:lvlJc w:val="left"/>
      <w:pPr>
        <w:tabs>
          <w:tab w:val="num" w:pos="360"/>
        </w:tabs>
        <w:ind w:left="0" w:firstLine="360"/>
      </w:pPr>
      <w:rPr>
        <w:rFonts w:hint="default"/>
      </w:rPr>
    </w:lvl>
    <w:lvl w:ilvl="1">
      <w:start w:val="1"/>
      <w:numFmt w:val="decimal"/>
      <w:lvlText w:val="%1.%2."/>
      <w:lvlJc w:val="left"/>
      <w:pPr>
        <w:tabs>
          <w:tab w:val="num" w:pos="360"/>
        </w:tabs>
        <w:ind w:left="0" w:firstLine="360"/>
      </w:pPr>
      <w:rPr>
        <w:rFonts w:ascii="Utopia Std Bold" w:hAnsi="Utopia Std Bold" w:hint="default"/>
        <w:b w:val="0"/>
        <w:bCs w:val="0"/>
        <w:i w:val="0"/>
        <w:iCs w:val="0"/>
        <w:sz w:val="24"/>
        <w:szCs w:val="24"/>
      </w:rPr>
    </w:lvl>
    <w:lvl w:ilvl="2">
      <w:start w:val="1"/>
      <w:numFmt w:val="decimal"/>
      <w:lvlText w:val="%1.%2.%3."/>
      <w:lvlJc w:val="left"/>
      <w:pPr>
        <w:tabs>
          <w:tab w:val="num" w:pos="0"/>
        </w:tabs>
        <w:ind w:left="0" w:firstLine="36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30">
    <w:nsid w:val="3A6F650F"/>
    <w:multiLevelType w:val="multilevel"/>
    <w:tmpl w:val="7768572A"/>
    <w:lvl w:ilvl="0">
      <w:start w:val="1"/>
      <w:numFmt w:val="decimal"/>
      <w:lvlText w:val="%1."/>
      <w:lvlJc w:val="left"/>
      <w:pPr>
        <w:tabs>
          <w:tab w:val="num" w:pos="360"/>
        </w:tabs>
        <w:ind w:left="0" w:firstLine="360"/>
      </w:pPr>
      <w:rPr>
        <w:rFonts w:hint="default"/>
      </w:rPr>
    </w:lvl>
    <w:lvl w:ilvl="1">
      <w:start w:val="1"/>
      <w:numFmt w:val="decimal"/>
      <w:lvlText w:val="%1.%2."/>
      <w:lvlJc w:val="left"/>
      <w:pPr>
        <w:tabs>
          <w:tab w:val="num" w:pos="360"/>
        </w:tabs>
        <w:ind w:left="0" w:firstLine="360"/>
      </w:pPr>
      <w:rPr>
        <w:rFonts w:ascii="Utopia Std Bold" w:hAnsi="Utopia Std Bold" w:hint="default"/>
        <w:b w:val="0"/>
        <w:bCs w:val="0"/>
        <w:i w:val="0"/>
        <w:iCs w:val="0"/>
        <w:sz w:val="24"/>
        <w:szCs w:val="24"/>
      </w:rPr>
    </w:lvl>
    <w:lvl w:ilvl="2">
      <w:start w:val="1"/>
      <w:numFmt w:val="decimal"/>
      <w:lvlText w:val="%1.%2.%3."/>
      <w:lvlJc w:val="left"/>
      <w:pPr>
        <w:tabs>
          <w:tab w:val="num" w:pos="0"/>
        </w:tabs>
        <w:ind w:left="0" w:firstLine="36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31">
    <w:nsid w:val="3B8469E1"/>
    <w:multiLevelType w:val="multilevel"/>
    <w:tmpl w:val="7AE03F0A"/>
    <w:lvl w:ilvl="0">
      <w:start w:val="1"/>
      <w:numFmt w:val="decimal"/>
      <w:lvlText w:val="%1."/>
      <w:lvlJc w:val="left"/>
      <w:pPr>
        <w:tabs>
          <w:tab w:val="num" w:pos="360"/>
        </w:tabs>
        <w:ind w:left="0" w:firstLine="360"/>
      </w:pPr>
      <w:rPr>
        <w:rFonts w:hint="default"/>
      </w:rPr>
    </w:lvl>
    <w:lvl w:ilvl="1">
      <w:start w:val="1"/>
      <w:numFmt w:val="decimal"/>
      <w:lvlText w:val="%1.%2."/>
      <w:lvlJc w:val="left"/>
      <w:pPr>
        <w:tabs>
          <w:tab w:val="num" w:pos="720"/>
        </w:tabs>
        <w:ind w:left="360" w:firstLine="0"/>
      </w:pPr>
      <w:rPr>
        <w:rFonts w:ascii="Utopia Std Bold" w:hAnsi="Utopia Std Bold" w:hint="default"/>
        <w:b w:val="0"/>
        <w:bCs w:val="0"/>
        <w:i w:val="0"/>
        <w:iCs w:val="0"/>
        <w:sz w:val="24"/>
        <w:szCs w:val="24"/>
      </w:rPr>
    </w:lvl>
    <w:lvl w:ilvl="2">
      <w:start w:val="1"/>
      <w:numFmt w:val="decimal"/>
      <w:lvlText w:val="%1.%2.%3."/>
      <w:lvlJc w:val="left"/>
      <w:pPr>
        <w:tabs>
          <w:tab w:val="num" w:pos="0"/>
        </w:tabs>
        <w:ind w:left="0" w:firstLine="36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32">
    <w:nsid w:val="3DF50E29"/>
    <w:multiLevelType w:val="hybridMultilevel"/>
    <w:tmpl w:val="B35C4A00"/>
    <w:lvl w:ilvl="0" w:tplc="08120BA0">
      <w:start w:val="1"/>
      <w:numFmt w:val="bullet"/>
      <w:pStyle w:val="lpb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F903E28"/>
    <w:multiLevelType w:val="multilevel"/>
    <w:tmpl w:val="628AD77C"/>
    <w:lvl w:ilvl="0">
      <w:start w:val="1"/>
      <w:numFmt w:val="decimal"/>
      <w:lvlText w:val="%1."/>
      <w:lvlJc w:val="left"/>
      <w:pPr>
        <w:tabs>
          <w:tab w:val="num" w:pos="360"/>
        </w:tabs>
        <w:ind w:left="0" w:firstLine="360"/>
      </w:pPr>
      <w:rPr>
        <w:rFonts w:hint="default"/>
      </w:rPr>
    </w:lvl>
    <w:lvl w:ilvl="1">
      <w:start w:val="1"/>
      <w:numFmt w:val="decimal"/>
      <w:lvlText w:val="%1.%2."/>
      <w:lvlJc w:val="left"/>
      <w:pPr>
        <w:tabs>
          <w:tab w:val="num" w:pos="360"/>
        </w:tabs>
        <w:ind w:left="0" w:firstLine="360"/>
      </w:pPr>
      <w:rPr>
        <w:rFonts w:ascii="Utopia Std Bold" w:hAnsi="Utopia Std Bold" w:hint="default"/>
        <w:b w:val="0"/>
        <w:bCs w:val="0"/>
        <w:i w:val="0"/>
        <w:iCs w:val="0"/>
        <w:sz w:val="24"/>
        <w:szCs w:val="24"/>
      </w:rPr>
    </w:lvl>
    <w:lvl w:ilvl="2">
      <w:start w:val="1"/>
      <w:numFmt w:val="decimal"/>
      <w:isLgl/>
      <w:lvlText w:val="%1.%2.%3."/>
      <w:lvlJc w:val="left"/>
      <w:pPr>
        <w:tabs>
          <w:tab w:val="num" w:pos="0"/>
        </w:tabs>
        <w:ind w:left="0" w:firstLine="36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34">
    <w:nsid w:val="40605375"/>
    <w:multiLevelType w:val="multilevel"/>
    <w:tmpl w:val="9572DFAE"/>
    <w:lvl w:ilvl="0">
      <w:start w:val="1"/>
      <w:numFmt w:val="upperRoman"/>
      <w:pStyle w:val="o3"/>
      <w:isLgl/>
      <w:lvlText w:val="%1."/>
      <w:lvlJc w:val="left"/>
      <w:pPr>
        <w:tabs>
          <w:tab w:val="num" w:pos="4320"/>
        </w:tabs>
        <w:ind w:left="3960" w:hanging="360"/>
      </w:pPr>
      <w:rPr>
        <w:rFonts w:hint="default"/>
      </w:rPr>
    </w:lvl>
    <w:lvl w:ilvl="1">
      <w:start w:val="1"/>
      <w:numFmt w:val="upperLetter"/>
      <w:pStyle w:val="o4"/>
      <w:isLgl/>
      <w:lvlText w:val="%1.%2."/>
      <w:lvlJc w:val="left"/>
      <w:pPr>
        <w:tabs>
          <w:tab w:val="num" w:pos="5040"/>
        </w:tabs>
        <w:ind w:left="4680" w:hanging="360"/>
      </w:pPr>
      <w:rPr>
        <w:rFonts w:hint="default"/>
      </w:rPr>
    </w:lvl>
    <w:lvl w:ilvl="2">
      <w:start w:val="1"/>
      <w:numFmt w:val="decimal"/>
      <w:pStyle w:val="o5"/>
      <w:isLgl/>
      <w:lvlText w:val="%1.%2.%3."/>
      <w:lvlJc w:val="left"/>
      <w:pPr>
        <w:tabs>
          <w:tab w:val="num" w:pos="5760"/>
        </w:tabs>
        <w:ind w:left="5040" w:hanging="360"/>
      </w:pPr>
      <w:rPr>
        <w:rFonts w:hint="default"/>
      </w:rPr>
    </w:lvl>
    <w:lvl w:ilvl="3">
      <w:start w:val="1"/>
      <w:numFmt w:val="lowerLetter"/>
      <w:pStyle w:val="ol1"/>
      <w:isLgl/>
      <w:lvlText w:val="%1.%2.%3.%4."/>
      <w:lvlJc w:val="left"/>
      <w:pPr>
        <w:tabs>
          <w:tab w:val="num" w:pos="6120"/>
        </w:tabs>
        <w:ind w:left="5400" w:hanging="360"/>
      </w:pPr>
      <w:rPr>
        <w:rFonts w:hint="default"/>
      </w:rPr>
    </w:lvl>
    <w:lvl w:ilvl="4">
      <w:start w:val="1"/>
      <w:numFmt w:val="decimal"/>
      <w:pStyle w:val="ol2"/>
      <w:isLgl/>
      <w:lvlText w:val="%1.%2.%3.%4(%5)"/>
      <w:lvlJc w:val="left"/>
      <w:pPr>
        <w:tabs>
          <w:tab w:val="num" w:pos="6840"/>
        </w:tabs>
        <w:ind w:left="5760" w:hanging="360"/>
      </w:pPr>
      <w:rPr>
        <w:rFonts w:hint="default"/>
      </w:rPr>
    </w:lvl>
    <w:lvl w:ilvl="5">
      <w:start w:val="1"/>
      <w:numFmt w:val="lowerRoman"/>
      <w:isLgl/>
      <w:lvlText w:val="(%6)"/>
      <w:lvlJc w:val="left"/>
      <w:pPr>
        <w:tabs>
          <w:tab w:val="num" w:pos="6840"/>
        </w:tabs>
        <w:ind w:left="6120" w:hanging="36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left"/>
      <w:pPr>
        <w:tabs>
          <w:tab w:val="num" w:pos="6840"/>
        </w:tabs>
        <w:ind w:left="6840" w:hanging="360"/>
      </w:pPr>
      <w:rPr>
        <w:rFonts w:hint="default"/>
      </w:rPr>
    </w:lvl>
  </w:abstractNum>
  <w:abstractNum w:abstractNumId="35">
    <w:nsid w:val="40891984"/>
    <w:multiLevelType w:val="multilevel"/>
    <w:tmpl w:val="B7549746"/>
    <w:lvl w:ilvl="0">
      <w:start w:val="1"/>
      <w:numFmt w:val="decimal"/>
      <w:isLgl/>
      <w:lvlText w:val="%1."/>
      <w:lvlJc w:val="left"/>
      <w:pPr>
        <w:tabs>
          <w:tab w:val="num" w:pos="360"/>
        </w:tabs>
        <w:ind w:left="0" w:firstLine="360"/>
      </w:pPr>
      <w:rPr>
        <w:rFonts w:hint="default"/>
      </w:rPr>
    </w:lvl>
    <w:lvl w:ilvl="1">
      <w:start w:val="1"/>
      <w:numFmt w:val="decimal"/>
      <w:isLgl/>
      <w:lvlText w:val="%1.%2."/>
      <w:lvlJc w:val="left"/>
      <w:pPr>
        <w:tabs>
          <w:tab w:val="num" w:pos="360"/>
        </w:tabs>
        <w:ind w:left="0" w:firstLine="360"/>
      </w:pPr>
      <w:rPr>
        <w:rFonts w:ascii="Utopia Std Bold" w:hAnsi="Utopia Std Bold" w:hint="default"/>
        <w:b w:val="0"/>
        <w:bCs w:val="0"/>
        <w:i w:val="0"/>
        <w:iCs w:val="0"/>
        <w:sz w:val="24"/>
        <w:szCs w:val="24"/>
      </w:rPr>
    </w:lvl>
    <w:lvl w:ilvl="2">
      <w:start w:val="1"/>
      <w:numFmt w:val="decimal"/>
      <w:isLgl/>
      <w:lvlText w:val="%1.%2.%3."/>
      <w:lvlJc w:val="left"/>
      <w:pPr>
        <w:tabs>
          <w:tab w:val="num" w:pos="0"/>
        </w:tabs>
        <w:ind w:left="0" w:firstLine="36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36">
    <w:nsid w:val="45256EFA"/>
    <w:multiLevelType w:val="hybridMultilevel"/>
    <w:tmpl w:val="45180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62255AF"/>
    <w:multiLevelType w:val="multilevel"/>
    <w:tmpl w:val="D43694FE"/>
    <w:lvl w:ilvl="0">
      <w:start w:val="1"/>
      <w:numFmt w:val="bullet"/>
      <w:lvlText w:val=""/>
      <w:lvlJc w:val="left"/>
      <w:pPr>
        <w:ind w:left="108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nsid w:val="473040B5"/>
    <w:multiLevelType w:val="multilevel"/>
    <w:tmpl w:val="943405A2"/>
    <w:lvl w:ilvl="0">
      <w:start w:val="1"/>
      <w:numFmt w:val="decimal"/>
      <w:lvlText w:val="%1."/>
      <w:lvlJc w:val="left"/>
      <w:pPr>
        <w:ind w:left="720" w:hanging="360"/>
      </w:pPr>
      <w:rPr>
        <w:rFonts w:hint="default"/>
      </w:rPr>
    </w:lvl>
    <w:lvl w:ilvl="1">
      <w:start w:val="1"/>
      <w:numFmt w:val="decimal"/>
      <w:isLgl/>
      <w:lvlText w:val="%1.%2."/>
      <w:lvlJc w:val="left"/>
      <w:pPr>
        <w:ind w:left="1152" w:hanging="115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9">
    <w:nsid w:val="47C23274"/>
    <w:multiLevelType w:val="hybridMultilevel"/>
    <w:tmpl w:val="316E9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A740031"/>
    <w:multiLevelType w:val="hybridMultilevel"/>
    <w:tmpl w:val="F50C9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C1B59BF"/>
    <w:multiLevelType w:val="hybridMultilevel"/>
    <w:tmpl w:val="9988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C8000A7"/>
    <w:multiLevelType w:val="multilevel"/>
    <w:tmpl w:val="0ECCEE72"/>
    <w:lvl w:ilvl="0">
      <w:start w:val="1"/>
      <w:numFmt w:val="decimal"/>
      <w:lvlText w:val="%1."/>
      <w:lvlJc w:val="left"/>
      <w:pPr>
        <w:ind w:left="360" w:hanging="360"/>
      </w:pPr>
      <w:rPr>
        <w:rFonts w:hint="default"/>
      </w:rPr>
    </w:lvl>
    <w:lvl w:ilvl="1">
      <w:start w:val="1"/>
      <w:numFmt w:val="decimal"/>
      <w:isLg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52170859"/>
    <w:multiLevelType w:val="hybridMultilevel"/>
    <w:tmpl w:val="A81CB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258454C"/>
    <w:multiLevelType w:val="multilevel"/>
    <w:tmpl w:val="9A9840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nsid w:val="525A1D46"/>
    <w:multiLevelType w:val="multilevel"/>
    <w:tmpl w:val="1E0AB598"/>
    <w:lvl w:ilvl="0">
      <w:start w:val="1"/>
      <w:numFmt w:val="decimal"/>
      <w:lvlText w:val="%1."/>
      <w:lvlJc w:val="left"/>
      <w:pPr>
        <w:ind w:left="720" w:hanging="360"/>
      </w:pPr>
      <w:rPr>
        <w:rFonts w:hint="default"/>
      </w:rPr>
    </w:lvl>
    <w:lvl w:ilvl="1">
      <w:start w:val="1"/>
      <w:numFmt w:val="decimal"/>
      <w:isLgl/>
      <w:lvlText w:val="%1.%2."/>
      <w:lvlJc w:val="left"/>
      <w:pPr>
        <w:ind w:left="1152" w:hanging="115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6">
    <w:nsid w:val="531A57D7"/>
    <w:multiLevelType w:val="hybridMultilevel"/>
    <w:tmpl w:val="37180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32321F5"/>
    <w:multiLevelType w:val="hybridMultilevel"/>
    <w:tmpl w:val="FF02B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3325CAD"/>
    <w:multiLevelType w:val="multilevel"/>
    <w:tmpl w:val="2FEAAF6E"/>
    <w:lvl w:ilvl="0">
      <w:start w:val="1"/>
      <w:numFmt w:val="decimal"/>
      <w:isLgl/>
      <w:lvlText w:val="%1."/>
      <w:lvlJc w:val="left"/>
      <w:pPr>
        <w:tabs>
          <w:tab w:val="num" w:pos="360"/>
        </w:tabs>
        <w:ind w:left="0" w:firstLine="360"/>
      </w:pPr>
      <w:rPr>
        <w:rFonts w:hint="default"/>
      </w:rPr>
    </w:lvl>
    <w:lvl w:ilvl="1">
      <w:start w:val="1"/>
      <w:numFmt w:val="decimal"/>
      <w:isLgl/>
      <w:lvlText w:val="%1.%2."/>
      <w:lvlJc w:val="left"/>
      <w:pPr>
        <w:ind w:left="0" w:firstLine="360"/>
      </w:pPr>
      <w:rPr>
        <w:rFonts w:ascii="Utopia Std Bold" w:hAnsi="Utopia Std Bold" w:hint="default"/>
        <w:b w:val="0"/>
        <w:bCs w:val="0"/>
        <w:i w:val="0"/>
        <w:iCs w:val="0"/>
        <w:sz w:val="24"/>
        <w:szCs w:val="24"/>
      </w:rPr>
    </w:lvl>
    <w:lvl w:ilvl="2">
      <w:start w:val="1"/>
      <w:numFmt w:val="decimal"/>
      <w:lvlRestart w:val="1"/>
      <w:isLgl/>
      <w:lvlText w:val="%1.%2.%3."/>
      <w:lvlJc w:val="left"/>
      <w:pPr>
        <w:tabs>
          <w:tab w:val="num" w:pos="0"/>
        </w:tabs>
        <w:ind w:left="0" w:firstLine="36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49">
    <w:nsid w:val="53397BD3"/>
    <w:multiLevelType w:val="multilevel"/>
    <w:tmpl w:val="20ACD1A2"/>
    <w:lvl w:ilvl="0">
      <w:start w:val="1"/>
      <w:numFmt w:val="decimal"/>
      <w:lvlText w:val="%1."/>
      <w:lvlJc w:val="left"/>
      <w:pPr>
        <w:ind w:left="720" w:hanging="360"/>
      </w:pPr>
      <w:rPr>
        <w:rFonts w:hint="default"/>
      </w:rPr>
    </w:lvl>
    <w:lvl w:ilvl="1">
      <w:start w:val="1"/>
      <w:numFmt w:val="decimal"/>
      <w:lvlText w:val="%1.%2."/>
      <w:lvlJc w:val="left"/>
      <w:pPr>
        <w:ind w:left="1152" w:hanging="115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0">
    <w:nsid w:val="561B1B9F"/>
    <w:multiLevelType w:val="multilevel"/>
    <w:tmpl w:val="0ED6747C"/>
    <w:lvl w:ilvl="0">
      <w:start w:val="1"/>
      <w:numFmt w:val="decimal"/>
      <w:pStyle w:val="h2"/>
      <w:lvlText w:val="%1."/>
      <w:lvlJc w:val="left"/>
      <w:pPr>
        <w:tabs>
          <w:tab w:val="num" w:pos="360"/>
        </w:tabs>
        <w:ind w:left="792" w:hanging="792"/>
      </w:pPr>
      <w:rPr>
        <w:rFonts w:hint="default"/>
      </w:rPr>
    </w:lvl>
    <w:lvl w:ilvl="1">
      <w:start w:val="1"/>
      <w:numFmt w:val="decimal"/>
      <w:lvlText w:val="%1.%2."/>
      <w:lvlJc w:val="left"/>
      <w:pPr>
        <w:tabs>
          <w:tab w:val="num" w:pos="360"/>
        </w:tabs>
        <w:ind w:left="0" w:firstLine="0"/>
      </w:pPr>
      <w:rPr>
        <w:rFonts w:ascii="Utopia Std Bold" w:hAnsi="Utopia Std Bold" w:hint="default"/>
        <w:b w:val="0"/>
        <w:bCs w:val="0"/>
        <w:i w:val="0"/>
        <w:iCs w:val="0"/>
        <w:sz w:val="24"/>
        <w:szCs w:val="24"/>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51">
    <w:nsid w:val="565244E5"/>
    <w:multiLevelType w:val="multilevel"/>
    <w:tmpl w:val="09CE8114"/>
    <w:lvl w:ilvl="0">
      <w:start w:val="1"/>
      <w:numFmt w:val="decimal"/>
      <w:lvlText w:val="%1."/>
      <w:lvlJc w:val="left"/>
      <w:pPr>
        <w:tabs>
          <w:tab w:val="num" w:pos="360"/>
        </w:tabs>
        <w:ind w:left="0" w:firstLine="360"/>
      </w:pPr>
      <w:rPr>
        <w:rFonts w:hint="default"/>
      </w:rPr>
    </w:lvl>
    <w:lvl w:ilvl="1">
      <w:start w:val="1"/>
      <w:numFmt w:val="decimal"/>
      <w:lvlText w:val="%1.%2."/>
      <w:lvlJc w:val="left"/>
      <w:pPr>
        <w:tabs>
          <w:tab w:val="num" w:pos="360"/>
        </w:tabs>
        <w:ind w:left="0" w:firstLine="360"/>
      </w:pPr>
      <w:rPr>
        <w:rFonts w:ascii="Utopia Std Bold" w:hAnsi="Utopia Std Bold" w:hint="default"/>
        <w:b w:val="0"/>
        <w:bCs w:val="0"/>
        <w:i w:val="0"/>
        <w:iCs w:val="0"/>
        <w:sz w:val="24"/>
        <w:szCs w:val="24"/>
      </w:rPr>
    </w:lvl>
    <w:lvl w:ilvl="2">
      <w:start w:val="1"/>
      <w:numFmt w:val="decimal"/>
      <w:isLgl/>
      <w:lvlText w:val="%1.%2.%3."/>
      <w:lvlJc w:val="left"/>
      <w:pPr>
        <w:tabs>
          <w:tab w:val="num" w:pos="0"/>
        </w:tabs>
        <w:ind w:left="0" w:firstLine="36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52">
    <w:nsid w:val="574C586E"/>
    <w:multiLevelType w:val="multilevel"/>
    <w:tmpl w:val="C78CD1AA"/>
    <w:lvl w:ilvl="0">
      <w:start w:val="1"/>
      <w:numFmt w:val="bullet"/>
      <w:lvlText w:val=""/>
      <w:lvlJc w:val="left"/>
      <w:pPr>
        <w:ind w:left="108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3">
    <w:nsid w:val="581D2733"/>
    <w:multiLevelType w:val="hybridMultilevel"/>
    <w:tmpl w:val="15605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592E133C"/>
    <w:multiLevelType w:val="multilevel"/>
    <w:tmpl w:val="4ECA1296"/>
    <w:lvl w:ilvl="0">
      <w:start w:val="1"/>
      <w:numFmt w:val="decimal"/>
      <w:lvlText w:val="%1."/>
      <w:lvlJc w:val="left"/>
      <w:pPr>
        <w:ind w:left="720" w:hanging="360"/>
      </w:pPr>
      <w:rPr>
        <w:rFonts w:hint="default"/>
      </w:rPr>
    </w:lvl>
    <w:lvl w:ilvl="1">
      <w:start w:val="1"/>
      <w:numFmt w:val="decimal"/>
      <w:isLgl/>
      <w:lvlText w:val="%1.%2."/>
      <w:lvlJc w:val="left"/>
      <w:pPr>
        <w:ind w:left="1152" w:hanging="115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5">
    <w:nsid w:val="59DB72FD"/>
    <w:multiLevelType w:val="hybridMultilevel"/>
    <w:tmpl w:val="39C8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CC52A56"/>
    <w:multiLevelType w:val="hybridMultilevel"/>
    <w:tmpl w:val="9A24C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CFB4976"/>
    <w:multiLevelType w:val="hybridMultilevel"/>
    <w:tmpl w:val="40FC5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ECD3066"/>
    <w:multiLevelType w:val="multilevel"/>
    <w:tmpl w:val="171AB302"/>
    <w:lvl w:ilvl="0">
      <w:start w:val="1"/>
      <w:numFmt w:val="decimal"/>
      <w:isLgl/>
      <w:lvlText w:val="%1."/>
      <w:lvlJc w:val="left"/>
      <w:pPr>
        <w:tabs>
          <w:tab w:val="num" w:pos="360"/>
        </w:tabs>
        <w:ind w:left="0" w:firstLine="360"/>
      </w:pPr>
      <w:rPr>
        <w:rFonts w:hint="default"/>
      </w:rPr>
    </w:lvl>
    <w:lvl w:ilvl="1">
      <w:start w:val="1"/>
      <w:numFmt w:val="decimal"/>
      <w:isLgl/>
      <w:lvlText w:val="%1.%2."/>
      <w:lvlJc w:val="left"/>
      <w:pPr>
        <w:ind w:left="0" w:firstLine="360"/>
      </w:pPr>
      <w:rPr>
        <w:rFonts w:ascii="Utopia Std Bold" w:hAnsi="Utopia Std Bold" w:hint="default"/>
        <w:b w:val="0"/>
        <w:bCs w:val="0"/>
        <w:i w:val="0"/>
        <w:iCs w:val="0"/>
        <w:sz w:val="24"/>
        <w:szCs w:val="24"/>
      </w:rPr>
    </w:lvl>
    <w:lvl w:ilvl="2">
      <w:start w:val="1"/>
      <w:numFmt w:val="decimal"/>
      <w:lvlRestart w:val="1"/>
      <w:isLgl/>
      <w:lvlText w:val="%1.%2.%3."/>
      <w:lvlJc w:val="left"/>
      <w:pPr>
        <w:tabs>
          <w:tab w:val="num" w:pos="0"/>
        </w:tabs>
        <w:ind w:left="0" w:firstLine="36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59">
    <w:nsid w:val="5F2013B6"/>
    <w:multiLevelType w:val="multilevel"/>
    <w:tmpl w:val="E5C2DBEA"/>
    <w:lvl w:ilvl="0">
      <w:start w:val="1"/>
      <w:numFmt w:val="decimal"/>
      <w:lvlText w:val="%1."/>
      <w:lvlJc w:val="left"/>
      <w:pPr>
        <w:tabs>
          <w:tab w:val="num" w:pos="360"/>
        </w:tabs>
        <w:ind w:left="792" w:hanging="792"/>
      </w:pPr>
      <w:rPr>
        <w:rFonts w:hint="default"/>
      </w:rPr>
    </w:lvl>
    <w:lvl w:ilvl="1">
      <w:start w:val="1"/>
      <w:numFmt w:val="decimal"/>
      <w:lvlText w:val="%1.%2."/>
      <w:lvlJc w:val="left"/>
      <w:pPr>
        <w:tabs>
          <w:tab w:val="num" w:pos="360"/>
        </w:tabs>
        <w:ind w:left="0" w:firstLine="0"/>
      </w:pPr>
      <w:rPr>
        <w:rFonts w:ascii="Utopia Std Bold" w:hAnsi="Utopia Std Bold" w:hint="default"/>
        <w:b w:val="0"/>
        <w:bCs w:val="0"/>
        <w:i w:val="0"/>
        <w:iCs w:val="0"/>
        <w:sz w:val="24"/>
        <w:szCs w:val="24"/>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60">
    <w:nsid w:val="5FCE1F7D"/>
    <w:multiLevelType w:val="multilevel"/>
    <w:tmpl w:val="6686B894"/>
    <w:lvl w:ilvl="0">
      <w:start w:val="1"/>
      <w:numFmt w:val="decimal"/>
      <w:lvlText w:val="%1."/>
      <w:lvlJc w:val="left"/>
      <w:pPr>
        <w:tabs>
          <w:tab w:val="num" w:pos="360"/>
        </w:tabs>
        <w:ind w:left="792" w:hanging="792"/>
      </w:pPr>
      <w:rPr>
        <w:rFonts w:hint="default"/>
      </w:rPr>
    </w:lvl>
    <w:lvl w:ilvl="1">
      <w:start w:val="1"/>
      <w:numFmt w:val="decimal"/>
      <w:lvlText w:val="%1.%2."/>
      <w:lvlJc w:val="left"/>
      <w:pPr>
        <w:tabs>
          <w:tab w:val="num" w:pos="360"/>
        </w:tabs>
        <w:ind w:left="0" w:firstLine="0"/>
      </w:pPr>
      <w:rPr>
        <w:rFonts w:ascii="Utopia Std Bold" w:hAnsi="Utopia Std Bold" w:hint="default"/>
        <w:b w:val="0"/>
        <w:bCs w:val="0"/>
        <w:i w:val="0"/>
        <w:iCs w:val="0"/>
        <w:sz w:val="24"/>
        <w:szCs w:val="24"/>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61">
    <w:nsid w:val="640A21D9"/>
    <w:multiLevelType w:val="hybridMultilevel"/>
    <w:tmpl w:val="D5E2FD76"/>
    <w:lvl w:ilvl="0" w:tplc="C8F27AE8">
      <w:start w:val="1"/>
      <w:numFmt w:val="bullet"/>
      <w:pStyle w:val="lpb1"/>
      <w:lvlText w:val=""/>
      <w:lvlJc w:val="left"/>
      <w:pPr>
        <w:ind w:left="1080" w:hanging="360"/>
      </w:pPr>
      <w:rPr>
        <w:rFonts w:ascii="Symbol" w:hAnsi="Symbol" w:hint="default"/>
      </w:rPr>
    </w:lvl>
    <w:lvl w:ilvl="1" w:tplc="090665CA">
      <w:start w:val="1"/>
      <w:numFmt w:val="bullet"/>
      <w:pStyle w:val="lpb1"/>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nsid w:val="66EC4358"/>
    <w:multiLevelType w:val="hybridMultilevel"/>
    <w:tmpl w:val="0B922EEE"/>
    <w:lvl w:ilvl="0" w:tplc="04090011">
      <w:start w:val="1"/>
      <w:numFmt w:val="decimal"/>
      <w:lvlText w:val="%1)"/>
      <w:lvlJc w:val="left"/>
      <w:pPr>
        <w:ind w:left="720" w:hanging="360"/>
      </w:pPr>
      <w:rPr>
        <w:rFonts w:hint="default"/>
      </w:rPr>
    </w:lvl>
    <w:lvl w:ilvl="1" w:tplc="277E7F24">
      <w:start w:val="1"/>
      <w:numFmt w:val="decimal"/>
      <w:lvlText w:val="%2."/>
      <w:lvlJc w:val="left"/>
      <w:pPr>
        <w:ind w:left="1440" w:hanging="360"/>
      </w:pPr>
      <w:rPr>
        <w:rFonts w:ascii="Arial" w:eastAsia="Cambria" w:hAnsi="Arial" w:cs="Arial"/>
      </w:rPr>
    </w:lvl>
    <w:lvl w:ilvl="2" w:tplc="0409001B">
      <w:start w:val="1"/>
      <w:numFmt w:val="lowerRoman"/>
      <w:lvlText w:val="%3."/>
      <w:lvlJc w:val="right"/>
      <w:pPr>
        <w:ind w:left="2160" w:hanging="180"/>
      </w:pPr>
    </w:lvl>
    <w:lvl w:ilvl="3" w:tplc="D96CAF5E">
      <w:start w:val="1"/>
      <w:numFmt w:val="lowerLetter"/>
      <w:lvlText w:val="(%4)"/>
      <w:lvlJc w:val="left"/>
      <w:pPr>
        <w:ind w:left="2880" w:hanging="360"/>
      </w:pPr>
      <w:rPr>
        <w:rFonts w:hint="default"/>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C0C66D0"/>
    <w:multiLevelType w:val="hybridMultilevel"/>
    <w:tmpl w:val="0680C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E0C0FDA"/>
    <w:multiLevelType w:val="multilevel"/>
    <w:tmpl w:val="B35C4A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5">
    <w:nsid w:val="6FF84229"/>
    <w:multiLevelType w:val="multilevel"/>
    <w:tmpl w:val="8F1454EA"/>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6">
    <w:nsid w:val="7020565D"/>
    <w:multiLevelType w:val="multilevel"/>
    <w:tmpl w:val="09CE8114"/>
    <w:lvl w:ilvl="0">
      <w:start w:val="1"/>
      <w:numFmt w:val="decimal"/>
      <w:lvlText w:val="%1."/>
      <w:lvlJc w:val="left"/>
      <w:pPr>
        <w:tabs>
          <w:tab w:val="num" w:pos="360"/>
        </w:tabs>
        <w:ind w:left="0" w:firstLine="360"/>
      </w:pPr>
      <w:rPr>
        <w:rFonts w:hint="default"/>
      </w:rPr>
    </w:lvl>
    <w:lvl w:ilvl="1">
      <w:start w:val="1"/>
      <w:numFmt w:val="decimal"/>
      <w:lvlText w:val="%1.%2."/>
      <w:lvlJc w:val="left"/>
      <w:pPr>
        <w:tabs>
          <w:tab w:val="num" w:pos="360"/>
        </w:tabs>
        <w:ind w:left="0" w:firstLine="360"/>
      </w:pPr>
      <w:rPr>
        <w:rFonts w:ascii="Utopia Std Bold" w:hAnsi="Utopia Std Bold" w:hint="default"/>
        <w:b w:val="0"/>
        <w:bCs w:val="0"/>
        <w:i w:val="0"/>
        <w:iCs w:val="0"/>
        <w:sz w:val="24"/>
        <w:szCs w:val="24"/>
      </w:rPr>
    </w:lvl>
    <w:lvl w:ilvl="2">
      <w:start w:val="1"/>
      <w:numFmt w:val="decimal"/>
      <w:isLgl/>
      <w:lvlText w:val="%1.%2.%3."/>
      <w:lvlJc w:val="left"/>
      <w:pPr>
        <w:tabs>
          <w:tab w:val="num" w:pos="0"/>
        </w:tabs>
        <w:ind w:left="0" w:firstLine="36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67">
    <w:nsid w:val="70E01481"/>
    <w:multiLevelType w:val="hybridMultilevel"/>
    <w:tmpl w:val="D684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0F077ED"/>
    <w:multiLevelType w:val="multilevel"/>
    <w:tmpl w:val="ABD212BA"/>
    <w:lvl w:ilvl="0">
      <w:start w:val="1"/>
      <w:numFmt w:val="bullet"/>
      <w:lvlText w:val=""/>
      <w:lvlJc w:val="left"/>
      <w:pPr>
        <w:ind w:left="108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9">
    <w:nsid w:val="72752FFC"/>
    <w:multiLevelType w:val="hybridMultilevel"/>
    <w:tmpl w:val="DD4684B4"/>
    <w:lvl w:ilvl="0" w:tplc="0CF8FBE6">
      <w:start w:val="1"/>
      <w:numFmt w:val="bullet"/>
      <w:lvlText w:val=""/>
      <w:lvlJc w:val="left"/>
      <w:pPr>
        <w:tabs>
          <w:tab w:val="num" w:pos="1920"/>
        </w:tabs>
        <w:ind w:left="192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0">
    <w:nsid w:val="73DF0859"/>
    <w:multiLevelType w:val="multilevel"/>
    <w:tmpl w:val="ABDC8BA8"/>
    <w:lvl w:ilvl="0">
      <w:start w:val="1"/>
      <w:numFmt w:val="upperRoman"/>
      <w:isLgl/>
      <w:lvlText w:val="%1."/>
      <w:lvlJc w:val="left"/>
      <w:pPr>
        <w:tabs>
          <w:tab w:val="num" w:pos="720"/>
        </w:tabs>
        <w:ind w:left="360" w:hanging="360"/>
      </w:pPr>
      <w:rPr>
        <w:rFonts w:hint="default"/>
      </w:rPr>
    </w:lvl>
    <w:lvl w:ilvl="1">
      <w:start w:val="1"/>
      <w:numFmt w:val="upperLetter"/>
      <w:isLgl/>
      <w:lvlText w:val="%1.%2."/>
      <w:lvlJc w:val="left"/>
      <w:pPr>
        <w:tabs>
          <w:tab w:val="num" w:pos="1440"/>
        </w:tabs>
        <w:ind w:left="1080" w:hanging="360"/>
      </w:pPr>
      <w:rPr>
        <w:rFonts w:hint="default"/>
      </w:rPr>
    </w:lvl>
    <w:lvl w:ilvl="2">
      <w:start w:val="1"/>
      <w:numFmt w:val="decimal"/>
      <w:isLgl/>
      <w:lvlText w:val="%1.%2.%3."/>
      <w:lvlJc w:val="left"/>
      <w:pPr>
        <w:tabs>
          <w:tab w:val="num" w:pos="2160"/>
        </w:tabs>
        <w:ind w:left="1440" w:hanging="360"/>
      </w:pPr>
      <w:rPr>
        <w:rFonts w:hint="default"/>
      </w:rPr>
    </w:lvl>
    <w:lvl w:ilvl="3">
      <w:start w:val="1"/>
      <w:numFmt w:val="lowerLetter"/>
      <w:isLgl/>
      <w:lvlText w:val="%1.%2.%3.%4."/>
      <w:lvlJc w:val="left"/>
      <w:pPr>
        <w:tabs>
          <w:tab w:val="num" w:pos="2520"/>
        </w:tabs>
        <w:ind w:left="1800" w:hanging="360"/>
      </w:pPr>
      <w:rPr>
        <w:rFonts w:hint="default"/>
      </w:rPr>
    </w:lvl>
    <w:lvl w:ilvl="4">
      <w:start w:val="1"/>
      <w:numFmt w:val="decimal"/>
      <w:isLgl/>
      <w:lvlText w:val="(%5)"/>
      <w:lvlJc w:val="left"/>
      <w:pPr>
        <w:tabs>
          <w:tab w:val="num" w:pos="2520"/>
        </w:tabs>
        <w:ind w:left="2160" w:hanging="360"/>
      </w:pPr>
      <w:rPr>
        <w:rFonts w:hint="default"/>
      </w:rPr>
    </w:lvl>
    <w:lvl w:ilvl="5">
      <w:start w:val="1"/>
      <w:numFmt w:val="lowerRoman"/>
      <w:pStyle w:val="ol3"/>
      <w:isLgl/>
      <w:lvlText w:val="(%6)"/>
      <w:lvlJc w:val="left"/>
      <w:pPr>
        <w:tabs>
          <w:tab w:val="num" w:pos="3240"/>
        </w:tabs>
        <w:ind w:left="252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1">
    <w:nsid w:val="746C24A4"/>
    <w:multiLevelType w:val="hybridMultilevel"/>
    <w:tmpl w:val="4E128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6317B09"/>
    <w:multiLevelType w:val="multilevel"/>
    <w:tmpl w:val="1156575C"/>
    <w:lvl w:ilvl="0">
      <w:start w:val="1"/>
      <w:numFmt w:val="decimal"/>
      <w:isLgl/>
      <w:lvlText w:val="%1."/>
      <w:lvlJc w:val="left"/>
      <w:pPr>
        <w:tabs>
          <w:tab w:val="num" w:pos="360"/>
        </w:tabs>
        <w:ind w:left="0" w:firstLine="360"/>
      </w:pPr>
      <w:rPr>
        <w:rFonts w:hint="default"/>
      </w:rPr>
    </w:lvl>
    <w:lvl w:ilvl="1">
      <w:start w:val="1"/>
      <w:numFmt w:val="decimal"/>
      <w:isLgl/>
      <w:lvlText w:val="%1.%2."/>
      <w:lvlJc w:val="left"/>
      <w:pPr>
        <w:ind w:left="0" w:firstLine="360"/>
      </w:pPr>
      <w:rPr>
        <w:rFonts w:ascii="Utopia Std Bold" w:hAnsi="Utopia Std Bold" w:hint="default"/>
        <w:b w:val="0"/>
        <w:bCs w:val="0"/>
        <w:i w:val="0"/>
        <w:iCs w:val="0"/>
        <w:sz w:val="24"/>
        <w:szCs w:val="24"/>
      </w:rPr>
    </w:lvl>
    <w:lvl w:ilvl="2">
      <w:start w:val="1"/>
      <w:numFmt w:val="decimal"/>
      <w:isLgl/>
      <w:lvlText w:val="%1.%2.%3."/>
      <w:lvlJc w:val="left"/>
      <w:pPr>
        <w:tabs>
          <w:tab w:val="num" w:pos="0"/>
        </w:tabs>
        <w:ind w:left="0" w:firstLine="36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73">
    <w:nsid w:val="76EE5A72"/>
    <w:multiLevelType w:val="multilevel"/>
    <w:tmpl w:val="DF5A1084"/>
    <w:lvl w:ilvl="0">
      <w:start w:val="1"/>
      <w:numFmt w:val="decimal"/>
      <w:lvlText w:val="%1."/>
      <w:lvlJc w:val="left"/>
      <w:pPr>
        <w:ind w:left="720" w:hanging="360"/>
      </w:pPr>
      <w:rPr>
        <w:rFonts w:hint="default"/>
      </w:rPr>
    </w:lvl>
    <w:lvl w:ilvl="1">
      <w:start w:val="1"/>
      <w:numFmt w:val="decimal"/>
      <w:isLgl/>
      <w:lvlText w:val="%1.%2"/>
      <w:lvlJc w:val="left"/>
      <w:pPr>
        <w:ind w:left="1220" w:hanging="50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4">
    <w:nsid w:val="76F60565"/>
    <w:multiLevelType w:val="multilevel"/>
    <w:tmpl w:val="611CF87E"/>
    <w:lvl w:ilvl="0">
      <w:start w:val="1"/>
      <w:numFmt w:val="decimal"/>
      <w:isLgl/>
      <w:lvlText w:val="%1."/>
      <w:lvlJc w:val="left"/>
      <w:pPr>
        <w:tabs>
          <w:tab w:val="num" w:pos="360"/>
        </w:tabs>
        <w:ind w:left="0" w:firstLine="360"/>
      </w:pPr>
      <w:rPr>
        <w:rFonts w:hint="default"/>
      </w:rPr>
    </w:lvl>
    <w:lvl w:ilvl="1">
      <w:start w:val="1"/>
      <w:numFmt w:val="decimal"/>
      <w:isLgl/>
      <w:lvlText w:val="%1.%2."/>
      <w:lvlJc w:val="left"/>
      <w:pPr>
        <w:ind w:left="0" w:firstLine="360"/>
      </w:pPr>
      <w:rPr>
        <w:rFonts w:ascii="Utopia Std Bold" w:hAnsi="Utopia Std Bold" w:hint="default"/>
        <w:b w:val="0"/>
        <w:bCs w:val="0"/>
        <w:i w:val="0"/>
        <w:iCs w:val="0"/>
        <w:sz w:val="24"/>
        <w:szCs w:val="24"/>
      </w:rPr>
    </w:lvl>
    <w:lvl w:ilvl="2">
      <w:start w:val="1"/>
      <w:numFmt w:val="decimal"/>
      <w:lvlRestart w:val="1"/>
      <w:isLgl/>
      <w:lvlText w:val="%1.%2.%3."/>
      <w:lvlJc w:val="left"/>
      <w:pPr>
        <w:tabs>
          <w:tab w:val="num" w:pos="0"/>
        </w:tabs>
        <w:ind w:left="0" w:firstLine="36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75">
    <w:nsid w:val="777A60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nsid w:val="7C6B5B9F"/>
    <w:multiLevelType w:val="multilevel"/>
    <w:tmpl w:val="4C2E0B4C"/>
    <w:lvl w:ilvl="0">
      <w:start w:val="1"/>
      <w:numFmt w:val="decimal"/>
      <w:lvlText w:val="%1."/>
      <w:lvlJc w:val="left"/>
      <w:pPr>
        <w:tabs>
          <w:tab w:val="num" w:pos="360"/>
        </w:tabs>
        <w:ind w:left="792" w:hanging="792"/>
      </w:pPr>
      <w:rPr>
        <w:rFonts w:hint="default"/>
      </w:rPr>
    </w:lvl>
    <w:lvl w:ilvl="1">
      <w:start w:val="1"/>
      <w:numFmt w:val="decimal"/>
      <w:lvlText w:val="%1.%2."/>
      <w:lvlJc w:val="left"/>
      <w:pPr>
        <w:tabs>
          <w:tab w:val="num" w:pos="360"/>
        </w:tabs>
        <w:ind w:left="0" w:firstLine="0"/>
      </w:pPr>
      <w:rPr>
        <w:rFonts w:ascii="Utopia Std Bold" w:hAnsi="Utopia Std Bold" w:hint="default"/>
        <w:b w:val="0"/>
        <w:bCs w:val="0"/>
        <w:i w:val="0"/>
        <w:iCs w:val="0"/>
        <w:sz w:val="24"/>
        <w:szCs w:val="24"/>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7">
    <w:nsid w:val="7DE5106F"/>
    <w:multiLevelType w:val="multilevel"/>
    <w:tmpl w:val="B5A05ED0"/>
    <w:lvl w:ilvl="0">
      <w:start w:val="1"/>
      <w:numFmt w:val="upperRoman"/>
      <w:pStyle w:val="ip-memo"/>
      <w:lvlText w:val="%1."/>
      <w:lvlJc w:val="left"/>
      <w:pPr>
        <w:tabs>
          <w:tab w:val="num" w:pos="720"/>
        </w:tabs>
        <w:ind w:left="360" w:hanging="360"/>
      </w:pPr>
      <w:rPr>
        <w:rFonts w:hint="default"/>
      </w:rPr>
    </w:lvl>
    <w:lvl w:ilvl="1">
      <w:start w:val="1"/>
      <w:numFmt w:val="upperLetter"/>
      <w:pStyle w:val="MessageHeader"/>
      <w:lvlText w:val="%2."/>
      <w:lvlJc w:val="left"/>
      <w:pPr>
        <w:tabs>
          <w:tab w:val="num" w:pos="1080"/>
        </w:tabs>
        <w:ind w:left="1080" w:hanging="360"/>
      </w:pPr>
      <w:rPr>
        <w:rFonts w:hint="default"/>
      </w:rPr>
    </w:lvl>
    <w:lvl w:ilvl="2">
      <w:start w:val="1"/>
      <w:numFmt w:val="decimal"/>
      <w:pStyle w:val="NormalWeb"/>
      <w:lvlText w:val="%3."/>
      <w:lvlJc w:val="left"/>
      <w:pPr>
        <w:tabs>
          <w:tab w:val="num" w:pos="1080"/>
        </w:tabs>
        <w:ind w:left="1080" w:hanging="360"/>
      </w:pPr>
      <w:rPr>
        <w:rFonts w:hint="default"/>
      </w:rPr>
    </w:lvl>
    <w:lvl w:ilvl="3">
      <w:start w:val="1"/>
      <w:numFmt w:val="lowerLetter"/>
      <w:pStyle w:val="o1"/>
      <w:lvlText w:val="%4."/>
      <w:lvlJc w:val="left"/>
      <w:pPr>
        <w:tabs>
          <w:tab w:val="num" w:pos="1440"/>
        </w:tabs>
        <w:ind w:left="1440" w:hanging="360"/>
      </w:pPr>
      <w:rPr>
        <w:rFonts w:hint="default"/>
      </w:rPr>
    </w:lvl>
    <w:lvl w:ilvl="4">
      <w:start w:val="1"/>
      <w:numFmt w:val="decimal"/>
      <w:pStyle w:val="o2"/>
      <w:lvlText w:val="(%5)"/>
      <w:lvlJc w:val="left"/>
      <w:pPr>
        <w:tabs>
          <w:tab w:val="num" w:pos="216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1"/>
  </w:num>
  <w:num w:numId="2">
    <w:abstractNumId w:val="10"/>
  </w:num>
  <w:num w:numId="3">
    <w:abstractNumId w:val="73"/>
  </w:num>
  <w:num w:numId="4">
    <w:abstractNumId w:val="16"/>
  </w:num>
  <w:num w:numId="5">
    <w:abstractNumId w:val="61"/>
  </w:num>
  <w:num w:numId="6">
    <w:abstractNumId w:val="47"/>
  </w:num>
  <w:num w:numId="7">
    <w:abstractNumId w:val="32"/>
  </w:num>
  <w:num w:numId="8">
    <w:abstractNumId w:val="36"/>
  </w:num>
  <w:num w:numId="9">
    <w:abstractNumId w:val="71"/>
  </w:num>
  <w:num w:numId="10">
    <w:abstractNumId w:val="0"/>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num>
  <w:num w:numId="13">
    <w:abstractNumId w:val="77"/>
  </w:num>
  <w:num w:numId="14">
    <w:abstractNumId w:val="77"/>
  </w:num>
  <w:num w:numId="15">
    <w:abstractNumId w:val="77"/>
  </w:num>
  <w:num w:numId="16">
    <w:abstractNumId w:val="77"/>
  </w:num>
  <w:num w:numId="17">
    <w:abstractNumId w:val="77"/>
  </w:num>
  <w:num w:numId="18">
    <w:abstractNumId w:val="34"/>
  </w:num>
  <w:num w:numId="19">
    <w:abstractNumId w:val="34"/>
  </w:num>
  <w:num w:numId="20">
    <w:abstractNumId w:val="34"/>
  </w:num>
  <w:num w:numId="21">
    <w:abstractNumId w:val="34"/>
  </w:num>
  <w:num w:numId="22">
    <w:abstractNumId w:val="34"/>
  </w:num>
  <w:num w:numId="23">
    <w:abstractNumId w:val="70"/>
  </w:num>
  <w:num w:numId="24">
    <w:abstractNumId w:val="70"/>
  </w:num>
  <w:num w:numId="25">
    <w:abstractNumId w:val="70"/>
  </w:num>
  <w:num w:numId="26">
    <w:abstractNumId w:val="70"/>
  </w:num>
  <w:num w:numId="27">
    <w:abstractNumId w:val="56"/>
  </w:num>
  <w:num w:numId="28">
    <w:abstractNumId w:val="7"/>
  </w:num>
  <w:num w:numId="29">
    <w:abstractNumId w:val="43"/>
  </w:num>
  <w:num w:numId="30">
    <w:abstractNumId w:val="40"/>
  </w:num>
  <w:num w:numId="31">
    <w:abstractNumId w:val="69"/>
  </w:num>
  <w:num w:numId="32">
    <w:abstractNumId w:val="53"/>
  </w:num>
  <w:num w:numId="33">
    <w:abstractNumId w:val="21"/>
  </w:num>
  <w:num w:numId="34">
    <w:abstractNumId w:val="22"/>
  </w:num>
  <w:num w:numId="35">
    <w:abstractNumId w:val="62"/>
  </w:num>
  <w:num w:numId="36">
    <w:abstractNumId w:val="67"/>
  </w:num>
  <w:num w:numId="37">
    <w:abstractNumId w:val="39"/>
  </w:num>
  <w:num w:numId="38">
    <w:abstractNumId w:val="41"/>
  </w:num>
  <w:num w:numId="39">
    <w:abstractNumId w:val="63"/>
  </w:num>
  <w:num w:numId="40">
    <w:abstractNumId w:val="24"/>
  </w:num>
  <w:num w:numId="41">
    <w:abstractNumId w:val="46"/>
  </w:num>
  <w:num w:numId="42">
    <w:abstractNumId w:val="57"/>
  </w:num>
  <w:num w:numId="43">
    <w:abstractNumId w:val="28"/>
  </w:num>
  <w:num w:numId="44">
    <w:abstractNumId w:val="23"/>
  </w:num>
  <w:num w:numId="45">
    <w:abstractNumId w:val="68"/>
  </w:num>
  <w:num w:numId="46">
    <w:abstractNumId w:val="52"/>
  </w:num>
  <w:num w:numId="47">
    <w:abstractNumId w:val="37"/>
  </w:num>
  <w:num w:numId="48">
    <w:abstractNumId w:val="64"/>
  </w:num>
  <w:num w:numId="49">
    <w:abstractNumId w:val="55"/>
  </w:num>
  <w:num w:numId="50">
    <w:abstractNumId w:val="9"/>
  </w:num>
  <w:num w:numId="51">
    <w:abstractNumId w:val="50"/>
  </w:num>
  <w:num w:numId="52">
    <w:abstractNumId w:val="44"/>
  </w:num>
  <w:num w:numId="53">
    <w:abstractNumId w:val="18"/>
  </w:num>
  <w:num w:numId="54">
    <w:abstractNumId w:val="3"/>
  </w:num>
  <w:num w:numId="55">
    <w:abstractNumId w:val="17"/>
  </w:num>
  <w:num w:numId="56">
    <w:abstractNumId w:val="4"/>
  </w:num>
  <w:num w:numId="57">
    <w:abstractNumId w:val="75"/>
  </w:num>
  <w:num w:numId="58">
    <w:abstractNumId w:val="8"/>
  </w:num>
  <w:num w:numId="59">
    <w:abstractNumId w:val="1"/>
  </w:num>
  <w:num w:numId="60">
    <w:abstractNumId w:val="59"/>
  </w:num>
  <w:num w:numId="61">
    <w:abstractNumId w:val="20"/>
  </w:num>
  <w:num w:numId="62">
    <w:abstractNumId w:val="76"/>
  </w:num>
  <w:num w:numId="63">
    <w:abstractNumId w:val="12"/>
  </w:num>
  <w:num w:numId="64">
    <w:abstractNumId w:val="60"/>
  </w:num>
  <w:num w:numId="65">
    <w:abstractNumId w:val="66"/>
  </w:num>
  <w:num w:numId="66">
    <w:abstractNumId w:val="5"/>
  </w:num>
  <w:num w:numId="67">
    <w:abstractNumId w:val="31"/>
  </w:num>
  <w:num w:numId="68">
    <w:abstractNumId w:val="29"/>
  </w:num>
  <w:num w:numId="69">
    <w:abstractNumId w:val="30"/>
  </w:num>
  <w:num w:numId="70">
    <w:abstractNumId w:val="33"/>
  </w:num>
  <w:num w:numId="71">
    <w:abstractNumId w:val="58"/>
  </w:num>
  <w:num w:numId="72">
    <w:abstractNumId w:val="35"/>
  </w:num>
  <w:num w:numId="73">
    <w:abstractNumId w:val="14"/>
  </w:num>
  <w:num w:numId="74">
    <w:abstractNumId w:val="72"/>
  </w:num>
  <w:num w:numId="75">
    <w:abstractNumId w:val="74"/>
  </w:num>
  <w:num w:numId="76">
    <w:abstractNumId w:val="48"/>
  </w:num>
  <w:num w:numId="77">
    <w:abstractNumId w:val="15"/>
  </w:num>
  <w:num w:numId="78">
    <w:abstractNumId w:val="13"/>
  </w:num>
  <w:num w:numId="79">
    <w:abstractNumId w:val="42"/>
  </w:num>
  <w:num w:numId="80">
    <w:abstractNumId w:val="65"/>
  </w:num>
  <w:num w:numId="8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9"/>
  </w:num>
  <w:num w:numId="83">
    <w:abstractNumId w:val="54"/>
  </w:num>
  <w:num w:numId="84">
    <w:abstractNumId w:val="26"/>
  </w:num>
  <w:num w:numId="85">
    <w:abstractNumId w:val="45"/>
  </w:num>
  <w:num w:numId="86">
    <w:abstractNumId w:val="2"/>
  </w:num>
  <w:num w:numId="87">
    <w:abstractNumId w:val="38"/>
  </w:num>
  <w:num w:numId="88">
    <w:abstractNumId w:val="49"/>
  </w:num>
  <w:num w:numId="89">
    <w:abstractNumId w:val="6"/>
  </w:num>
  <w:num w:numId="90">
    <w:abstractNumId w:val="25"/>
  </w:num>
  <w:num w:numId="91">
    <w:abstractNumId w:val="51"/>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autoHyphenation/>
  <w:doNotHyphenateCap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AMA&lt;/Style&gt;&lt;LeftDelim&gt;{&lt;/LeftDelim&gt;&lt;RightDelim&gt;}&lt;/RightDelim&gt;&lt;FontName&gt;Utopia Std&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dfwwav0r0wwrbef5svxpsaetspzz952eset&quot;&gt;HANDLSprotocol&lt;record-ids&gt;&lt;item&gt;1&lt;/item&gt;&lt;item&gt;2&lt;/item&gt;&lt;item&gt;3&lt;/item&gt;&lt;item&gt;4&lt;/item&gt;&lt;item&gt;6&lt;/item&gt;&lt;item&gt;10&lt;/item&gt;&lt;item&gt;11&lt;/item&gt;&lt;item&gt;18&lt;/item&gt;&lt;item&gt;19&lt;/item&gt;&lt;item&gt;23&lt;/item&gt;&lt;item&gt;24&lt;/item&gt;&lt;item&gt;25&lt;/item&gt;&lt;item&gt;28&lt;/item&gt;&lt;item&gt;32&lt;/item&gt;&lt;item&gt;35&lt;/item&gt;&lt;item&gt;36&lt;/item&gt;&lt;item&gt;37&lt;/item&gt;&lt;item&gt;40&lt;/item&gt;&lt;item&gt;42&lt;/item&gt;&lt;item&gt;43&lt;/item&gt;&lt;item&gt;50&lt;/item&gt;&lt;item&gt;51&lt;/item&gt;&lt;item&gt;54&lt;/item&gt;&lt;item&gt;57&lt;/item&gt;&lt;item&gt;61&lt;/item&gt;&lt;item&gt;62&lt;/item&gt;&lt;item&gt;63&lt;/item&gt;&lt;item&gt;159&lt;/item&gt;&lt;item&gt;167&lt;/item&gt;&lt;item&gt;168&lt;/item&gt;&lt;item&gt;218&lt;/item&gt;&lt;item&gt;219&lt;/item&gt;&lt;item&gt;220&lt;/item&gt;&lt;item&gt;221&lt;/item&gt;&lt;item&gt;222&lt;/item&gt;&lt;item&gt;223&lt;/item&gt;&lt;item&gt;224&lt;/item&gt;&lt;item&gt;225&lt;/item&gt;&lt;item&gt;226&lt;/item&gt;&lt;item&gt;227&lt;/item&gt;&lt;item&gt;228&lt;/item&gt;&lt;item&gt;229&lt;/item&gt;&lt;item&gt;230&lt;/item&gt;&lt;item&gt;231&lt;/item&gt;&lt;item&gt;232&lt;/item&gt;&lt;item&gt;233&lt;/item&gt;&lt;item&gt;234&lt;/item&gt;&lt;item&gt;235&lt;/item&gt;&lt;item&gt;236&lt;/item&gt;&lt;item&gt;237&lt;/item&gt;&lt;item&gt;238&lt;/item&gt;&lt;item&gt;239&lt;/item&gt;&lt;item&gt;240&lt;/item&gt;&lt;item&gt;241&lt;/item&gt;&lt;item&gt;242&lt;/item&gt;&lt;item&gt;243&lt;/item&gt;&lt;item&gt;244&lt;/item&gt;&lt;item&gt;245&lt;/item&gt;&lt;item&gt;246&lt;/item&gt;&lt;item&gt;247&lt;/item&gt;&lt;item&gt;248&lt;/item&gt;&lt;item&gt;249&lt;/item&gt;&lt;item&gt;250&lt;/item&gt;&lt;item&gt;251&lt;/item&gt;&lt;item&gt;252&lt;/item&gt;&lt;item&gt;253&lt;/item&gt;&lt;item&gt;254&lt;/item&gt;&lt;item&gt;255&lt;/item&gt;&lt;item&gt;257&lt;/item&gt;&lt;item&gt;258&lt;/item&gt;&lt;item&gt;260&lt;/item&gt;&lt;item&gt;262&lt;/item&gt;&lt;item&gt;263&lt;/item&gt;&lt;item&gt;264&lt;/item&gt;&lt;item&gt;265&lt;/item&gt;&lt;item&gt;266&lt;/item&gt;&lt;item&gt;267&lt;/item&gt;&lt;item&gt;268&lt;/item&gt;&lt;item&gt;269&lt;/item&gt;&lt;item&gt;270&lt;/item&gt;&lt;item&gt;271&lt;/item&gt;&lt;item&gt;272&lt;/item&gt;&lt;item&gt;273&lt;/item&gt;&lt;item&gt;274&lt;/item&gt;&lt;item&gt;275&lt;/item&gt;&lt;item&gt;276&lt;/item&gt;&lt;item&gt;277&lt;/item&gt;&lt;item&gt;278&lt;/item&gt;&lt;item&gt;279&lt;/item&gt;&lt;item&gt;280&lt;/item&gt;&lt;item&gt;281&lt;/item&gt;&lt;item&gt;282&lt;/item&gt;&lt;item&gt;284&lt;/item&gt;&lt;item&gt;285&lt;/item&gt;&lt;item&gt;286&lt;/item&gt;&lt;item&gt;287&lt;/item&gt;&lt;item&gt;288&lt;/item&gt;&lt;item&gt;289&lt;/item&gt;&lt;item&gt;290&lt;/item&gt;&lt;item&gt;291&lt;/item&gt;&lt;item&gt;292&lt;/item&gt;&lt;item&gt;293&lt;/item&gt;&lt;item&gt;294&lt;/item&gt;&lt;item&gt;297&lt;/item&gt;&lt;item&gt;298&lt;/item&gt;&lt;item&gt;299&lt;/item&gt;&lt;item&gt;300&lt;/item&gt;&lt;item&gt;301&lt;/item&gt;&lt;item&gt;302&lt;/item&gt;&lt;item&gt;303&lt;/item&gt;&lt;item&gt;304&lt;/item&gt;&lt;item&gt;305&lt;/item&gt;&lt;item&gt;307&lt;/item&gt;&lt;item&gt;308&lt;/item&gt;&lt;item&gt;309&lt;/item&gt;&lt;item&gt;310&lt;/item&gt;&lt;item&gt;311&lt;/item&gt;&lt;item&gt;312&lt;/item&gt;&lt;item&gt;313&lt;/item&gt;&lt;item&gt;314&lt;/item&gt;&lt;item&gt;315&lt;/item&gt;&lt;item&gt;316&lt;/item&gt;&lt;item&gt;317&lt;/item&gt;&lt;item&gt;318&lt;/item&gt;&lt;item&gt;319&lt;/item&gt;&lt;item&gt;320&lt;/item&gt;&lt;item&gt;321&lt;/item&gt;&lt;item&gt;322&lt;/item&gt;&lt;item&gt;323&lt;/item&gt;&lt;item&gt;324&lt;/item&gt;&lt;item&gt;325&lt;/item&gt;&lt;item&gt;326&lt;/item&gt;&lt;item&gt;327&lt;/item&gt;&lt;item&gt;328&lt;/item&gt;&lt;/record-ids&gt;&lt;/item&gt;&lt;/Libraries&gt;"/>
  </w:docVars>
  <w:rsids>
    <w:rsidRoot w:val="00FF1413"/>
    <w:rsid w:val="00013CAB"/>
    <w:rsid w:val="00027B05"/>
    <w:rsid w:val="00040A4B"/>
    <w:rsid w:val="000475E9"/>
    <w:rsid w:val="000528A0"/>
    <w:rsid w:val="00052DEF"/>
    <w:rsid w:val="00062398"/>
    <w:rsid w:val="00063CBB"/>
    <w:rsid w:val="000662A5"/>
    <w:rsid w:val="000754FA"/>
    <w:rsid w:val="00092250"/>
    <w:rsid w:val="00094414"/>
    <w:rsid w:val="000A0ED0"/>
    <w:rsid w:val="000A4B97"/>
    <w:rsid w:val="000B3281"/>
    <w:rsid w:val="000B43B6"/>
    <w:rsid w:val="000B649E"/>
    <w:rsid w:val="000B6BA0"/>
    <w:rsid w:val="000B7327"/>
    <w:rsid w:val="000C0E90"/>
    <w:rsid w:val="000E3067"/>
    <w:rsid w:val="000F0492"/>
    <w:rsid w:val="000F2012"/>
    <w:rsid w:val="000F294E"/>
    <w:rsid w:val="00100768"/>
    <w:rsid w:val="00102D77"/>
    <w:rsid w:val="0010794B"/>
    <w:rsid w:val="00115DD2"/>
    <w:rsid w:val="0013604E"/>
    <w:rsid w:val="00151E8F"/>
    <w:rsid w:val="0016260C"/>
    <w:rsid w:val="00165B3D"/>
    <w:rsid w:val="00166217"/>
    <w:rsid w:val="00180476"/>
    <w:rsid w:val="00185F46"/>
    <w:rsid w:val="00191DB1"/>
    <w:rsid w:val="00195739"/>
    <w:rsid w:val="001A7442"/>
    <w:rsid w:val="001B6D9B"/>
    <w:rsid w:val="001C0042"/>
    <w:rsid w:val="001D15F6"/>
    <w:rsid w:val="001D1E6B"/>
    <w:rsid w:val="001D4F3C"/>
    <w:rsid w:val="001E1312"/>
    <w:rsid w:val="001F1A92"/>
    <w:rsid w:val="001F4509"/>
    <w:rsid w:val="001F4C59"/>
    <w:rsid w:val="002071CB"/>
    <w:rsid w:val="00215E16"/>
    <w:rsid w:val="00224D41"/>
    <w:rsid w:val="00250283"/>
    <w:rsid w:val="0025109B"/>
    <w:rsid w:val="002712FD"/>
    <w:rsid w:val="0027291E"/>
    <w:rsid w:val="002974CC"/>
    <w:rsid w:val="00297500"/>
    <w:rsid w:val="002A41A4"/>
    <w:rsid w:val="002A56C9"/>
    <w:rsid w:val="002B1C22"/>
    <w:rsid w:val="002B3D7C"/>
    <w:rsid w:val="002D0519"/>
    <w:rsid w:val="002D1088"/>
    <w:rsid w:val="002E2585"/>
    <w:rsid w:val="002E5547"/>
    <w:rsid w:val="002F6D5F"/>
    <w:rsid w:val="00300703"/>
    <w:rsid w:val="00305BF3"/>
    <w:rsid w:val="0033724A"/>
    <w:rsid w:val="0034696B"/>
    <w:rsid w:val="00346C7A"/>
    <w:rsid w:val="0036177F"/>
    <w:rsid w:val="00377A2F"/>
    <w:rsid w:val="00381AF0"/>
    <w:rsid w:val="00382AF0"/>
    <w:rsid w:val="00394D98"/>
    <w:rsid w:val="00395CC7"/>
    <w:rsid w:val="003B19EF"/>
    <w:rsid w:val="003C6970"/>
    <w:rsid w:val="003D5098"/>
    <w:rsid w:val="003D652F"/>
    <w:rsid w:val="00400B31"/>
    <w:rsid w:val="004016F9"/>
    <w:rsid w:val="004034BA"/>
    <w:rsid w:val="00411A8A"/>
    <w:rsid w:val="004133D9"/>
    <w:rsid w:val="00420E20"/>
    <w:rsid w:val="00435030"/>
    <w:rsid w:val="004402B2"/>
    <w:rsid w:val="00444A23"/>
    <w:rsid w:val="004456BE"/>
    <w:rsid w:val="00445944"/>
    <w:rsid w:val="00445A5E"/>
    <w:rsid w:val="004540D2"/>
    <w:rsid w:val="00482FD5"/>
    <w:rsid w:val="0049594D"/>
    <w:rsid w:val="005033DE"/>
    <w:rsid w:val="00505D9C"/>
    <w:rsid w:val="00506ACC"/>
    <w:rsid w:val="005171F8"/>
    <w:rsid w:val="00547021"/>
    <w:rsid w:val="005635C3"/>
    <w:rsid w:val="005657BD"/>
    <w:rsid w:val="00574F18"/>
    <w:rsid w:val="00582DBF"/>
    <w:rsid w:val="00591B0E"/>
    <w:rsid w:val="0059778C"/>
    <w:rsid w:val="005A69E8"/>
    <w:rsid w:val="005B3206"/>
    <w:rsid w:val="005B5E49"/>
    <w:rsid w:val="005B69E4"/>
    <w:rsid w:val="005C5F80"/>
    <w:rsid w:val="005C727B"/>
    <w:rsid w:val="005F50F5"/>
    <w:rsid w:val="00601386"/>
    <w:rsid w:val="00603136"/>
    <w:rsid w:val="0060632A"/>
    <w:rsid w:val="00616345"/>
    <w:rsid w:val="00616C07"/>
    <w:rsid w:val="006301EB"/>
    <w:rsid w:val="00633015"/>
    <w:rsid w:val="0063685A"/>
    <w:rsid w:val="00641F70"/>
    <w:rsid w:val="00642CAA"/>
    <w:rsid w:val="00644B1E"/>
    <w:rsid w:val="00651EF2"/>
    <w:rsid w:val="006524A3"/>
    <w:rsid w:val="00672A0A"/>
    <w:rsid w:val="00672C9B"/>
    <w:rsid w:val="00674084"/>
    <w:rsid w:val="006860A0"/>
    <w:rsid w:val="006A02DF"/>
    <w:rsid w:val="006A1806"/>
    <w:rsid w:val="006A3967"/>
    <w:rsid w:val="006C57C2"/>
    <w:rsid w:val="006C59AE"/>
    <w:rsid w:val="006C7FB2"/>
    <w:rsid w:val="006D5872"/>
    <w:rsid w:val="006E17A9"/>
    <w:rsid w:val="006E192E"/>
    <w:rsid w:val="006F5BA8"/>
    <w:rsid w:val="00703162"/>
    <w:rsid w:val="007043D6"/>
    <w:rsid w:val="00706041"/>
    <w:rsid w:val="00706F9F"/>
    <w:rsid w:val="0070753C"/>
    <w:rsid w:val="00711BC8"/>
    <w:rsid w:val="00720869"/>
    <w:rsid w:val="0072481A"/>
    <w:rsid w:val="0073486A"/>
    <w:rsid w:val="00750A92"/>
    <w:rsid w:val="007677A0"/>
    <w:rsid w:val="00772128"/>
    <w:rsid w:val="0077470F"/>
    <w:rsid w:val="0078207B"/>
    <w:rsid w:val="007971DF"/>
    <w:rsid w:val="00797781"/>
    <w:rsid w:val="007B77B4"/>
    <w:rsid w:val="007C1738"/>
    <w:rsid w:val="007C4A9E"/>
    <w:rsid w:val="007C631C"/>
    <w:rsid w:val="007C6798"/>
    <w:rsid w:val="007D15B8"/>
    <w:rsid w:val="007D1BC3"/>
    <w:rsid w:val="007D35C3"/>
    <w:rsid w:val="007E47D7"/>
    <w:rsid w:val="007F1035"/>
    <w:rsid w:val="007F4CF5"/>
    <w:rsid w:val="00805AF5"/>
    <w:rsid w:val="0082545B"/>
    <w:rsid w:val="0083506C"/>
    <w:rsid w:val="00847182"/>
    <w:rsid w:val="0085318C"/>
    <w:rsid w:val="008717AF"/>
    <w:rsid w:val="00882A34"/>
    <w:rsid w:val="008A11FD"/>
    <w:rsid w:val="008A2541"/>
    <w:rsid w:val="008C7FC6"/>
    <w:rsid w:val="008D2A15"/>
    <w:rsid w:val="008E289F"/>
    <w:rsid w:val="009029A6"/>
    <w:rsid w:val="00907E3A"/>
    <w:rsid w:val="00927B7C"/>
    <w:rsid w:val="00936F77"/>
    <w:rsid w:val="00937DA8"/>
    <w:rsid w:val="00944B79"/>
    <w:rsid w:val="00953F1F"/>
    <w:rsid w:val="009702A1"/>
    <w:rsid w:val="00972DCD"/>
    <w:rsid w:val="00977D7D"/>
    <w:rsid w:val="009846B4"/>
    <w:rsid w:val="009932A9"/>
    <w:rsid w:val="0099642D"/>
    <w:rsid w:val="009A6C64"/>
    <w:rsid w:val="009B78E0"/>
    <w:rsid w:val="009C627D"/>
    <w:rsid w:val="009D5E60"/>
    <w:rsid w:val="009E1324"/>
    <w:rsid w:val="009E7B12"/>
    <w:rsid w:val="009F01F0"/>
    <w:rsid w:val="009F3CA1"/>
    <w:rsid w:val="00A0604E"/>
    <w:rsid w:val="00A10ECD"/>
    <w:rsid w:val="00A21685"/>
    <w:rsid w:val="00A2540E"/>
    <w:rsid w:val="00A34DD6"/>
    <w:rsid w:val="00A45DE0"/>
    <w:rsid w:val="00A508F0"/>
    <w:rsid w:val="00A52CF2"/>
    <w:rsid w:val="00A65D74"/>
    <w:rsid w:val="00A6719B"/>
    <w:rsid w:val="00A742A4"/>
    <w:rsid w:val="00A92840"/>
    <w:rsid w:val="00A97EAE"/>
    <w:rsid w:val="00AE47AA"/>
    <w:rsid w:val="00AE73A9"/>
    <w:rsid w:val="00B10619"/>
    <w:rsid w:val="00B23856"/>
    <w:rsid w:val="00B25474"/>
    <w:rsid w:val="00B33022"/>
    <w:rsid w:val="00B35B56"/>
    <w:rsid w:val="00B41857"/>
    <w:rsid w:val="00B55A0A"/>
    <w:rsid w:val="00B62497"/>
    <w:rsid w:val="00B86D99"/>
    <w:rsid w:val="00B91282"/>
    <w:rsid w:val="00B96F6D"/>
    <w:rsid w:val="00BA05D4"/>
    <w:rsid w:val="00BA56CB"/>
    <w:rsid w:val="00BB7184"/>
    <w:rsid w:val="00BB7A05"/>
    <w:rsid w:val="00BC003E"/>
    <w:rsid w:val="00BC2305"/>
    <w:rsid w:val="00BD4716"/>
    <w:rsid w:val="00C003AF"/>
    <w:rsid w:val="00C10525"/>
    <w:rsid w:val="00C32926"/>
    <w:rsid w:val="00C32C13"/>
    <w:rsid w:val="00C41B5F"/>
    <w:rsid w:val="00C42102"/>
    <w:rsid w:val="00C556F6"/>
    <w:rsid w:val="00C60EB2"/>
    <w:rsid w:val="00C63C0D"/>
    <w:rsid w:val="00C6562E"/>
    <w:rsid w:val="00C805F5"/>
    <w:rsid w:val="00C83365"/>
    <w:rsid w:val="00C95075"/>
    <w:rsid w:val="00CA679D"/>
    <w:rsid w:val="00CB286A"/>
    <w:rsid w:val="00CB4519"/>
    <w:rsid w:val="00CC1F0C"/>
    <w:rsid w:val="00CC20E1"/>
    <w:rsid w:val="00CE0AD3"/>
    <w:rsid w:val="00CF418D"/>
    <w:rsid w:val="00D0136A"/>
    <w:rsid w:val="00D21E97"/>
    <w:rsid w:val="00D46FF1"/>
    <w:rsid w:val="00D4777B"/>
    <w:rsid w:val="00D50AD0"/>
    <w:rsid w:val="00D517CD"/>
    <w:rsid w:val="00D55A6B"/>
    <w:rsid w:val="00D619C7"/>
    <w:rsid w:val="00D75921"/>
    <w:rsid w:val="00D861D2"/>
    <w:rsid w:val="00D87B97"/>
    <w:rsid w:val="00DA208E"/>
    <w:rsid w:val="00DA58AF"/>
    <w:rsid w:val="00DA5D87"/>
    <w:rsid w:val="00DB1633"/>
    <w:rsid w:val="00DB1B16"/>
    <w:rsid w:val="00DB3674"/>
    <w:rsid w:val="00DC417A"/>
    <w:rsid w:val="00DD109B"/>
    <w:rsid w:val="00DD1E6A"/>
    <w:rsid w:val="00DE68A6"/>
    <w:rsid w:val="00DF1317"/>
    <w:rsid w:val="00DF4EBA"/>
    <w:rsid w:val="00DF636B"/>
    <w:rsid w:val="00DF6F6A"/>
    <w:rsid w:val="00E015D6"/>
    <w:rsid w:val="00E05F0E"/>
    <w:rsid w:val="00E147AE"/>
    <w:rsid w:val="00E14B30"/>
    <w:rsid w:val="00E152A4"/>
    <w:rsid w:val="00E16CB8"/>
    <w:rsid w:val="00E259A9"/>
    <w:rsid w:val="00E328E0"/>
    <w:rsid w:val="00E3384B"/>
    <w:rsid w:val="00E3595F"/>
    <w:rsid w:val="00E62736"/>
    <w:rsid w:val="00EA4D36"/>
    <w:rsid w:val="00EA74F4"/>
    <w:rsid w:val="00EA7B6B"/>
    <w:rsid w:val="00EB1D57"/>
    <w:rsid w:val="00EC13BA"/>
    <w:rsid w:val="00EC64D8"/>
    <w:rsid w:val="00ED5D4B"/>
    <w:rsid w:val="00EE159A"/>
    <w:rsid w:val="00EF0066"/>
    <w:rsid w:val="00F03CB4"/>
    <w:rsid w:val="00F05CB8"/>
    <w:rsid w:val="00F065DB"/>
    <w:rsid w:val="00F127A8"/>
    <w:rsid w:val="00F14E4A"/>
    <w:rsid w:val="00F23078"/>
    <w:rsid w:val="00F33E8B"/>
    <w:rsid w:val="00F40CC0"/>
    <w:rsid w:val="00F45607"/>
    <w:rsid w:val="00F511B7"/>
    <w:rsid w:val="00F534F3"/>
    <w:rsid w:val="00F63D7E"/>
    <w:rsid w:val="00F65DB5"/>
    <w:rsid w:val="00F76BBA"/>
    <w:rsid w:val="00F83ADC"/>
    <w:rsid w:val="00F8742C"/>
    <w:rsid w:val="00F97604"/>
    <w:rsid w:val="00FD6960"/>
    <w:rsid w:val="00FD6DA5"/>
    <w:rsid w:val="00FE5F3A"/>
    <w:rsid w:val="00FF1413"/>
    <w:rsid w:val="00FF51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1EC0B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Signature" w:uiPriority="0"/>
    <w:lsdException w:name="Default Paragraph Font" w:uiPriority="1"/>
    <w:lsdException w:name="Body Text" w:uiPriority="0"/>
    <w:lsdException w:name="Body Text Indent" w:uiPriority="0"/>
    <w:lsdException w:name="Message Header" w:uiPriority="0"/>
    <w:lsdException w:name="Subtitle" w:semiHidden="0" w:uiPriority="11" w:unhideWhenUsed="0" w:qFormat="1"/>
    <w:lsdException w:name="Date" w:uiPriority="0"/>
    <w:lsdException w:name="Body Text 2" w:uiPriority="0"/>
    <w:lsdException w:name="Body Text Inden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HTML Address"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206"/>
    <w:rPr>
      <w:rFonts w:ascii="Helvetica" w:eastAsia="Times New Roman" w:hAnsi="Helvetica" w:cs="Times New Roman"/>
      <w:szCs w:val="20"/>
    </w:rPr>
  </w:style>
  <w:style w:type="paragraph" w:styleId="Heading1">
    <w:name w:val="heading 1"/>
    <w:basedOn w:val="lp"/>
    <w:next w:val="Normal"/>
    <w:link w:val="Heading1Char"/>
    <w:qFormat/>
    <w:rsid w:val="00CB286A"/>
    <w:pPr>
      <w:keepNext/>
      <w:numPr>
        <w:numId w:val="77"/>
      </w:numPr>
      <w:tabs>
        <w:tab w:val="left" w:pos="7650"/>
      </w:tabs>
      <w:ind w:right="-994"/>
      <w:outlineLvl w:val="0"/>
    </w:pPr>
    <w:rPr>
      <w:rFonts w:ascii="Utopia Std Bold Subhead" w:hAnsi="Utopia Std Bold Subhead"/>
      <w:sz w:val="28"/>
    </w:rPr>
  </w:style>
  <w:style w:type="paragraph" w:styleId="Heading2">
    <w:name w:val="heading 2"/>
    <w:basedOn w:val="lp"/>
    <w:next w:val="lp"/>
    <w:link w:val="Heading2Char"/>
    <w:qFormat/>
    <w:rsid w:val="00CB286A"/>
    <w:pPr>
      <w:keepNext/>
      <w:numPr>
        <w:ilvl w:val="1"/>
        <w:numId w:val="78"/>
      </w:numPr>
      <w:outlineLvl w:val="1"/>
    </w:pPr>
    <w:rPr>
      <w:b/>
    </w:rPr>
  </w:style>
  <w:style w:type="paragraph" w:styleId="Heading3">
    <w:name w:val="heading 3"/>
    <w:basedOn w:val="Normal"/>
    <w:next w:val="Normal"/>
    <w:link w:val="Heading3Char"/>
    <w:qFormat/>
    <w:rsid w:val="00E16CB8"/>
    <w:pPr>
      <w:keepNext/>
      <w:spacing w:line="480" w:lineRule="auto"/>
      <w:outlineLvl w:val="2"/>
    </w:pPr>
    <w:rPr>
      <w:rFonts w:ascii="Times" w:hAnsi="Times"/>
      <w:b/>
      <w:u w:val="single"/>
    </w:rPr>
  </w:style>
  <w:style w:type="paragraph" w:styleId="Heading4">
    <w:name w:val="heading 4"/>
    <w:basedOn w:val="Normal"/>
    <w:next w:val="Normal"/>
    <w:link w:val="Heading4Char"/>
    <w:qFormat/>
    <w:rsid w:val="00E16CB8"/>
    <w:pPr>
      <w:keepNext/>
      <w:jc w:val="center"/>
      <w:outlineLvl w:val="3"/>
    </w:pPr>
  </w:style>
  <w:style w:type="paragraph" w:styleId="Heading5">
    <w:name w:val="heading 5"/>
    <w:basedOn w:val="Normal"/>
    <w:next w:val="Normal"/>
    <w:link w:val="Heading5Char"/>
    <w:qFormat/>
    <w:rsid w:val="00E16CB8"/>
    <w:pPr>
      <w:keepNext/>
      <w:jc w:val="center"/>
      <w:outlineLvl w:val="4"/>
    </w:pPr>
    <w:rPr>
      <w:b/>
      <w:bCs/>
    </w:rPr>
  </w:style>
  <w:style w:type="paragraph" w:styleId="Heading6">
    <w:name w:val="heading 6"/>
    <w:basedOn w:val="Normal"/>
    <w:next w:val="Normal"/>
    <w:link w:val="Heading6Char"/>
    <w:uiPriority w:val="9"/>
    <w:semiHidden/>
    <w:unhideWhenUsed/>
    <w:qFormat/>
    <w:rsid w:val="00E16CB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16CB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6CB8"/>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E16CB8"/>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CC0"/>
    <w:pPr>
      <w:ind w:left="720"/>
      <w:contextualSpacing/>
    </w:pPr>
  </w:style>
  <w:style w:type="paragraph" w:styleId="Header">
    <w:name w:val="header"/>
    <w:aliases w:val="Stationery header"/>
    <w:basedOn w:val="zDefault"/>
    <w:link w:val="HeaderChar"/>
    <w:rsid w:val="00381AF0"/>
    <w:rPr>
      <w:rFonts w:ascii="Times" w:hAnsi="Times"/>
      <w:noProof/>
      <w:sz w:val="18"/>
      <w:szCs w:val="18"/>
    </w:rPr>
  </w:style>
  <w:style w:type="character" w:customStyle="1" w:styleId="HeaderChar">
    <w:name w:val="Header Char"/>
    <w:aliases w:val="Stationery header Char"/>
    <w:basedOn w:val="DefaultParagraphFont"/>
    <w:link w:val="Header"/>
    <w:rsid w:val="00381AF0"/>
    <w:rPr>
      <w:rFonts w:ascii="Times" w:eastAsia="Times New Roman" w:hAnsi="Times" w:cs="Times New Roman"/>
      <w:noProof/>
      <w:sz w:val="18"/>
      <w:szCs w:val="18"/>
    </w:rPr>
  </w:style>
  <w:style w:type="paragraph" w:styleId="Footer">
    <w:name w:val="footer"/>
    <w:basedOn w:val="Normal"/>
    <w:link w:val="FooterChar"/>
    <w:rsid w:val="00381AF0"/>
    <w:pPr>
      <w:tabs>
        <w:tab w:val="center" w:pos="4320"/>
        <w:tab w:val="right" w:pos="8640"/>
      </w:tabs>
    </w:pPr>
  </w:style>
  <w:style w:type="character" w:customStyle="1" w:styleId="FooterChar">
    <w:name w:val="Footer Char"/>
    <w:basedOn w:val="DefaultParagraphFont"/>
    <w:link w:val="Footer"/>
    <w:rsid w:val="00381AF0"/>
    <w:rPr>
      <w:rFonts w:ascii="Helvetica" w:eastAsia="Times New Roman" w:hAnsi="Helvetica" w:cs="Times New Roman"/>
      <w:szCs w:val="20"/>
    </w:rPr>
  </w:style>
  <w:style w:type="paragraph" w:customStyle="1" w:styleId="lp">
    <w:name w:val="lp"/>
    <w:basedOn w:val="zDefault"/>
    <w:link w:val="lpChar"/>
    <w:rsid w:val="00381AF0"/>
    <w:pPr>
      <w:spacing w:before="240"/>
    </w:pPr>
    <w:rPr>
      <w:szCs w:val="24"/>
    </w:rPr>
  </w:style>
  <w:style w:type="character" w:customStyle="1" w:styleId="lpChar1">
    <w:name w:val="lp Char1"/>
    <w:aliases w:val="left-adjusted paragraph Char1"/>
    <w:basedOn w:val="DefaultParagraphFont"/>
    <w:locked/>
    <w:rsid w:val="00DA208E"/>
    <w:rPr>
      <w:rFonts w:ascii="Times LT Std" w:eastAsia="Times New Roman" w:hAnsi="Times LT Std" w:cs="Times New Roman"/>
      <w:sz w:val="22"/>
    </w:rPr>
  </w:style>
  <w:style w:type="paragraph" w:styleId="CommentText">
    <w:name w:val="annotation text"/>
    <w:basedOn w:val="Normal"/>
    <w:link w:val="CommentTextChar"/>
    <w:rsid w:val="00381AF0"/>
    <w:rPr>
      <w:rFonts w:ascii="Times" w:hAnsi="Times"/>
    </w:rPr>
  </w:style>
  <w:style w:type="character" w:customStyle="1" w:styleId="CommentTextChar">
    <w:name w:val="Comment Text Char"/>
    <w:basedOn w:val="DefaultParagraphFont"/>
    <w:link w:val="CommentText"/>
    <w:rsid w:val="00381AF0"/>
    <w:rPr>
      <w:rFonts w:ascii="Times" w:eastAsia="Times New Roman" w:hAnsi="Times" w:cs="Times New Roman"/>
      <w:szCs w:val="20"/>
    </w:rPr>
  </w:style>
  <w:style w:type="paragraph" w:customStyle="1" w:styleId="ip">
    <w:name w:val="ip"/>
    <w:basedOn w:val="zDefault"/>
    <w:rsid w:val="00381AF0"/>
    <w:pPr>
      <w:tabs>
        <w:tab w:val="left" w:pos="720"/>
      </w:tabs>
      <w:spacing w:before="240"/>
      <w:ind w:left="720" w:hanging="720"/>
    </w:pPr>
    <w:rPr>
      <w:rFonts w:ascii="Times" w:hAnsi="Times"/>
      <w:szCs w:val="24"/>
    </w:rPr>
  </w:style>
  <w:style w:type="paragraph" w:customStyle="1" w:styleId="lpb0">
    <w:name w:val="lpb0"/>
    <w:basedOn w:val="lp"/>
    <w:link w:val="lpb0Char"/>
    <w:qFormat/>
    <w:rsid w:val="00A742A4"/>
    <w:pPr>
      <w:numPr>
        <w:numId w:val="7"/>
      </w:numPr>
      <w:spacing w:before="60"/>
    </w:pPr>
  </w:style>
  <w:style w:type="character" w:customStyle="1" w:styleId="lpb0Char">
    <w:name w:val="lpb0 Char"/>
    <w:basedOn w:val="lpChar1"/>
    <w:link w:val="lpb0"/>
    <w:rsid w:val="00A742A4"/>
    <w:rPr>
      <w:rFonts w:ascii="Utopia Std" w:eastAsia="Times New Roman" w:hAnsi="Utopia Std" w:cs="Times New Roman"/>
      <w:sz w:val="22"/>
    </w:rPr>
  </w:style>
  <w:style w:type="paragraph" w:customStyle="1" w:styleId="lpb1">
    <w:name w:val="lpb1"/>
    <w:basedOn w:val="lpb0"/>
    <w:link w:val="lpb1Char"/>
    <w:qFormat/>
    <w:rsid w:val="00A742A4"/>
    <w:pPr>
      <w:numPr>
        <w:numId w:val="5"/>
      </w:numPr>
      <w:outlineLvl w:val="1"/>
    </w:pPr>
    <w:rPr>
      <w:rFonts w:cs="Tahoma"/>
    </w:rPr>
  </w:style>
  <w:style w:type="character" w:customStyle="1" w:styleId="lpb1Char">
    <w:name w:val="lpb1 Char"/>
    <w:basedOn w:val="lpb0Char"/>
    <w:link w:val="lpb1"/>
    <w:rsid w:val="00A742A4"/>
    <w:rPr>
      <w:rFonts w:ascii="Utopia Std" w:eastAsia="Times New Roman" w:hAnsi="Utopia Std" w:cs="Tahoma"/>
      <w:sz w:val="22"/>
    </w:rPr>
  </w:style>
  <w:style w:type="character" w:styleId="CommentReference">
    <w:name w:val="annotation reference"/>
    <w:basedOn w:val="DefaultParagraphFont"/>
    <w:rsid w:val="009029A6"/>
    <w:rPr>
      <w:sz w:val="16"/>
      <w:szCs w:val="16"/>
    </w:rPr>
  </w:style>
  <w:style w:type="paragraph" w:styleId="BalloonText">
    <w:name w:val="Balloon Text"/>
    <w:basedOn w:val="Normal"/>
    <w:link w:val="BalloonTextChar"/>
    <w:rsid w:val="00381AF0"/>
    <w:rPr>
      <w:rFonts w:ascii="Tahoma" w:hAnsi="Tahoma" w:cs="Tahoma"/>
      <w:sz w:val="16"/>
      <w:szCs w:val="16"/>
    </w:rPr>
  </w:style>
  <w:style w:type="character" w:customStyle="1" w:styleId="BalloonTextChar">
    <w:name w:val="Balloon Text Char"/>
    <w:basedOn w:val="DefaultParagraphFont"/>
    <w:link w:val="BalloonText"/>
    <w:rsid w:val="00381AF0"/>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094414"/>
    <w:rPr>
      <w:rFonts w:asciiTheme="minorHAnsi" w:eastAsiaTheme="minorEastAsia" w:hAnsiTheme="minorHAnsi" w:cstheme="minorBidi"/>
      <w:b/>
      <w:bCs/>
      <w:sz w:val="20"/>
    </w:rPr>
  </w:style>
  <w:style w:type="character" w:customStyle="1" w:styleId="CommentSubjectChar">
    <w:name w:val="Comment Subject Char"/>
    <w:basedOn w:val="CommentTextChar"/>
    <w:link w:val="CommentSubject"/>
    <w:uiPriority w:val="99"/>
    <w:semiHidden/>
    <w:rsid w:val="00094414"/>
    <w:rPr>
      <w:rFonts w:ascii="Times" w:eastAsia="Times New Roman" w:hAnsi="Times" w:cs="Times New Roman"/>
      <w:b/>
      <w:bCs/>
      <w:sz w:val="20"/>
      <w:szCs w:val="20"/>
    </w:rPr>
  </w:style>
  <w:style w:type="paragraph" w:customStyle="1" w:styleId="h1">
    <w:name w:val="h1"/>
    <w:basedOn w:val="zDefault"/>
    <w:next w:val="zDefault"/>
    <w:link w:val="h1Char"/>
    <w:rsid w:val="00936F77"/>
    <w:pPr>
      <w:keepNext/>
      <w:keepLines/>
      <w:spacing w:before="320"/>
      <w:outlineLvl w:val="0"/>
    </w:pPr>
    <w:rPr>
      <w:rFonts w:ascii="Utopia Std Semibold Subhead" w:hAnsi="Utopia Std Semibold Subhead"/>
      <w:bCs/>
      <w:szCs w:val="24"/>
    </w:rPr>
  </w:style>
  <w:style w:type="paragraph" w:customStyle="1" w:styleId="zDefault">
    <w:name w:val="zDefault"/>
    <w:link w:val="zDefaultChar"/>
    <w:rsid w:val="00381AF0"/>
    <w:rPr>
      <w:rFonts w:ascii="Utopia Std" w:eastAsia="Times New Roman" w:hAnsi="Utopia Std" w:cs="Times New Roman"/>
      <w:szCs w:val="20"/>
    </w:rPr>
  </w:style>
  <w:style w:type="character" w:styleId="Hyperlink">
    <w:name w:val="Hyperlink"/>
    <w:basedOn w:val="DefaultParagraphFont"/>
    <w:rsid w:val="00381AF0"/>
    <w:rPr>
      <w:color w:val="0000FF"/>
      <w:u w:val="single"/>
    </w:rPr>
  </w:style>
  <w:style w:type="paragraph" w:customStyle="1" w:styleId="hc">
    <w:name w:val="hc"/>
    <w:aliases w:val="heading centered"/>
    <w:basedOn w:val="zDefault"/>
    <w:next w:val="zDefault"/>
    <w:rsid w:val="00381AF0"/>
    <w:pPr>
      <w:keepNext/>
      <w:keepLines/>
      <w:spacing w:before="320"/>
      <w:jc w:val="center"/>
    </w:pPr>
    <w:rPr>
      <w:rFonts w:ascii="Times" w:hAnsi="Times"/>
      <w:b/>
      <w:bCs/>
      <w:szCs w:val="24"/>
    </w:rPr>
  </w:style>
  <w:style w:type="paragraph" w:styleId="BodyText">
    <w:name w:val="Body Text"/>
    <w:basedOn w:val="Normal"/>
    <w:link w:val="BodyTextChar"/>
    <w:rsid w:val="00381AF0"/>
    <w:rPr>
      <w:color w:val="000000"/>
      <w:szCs w:val="28"/>
    </w:rPr>
  </w:style>
  <w:style w:type="character" w:customStyle="1" w:styleId="BodyTextChar">
    <w:name w:val="Body Text Char"/>
    <w:basedOn w:val="DefaultParagraphFont"/>
    <w:link w:val="BodyText"/>
    <w:rsid w:val="00381AF0"/>
    <w:rPr>
      <w:rFonts w:ascii="Helvetica" w:eastAsia="Times New Roman" w:hAnsi="Helvetica" w:cs="Times New Roman"/>
      <w:color w:val="000000"/>
      <w:szCs w:val="28"/>
    </w:rPr>
  </w:style>
  <w:style w:type="paragraph" w:customStyle="1" w:styleId="p7">
    <w:name w:val="p7"/>
    <w:basedOn w:val="Normal"/>
    <w:rsid w:val="00297500"/>
    <w:pPr>
      <w:tabs>
        <w:tab w:val="left" w:pos="3120"/>
      </w:tabs>
      <w:spacing w:line="280" w:lineRule="atLeast"/>
      <w:ind w:left="1680"/>
      <w:jc w:val="both"/>
    </w:pPr>
    <w:rPr>
      <w:rFonts w:ascii="Arial" w:hAnsi="Arial"/>
      <w:spacing w:val="-5"/>
      <w:sz w:val="20"/>
    </w:rPr>
  </w:style>
  <w:style w:type="paragraph" w:customStyle="1" w:styleId="p8">
    <w:name w:val="p8"/>
    <w:basedOn w:val="Normal"/>
    <w:rsid w:val="00297500"/>
    <w:pPr>
      <w:spacing w:line="280" w:lineRule="atLeast"/>
      <w:ind w:left="1680"/>
      <w:jc w:val="both"/>
    </w:pPr>
    <w:rPr>
      <w:rFonts w:ascii="Arial" w:hAnsi="Arial"/>
      <w:spacing w:val="-5"/>
      <w:sz w:val="20"/>
    </w:rPr>
  </w:style>
  <w:style w:type="paragraph" w:customStyle="1" w:styleId="msolistparagraph0">
    <w:name w:val="msolistparagraph"/>
    <w:basedOn w:val="Normal"/>
    <w:rsid w:val="00F63D7E"/>
    <w:pPr>
      <w:ind w:left="720"/>
    </w:pPr>
  </w:style>
  <w:style w:type="paragraph" w:styleId="Revision">
    <w:name w:val="Revision"/>
    <w:hidden/>
    <w:uiPriority w:val="99"/>
    <w:semiHidden/>
    <w:rsid w:val="00F63D7E"/>
  </w:style>
  <w:style w:type="character" w:styleId="PageNumber">
    <w:name w:val="page number"/>
    <w:basedOn w:val="DefaultParagraphFont"/>
    <w:rsid w:val="00381AF0"/>
  </w:style>
  <w:style w:type="paragraph" w:styleId="BodyText2">
    <w:name w:val="Body Text 2"/>
    <w:basedOn w:val="Normal"/>
    <w:link w:val="BodyText2Char"/>
    <w:rsid w:val="00381AF0"/>
    <w:pPr>
      <w:spacing w:line="360" w:lineRule="auto"/>
    </w:pPr>
    <w:rPr>
      <w:rFonts w:ascii="Times" w:hAnsi="Times"/>
      <w:u w:val="single"/>
    </w:rPr>
  </w:style>
  <w:style w:type="character" w:customStyle="1" w:styleId="BodyText2Char">
    <w:name w:val="Body Text 2 Char"/>
    <w:basedOn w:val="DefaultParagraphFont"/>
    <w:link w:val="BodyText2"/>
    <w:rsid w:val="00381AF0"/>
    <w:rPr>
      <w:rFonts w:ascii="Times" w:eastAsia="Times New Roman" w:hAnsi="Times" w:cs="Times New Roman"/>
      <w:szCs w:val="20"/>
      <w:u w:val="single"/>
    </w:rPr>
  </w:style>
  <w:style w:type="paragraph" w:styleId="BodyTextIndent">
    <w:name w:val="Body Text Indent"/>
    <w:basedOn w:val="Normal"/>
    <w:link w:val="BodyTextIndentChar"/>
    <w:rsid w:val="00381AF0"/>
    <w:pPr>
      <w:spacing w:line="360" w:lineRule="auto"/>
      <w:ind w:firstLine="720"/>
    </w:pPr>
  </w:style>
  <w:style w:type="character" w:customStyle="1" w:styleId="BodyTextIndentChar">
    <w:name w:val="Body Text Indent Char"/>
    <w:basedOn w:val="DefaultParagraphFont"/>
    <w:link w:val="BodyTextIndent"/>
    <w:rsid w:val="00381AF0"/>
    <w:rPr>
      <w:rFonts w:ascii="Helvetica" w:eastAsia="Times New Roman" w:hAnsi="Helvetica" w:cs="Times New Roman"/>
      <w:szCs w:val="20"/>
    </w:rPr>
  </w:style>
  <w:style w:type="paragraph" w:styleId="BodyTextIndent2">
    <w:name w:val="Body Text Indent 2"/>
    <w:basedOn w:val="Normal"/>
    <w:link w:val="BodyTextIndent2Char"/>
    <w:rsid w:val="00381AF0"/>
    <w:pPr>
      <w:ind w:firstLine="720"/>
    </w:pPr>
  </w:style>
  <w:style w:type="character" w:customStyle="1" w:styleId="BodyTextIndent2Char">
    <w:name w:val="Body Text Indent 2 Char"/>
    <w:basedOn w:val="DefaultParagraphFont"/>
    <w:link w:val="BodyTextIndent2"/>
    <w:rsid w:val="00381AF0"/>
    <w:rPr>
      <w:rFonts w:ascii="Helvetica" w:eastAsia="Times New Roman" w:hAnsi="Helvetica" w:cs="Times New Roman"/>
      <w:szCs w:val="20"/>
    </w:rPr>
  </w:style>
  <w:style w:type="paragraph" w:customStyle="1" w:styleId="Bullet0">
    <w:name w:val="Bullet0"/>
    <w:aliases w:val="bu0"/>
    <w:basedOn w:val="zDefault"/>
    <w:rsid w:val="00381AF0"/>
    <w:pPr>
      <w:spacing w:before="240"/>
      <w:ind w:left="360" w:hanging="360"/>
    </w:pPr>
    <w:rPr>
      <w:rFonts w:ascii="Times" w:hAnsi="Times"/>
      <w:szCs w:val="24"/>
    </w:rPr>
  </w:style>
  <w:style w:type="paragraph" w:customStyle="1" w:styleId="Bullet1">
    <w:name w:val="Bullet1"/>
    <w:aliases w:val="bu1"/>
    <w:basedOn w:val="Bullet0"/>
    <w:rsid w:val="00381AF0"/>
    <w:pPr>
      <w:ind w:left="0" w:firstLine="0"/>
    </w:pPr>
    <w:rPr>
      <w:rFonts w:ascii="Minion Pro" w:hAnsi="Minion Pro"/>
    </w:rPr>
  </w:style>
  <w:style w:type="paragraph" w:customStyle="1" w:styleId="c">
    <w:name w:val="c"/>
    <w:aliases w:val="center"/>
    <w:basedOn w:val="zDefault"/>
    <w:rsid w:val="00381AF0"/>
    <w:pPr>
      <w:spacing w:before="240"/>
      <w:jc w:val="center"/>
    </w:pPr>
    <w:rPr>
      <w:rFonts w:ascii="Times" w:hAnsi="Times"/>
      <w:szCs w:val="24"/>
    </w:rPr>
  </w:style>
  <w:style w:type="paragraph" w:styleId="Date">
    <w:name w:val="Date"/>
    <w:basedOn w:val="Normal"/>
    <w:next w:val="Normal"/>
    <w:link w:val="DateChar"/>
    <w:rsid w:val="00381AF0"/>
  </w:style>
  <w:style w:type="character" w:customStyle="1" w:styleId="DateChar">
    <w:name w:val="Date Char"/>
    <w:basedOn w:val="DefaultParagraphFont"/>
    <w:link w:val="Date"/>
    <w:rsid w:val="00381AF0"/>
    <w:rPr>
      <w:rFonts w:ascii="Helvetica" w:eastAsia="Times New Roman" w:hAnsi="Helvetica" w:cs="Times New Roman"/>
      <w:szCs w:val="20"/>
    </w:rPr>
  </w:style>
  <w:style w:type="paragraph" w:customStyle="1" w:styleId="Enclosure">
    <w:name w:val="Enclosure"/>
    <w:basedOn w:val="zDefault"/>
    <w:rsid w:val="00381AF0"/>
    <w:pPr>
      <w:framePr w:hSpace="180" w:vSpace="180" w:wrap="auto" w:hAnchor="margin" w:yAlign="bottom"/>
      <w:spacing w:before="240"/>
    </w:pPr>
    <w:rPr>
      <w:rFonts w:ascii="Times" w:hAnsi="Times"/>
      <w:szCs w:val="24"/>
    </w:rPr>
  </w:style>
  <w:style w:type="character" w:styleId="FollowedHyperlink">
    <w:name w:val="FollowedHyperlink"/>
    <w:basedOn w:val="DefaultParagraphFont"/>
    <w:rsid w:val="00381AF0"/>
    <w:rPr>
      <w:color w:val="800080"/>
      <w:u w:val="single"/>
    </w:rPr>
  </w:style>
  <w:style w:type="character" w:styleId="FootnoteReference">
    <w:name w:val="footnote reference"/>
    <w:basedOn w:val="DefaultParagraphFont"/>
    <w:semiHidden/>
    <w:rsid w:val="00381AF0"/>
    <w:rPr>
      <w:vertAlign w:val="superscript"/>
    </w:rPr>
  </w:style>
  <w:style w:type="paragraph" w:styleId="FootnoteText">
    <w:name w:val="footnote text"/>
    <w:basedOn w:val="Normal"/>
    <w:link w:val="FootnoteTextChar"/>
    <w:semiHidden/>
    <w:rsid w:val="00381AF0"/>
    <w:rPr>
      <w:sz w:val="20"/>
    </w:rPr>
  </w:style>
  <w:style w:type="character" w:customStyle="1" w:styleId="FootnoteTextChar">
    <w:name w:val="Footnote Text Char"/>
    <w:basedOn w:val="DefaultParagraphFont"/>
    <w:link w:val="FootnoteText"/>
    <w:semiHidden/>
    <w:rsid w:val="00381AF0"/>
    <w:rPr>
      <w:rFonts w:ascii="Helvetica" w:eastAsia="Times New Roman" w:hAnsi="Helvetica" w:cs="Times New Roman"/>
      <w:sz w:val="20"/>
      <w:szCs w:val="20"/>
    </w:rPr>
  </w:style>
  <w:style w:type="character" w:customStyle="1" w:styleId="Heading1Char">
    <w:name w:val="Heading 1 Char"/>
    <w:basedOn w:val="DefaultParagraphFont"/>
    <w:link w:val="Heading1"/>
    <w:rsid w:val="00CB286A"/>
    <w:rPr>
      <w:rFonts w:ascii="Utopia Std Bold Subhead" w:eastAsia="Times New Roman" w:hAnsi="Utopia Std Bold Subhead" w:cs="Times New Roman"/>
      <w:sz w:val="28"/>
    </w:rPr>
  </w:style>
  <w:style w:type="character" w:customStyle="1" w:styleId="Heading2Char">
    <w:name w:val="Heading 2 Char"/>
    <w:basedOn w:val="DefaultParagraphFont"/>
    <w:link w:val="Heading2"/>
    <w:rsid w:val="00CB286A"/>
    <w:rPr>
      <w:rFonts w:ascii="Utopia Std" w:eastAsia="Times New Roman" w:hAnsi="Utopia Std" w:cs="Times New Roman"/>
      <w:b/>
    </w:rPr>
  </w:style>
  <w:style w:type="character" w:customStyle="1" w:styleId="Heading3Char">
    <w:name w:val="Heading 3 Char"/>
    <w:basedOn w:val="DefaultParagraphFont"/>
    <w:link w:val="Heading3"/>
    <w:rsid w:val="00E16CB8"/>
    <w:rPr>
      <w:rFonts w:ascii="Times" w:eastAsia="Times New Roman" w:hAnsi="Times" w:cs="Times New Roman"/>
      <w:b/>
      <w:szCs w:val="20"/>
      <w:u w:val="single"/>
    </w:rPr>
  </w:style>
  <w:style w:type="character" w:customStyle="1" w:styleId="Heading4Char">
    <w:name w:val="Heading 4 Char"/>
    <w:basedOn w:val="DefaultParagraphFont"/>
    <w:link w:val="Heading4"/>
    <w:rsid w:val="00E16CB8"/>
    <w:rPr>
      <w:rFonts w:ascii="Helvetica" w:eastAsia="Times New Roman" w:hAnsi="Helvetica" w:cs="Times New Roman"/>
      <w:szCs w:val="20"/>
    </w:rPr>
  </w:style>
  <w:style w:type="character" w:customStyle="1" w:styleId="Heading5Char">
    <w:name w:val="Heading 5 Char"/>
    <w:basedOn w:val="DefaultParagraphFont"/>
    <w:link w:val="Heading5"/>
    <w:rsid w:val="00E16CB8"/>
    <w:rPr>
      <w:rFonts w:ascii="Helvetica" w:eastAsia="Times New Roman" w:hAnsi="Helvetica" w:cs="Times New Roman"/>
      <w:b/>
      <w:bCs/>
      <w:szCs w:val="20"/>
    </w:rPr>
  </w:style>
  <w:style w:type="paragraph" w:styleId="HTMLAddress">
    <w:name w:val="HTML Address"/>
    <w:basedOn w:val="Normal"/>
    <w:link w:val="HTMLAddressChar"/>
    <w:rsid w:val="00381AF0"/>
    <w:pPr>
      <w:autoSpaceDE w:val="0"/>
      <w:autoSpaceDN w:val="0"/>
      <w:adjustRightInd w:val="0"/>
    </w:pPr>
    <w:rPr>
      <w:rFonts w:ascii="SAS Monospace" w:hAnsi="SAS Monospace"/>
      <w:i/>
      <w:iCs/>
    </w:rPr>
  </w:style>
  <w:style w:type="character" w:customStyle="1" w:styleId="HTMLAddressChar">
    <w:name w:val="HTML Address Char"/>
    <w:basedOn w:val="DefaultParagraphFont"/>
    <w:link w:val="HTMLAddress"/>
    <w:rsid w:val="00381AF0"/>
    <w:rPr>
      <w:rFonts w:ascii="SAS Monospace" w:eastAsia="Times New Roman" w:hAnsi="SAS Monospace" w:cs="Times New Roman"/>
      <w:i/>
      <w:iCs/>
    </w:rPr>
  </w:style>
  <w:style w:type="paragraph" w:customStyle="1" w:styleId="HTMLBody">
    <w:name w:val="HTML Body"/>
    <w:rsid w:val="00381AF0"/>
    <w:rPr>
      <w:rFonts w:ascii="SAS Monospace" w:eastAsia="Times New Roman" w:hAnsi="SAS Monospace" w:cs="Times New Roman"/>
      <w:snapToGrid w:val="0"/>
      <w:sz w:val="18"/>
      <w:szCs w:val="20"/>
    </w:rPr>
  </w:style>
  <w:style w:type="paragraph" w:customStyle="1" w:styleId="ip-memo">
    <w:name w:val="ip-memo"/>
    <w:basedOn w:val="ip"/>
    <w:rsid w:val="00381AF0"/>
    <w:pPr>
      <w:numPr>
        <w:numId w:val="17"/>
      </w:numPr>
      <w:tabs>
        <w:tab w:val="left" w:pos="1440"/>
      </w:tabs>
    </w:pPr>
  </w:style>
  <w:style w:type="character" w:customStyle="1" w:styleId="lpChar">
    <w:name w:val="lp Char"/>
    <w:basedOn w:val="DefaultParagraphFont"/>
    <w:link w:val="lp"/>
    <w:rsid w:val="00381AF0"/>
    <w:rPr>
      <w:rFonts w:ascii="Utopia Std" w:eastAsia="Times New Roman" w:hAnsi="Utopia Std" w:cs="Times New Roman"/>
    </w:rPr>
  </w:style>
  <w:style w:type="paragraph" w:styleId="MessageHeader">
    <w:name w:val="Message Header"/>
    <w:basedOn w:val="Normal"/>
    <w:link w:val="MessageHeaderChar"/>
    <w:rsid w:val="00381AF0"/>
    <w:pPr>
      <w:numPr>
        <w:ilvl w:val="1"/>
        <w:numId w:val="17"/>
      </w:numPr>
      <w:pBdr>
        <w:top w:val="single" w:sz="6" w:space="1" w:color="auto"/>
        <w:left w:val="single" w:sz="6" w:space="1" w:color="auto"/>
        <w:bottom w:val="single" w:sz="6" w:space="1" w:color="auto"/>
        <w:right w:val="single" w:sz="6" w:space="1" w:color="auto"/>
      </w:pBdr>
      <w:shd w:val="pct20" w:color="auto" w:fill="auto"/>
    </w:pPr>
    <w:rPr>
      <w:rFonts w:ascii="Arial" w:hAnsi="Arial"/>
    </w:rPr>
  </w:style>
  <w:style w:type="character" w:customStyle="1" w:styleId="MessageHeaderChar">
    <w:name w:val="Message Header Char"/>
    <w:basedOn w:val="DefaultParagraphFont"/>
    <w:link w:val="MessageHeader"/>
    <w:rsid w:val="00381AF0"/>
    <w:rPr>
      <w:rFonts w:ascii="Arial" w:eastAsia="Times New Roman" w:hAnsi="Arial" w:cs="Times New Roman"/>
      <w:szCs w:val="20"/>
      <w:shd w:val="pct20" w:color="auto" w:fill="auto"/>
    </w:rPr>
  </w:style>
  <w:style w:type="paragraph" w:styleId="NormalWeb">
    <w:name w:val="Normal (Web)"/>
    <w:basedOn w:val="Normal"/>
    <w:rsid w:val="00381AF0"/>
    <w:pPr>
      <w:numPr>
        <w:ilvl w:val="2"/>
        <w:numId w:val="17"/>
      </w:numPr>
      <w:spacing w:before="100" w:beforeAutospacing="1" w:after="100" w:afterAutospacing="1"/>
    </w:pPr>
    <w:rPr>
      <w:rFonts w:ascii="Arial Unicode MS" w:eastAsia="Arial Unicode MS" w:hAnsi="Arial Unicode MS" w:cs="Arial Unicode MS"/>
      <w:szCs w:val="24"/>
    </w:rPr>
  </w:style>
  <w:style w:type="paragraph" w:customStyle="1" w:styleId="o1">
    <w:name w:val="o1"/>
    <w:aliases w:val="Outline level 1"/>
    <w:basedOn w:val="zDefault"/>
    <w:rsid w:val="00381AF0"/>
    <w:pPr>
      <w:numPr>
        <w:ilvl w:val="3"/>
        <w:numId w:val="17"/>
      </w:numPr>
      <w:spacing w:before="120"/>
      <w:outlineLvl w:val="0"/>
    </w:pPr>
    <w:rPr>
      <w:rFonts w:ascii="Times" w:hAnsi="Times"/>
    </w:rPr>
  </w:style>
  <w:style w:type="paragraph" w:customStyle="1" w:styleId="o2">
    <w:name w:val="o2"/>
    <w:aliases w:val="Outline level 2"/>
    <w:basedOn w:val="o1"/>
    <w:rsid w:val="00381AF0"/>
    <w:pPr>
      <w:numPr>
        <w:ilvl w:val="4"/>
      </w:numPr>
      <w:outlineLvl w:val="1"/>
    </w:pPr>
  </w:style>
  <w:style w:type="paragraph" w:customStyle="1" w:styleId="o3">
    <w:name w:val="o3"/>
    <w:aliases w:val="Outline level 3"/>
    <w:basedOn w:val="o2"/>
    <w:rsid w:val="00381AF0"/>
    <w:pPr>
      <w:numPr>
        <w:ilvl w:val="0"/>
        <w:numId w:val="22"/>
      </w:numPr>
      <w:outlineLvl w:val="2"/>
    </w:pPr>
  </w:style>
  <w:style w:type="paragraph" w:customStyle="1" w:styleId="o4">
    <w:name w:val="o4"/>
    <w:aliases w:val="Outline level 4"/>
    <w:basedOn w:val="o3"/>
    <w:rsid w:val="00381AF0"/>
    <w:pPr>
      <w:numPr>
        <w:ilvl w:val="1"/>
      </w:numPr>
      <w:outlineLvl w:val="3"/>
    </w:pPr>
  </w:style>
  <w:style w:type="paragraph" w:customStyle="1" w:styleId="o5">
    <w:name w:val="o5"/>
    <w:aliases w:val="Outline level 5"/>
    <w:basedOn w:val="o4"/>
    <w:rsid w:val="00381AF0"/>
    <w:pPr>
      <w:numPr>
        <w:ilvl w:val="2"/>
      </w:numPr>
      <w:outlineLvl w:val="4"/>
    </w:pPr>
  </w:style>
  <w:style w:type="paragraph" w:customStyle="1" w:styleId="ol1">
    <w:name w:val="ol1"/>
    <w:aliases w:val="LegalOutline1"/>
    <w:basedOn w:val="zDefault"/>
    <w:rsid w:val="00381AF0"/>
    <w:pPr>
      <w:numPr>
        <w:ilvl w:val="3"/>
        <w:numId w:val="22"/>
      </w:numPr>
      <w:spacing w:before="120"/>
      <w:outlineLvl w:val="0"/>
    </w:pPr>
    <w:rPr>
      <w:rFonts w:ascii="Times" w:hAnsi="Times"/>
    </w:rPr>
  </w:style>
  <w:style w:type="paragraph" w:customStyle="1" w:styleId="ol2">
    <w:name w:val="ol2"/>
    <w:aliases w:val="LegalOutline2"/>
    <w:basedOn w:val="ol1"/>
    <w:rsid w:val="00381AF0"/>
    <w:pPr>
      <w:numPr>
        <w:ilvl w:val="4"/>
      </w:numPr>
      <w:outlineLvl w:val="1"/>
    </w:pPr>
  </w:style>
  <w:style w:type="paragraph" w:customStyle="1" w:styleId="ol3">
    <w:name w:val="ol3"/>
    <w:aliases w:val="LegalOutline3"/>
    <w:basedOn w:val="ol2"/>
    <w:rsid w:val="00381AF0"/>
    <w:pPr>
      <w:numPr>
        <w:ilvl w:val="5"/>
        <w:numId w:val="26"/>
      </w:numPr>
      <w:outlineLvl w:val="2"/>
    </w:pPr>
  </w:style>
  <w:style w:type="paragraph" w:customStyle="1" w:styleId="ol4">
    <w:name w:val="ol4"/>
    <w:aliases w:val="LegalOutline4"/>
    <w:basedOn w:val="ol3"/>
    <w:rsid w:val="00381AF0"/>
    <w:pPr>
      <w:numPr>
        <w:ilvl w:val="0"/>
        <w:numId w:val="0"/>
      </w:numPr>
      <w:outlineLvl w:val="3"/>
    </w:pPr>
  </w:style>
  <w:style w:type="paragraph" w:customStyle="1" w:styleId="ol5">
    <w:name w:val="ol5"/>
    <w:aliases w:val="LegalOutline5"/>
    <w:basedOn w:val="ol4"/>
    <w:rsid w:val="00381AF0"/>
    <w:pPr>
      <w:outlineLvl w:val="4"/>
    </w:pPr>
  </w:style>
  <w:style w:type="paragraph" w:customStyle="1" w:styleId="ol6">
    <w:name w:val="ol6"/>
    <w:aliases w:val="LegalOutline6"/>
    <w:basedOn w:val="ol5"/>
    <w:rsid w:val="00381AF0"/>
    <w:pPr>
      <w:outlineLvl w:val="5"/>
    </w:pPr>
  </w:style>
  <w:style w:type="paragraph" w:customStyle="1" w:styleId="pe">
    <w:name w:val="pe"/>
    <w:aliases w:val="exdented paragraph"/>
    <w:basedOn w:val="zDefault"/>
    <w:rsid w:val="00381AF0"/>
    <w:pPr>
      <w:spacing w:before="240"/>
      <w:ind w:left="720" w:hanging="720"/>
    </w:pPr>
    <w:rPr>
      <w:rFonts w:ascii="Times" w:hAnsi="Times"/>
      <w:szCs w:val="24"/>
    </w:rPr>
  </w:style>
  <w:style w:type="paragraph" w:customStyle="1" w:styleId="pp">
    <w:name w:val="pp"/>
    <w:basedOn w:val="zDefault"/>
    <w:rsid w:val="00381AF0"/>
    <w:pPr>
      <w:spacing w:before="240" w:line="480" w:lineRule="auto"/>
      <w:ind w:firstLine="720"/>
    </w:pPr>
    <w:rPr>
      <w:rFonts w:ascii="Times" w:hAnsi="Times"/>
      <w:szCs w:val="24"/>
    </w:rPr>
  </w:style>
  <w:style w:type="paragraph" w:customStyle="1" w:styleId="Reference">
    <w:name w:val="Reference"/>
    <w:basedOn w:val="ip"/>
    <w:rsid w:val="0082545B"/>
    <w:rPr>
      <w:rFonts w:ascii="Utopia Std" w:hAnsi="Utopia Std"/>
      <w:sz w:val="22"/>
    </w:rPr>
  </w:style>
  <w:style w:type="paragraph" w:styleId="Signature">
    <w:name w:val="Signature"/>
    <w:basedOn w:val="zDefault"/>
    <w:link w:val="SignatureChar"/>
    <w:rsid w:val="00381AF0"/>
    <w:pPr>
      <w:keepNext/>
      <w:keepLines/>
      <w:spacing w:before="480"/>
    </w:pPr>
    <w:rPr>
      <w:rFonts w:ascii="Times" w:hAnsi="Times"/>
      <w:szCs w:val="24"/>
    </w:rPr>
  </w:style>
  <w:style w:type="character" w:customStyle="1" w:styleId="SignatureChar">
    <w:name w:val="Signature Char"/>
    <w:basedOn w:val="DefaultParagraphFont"/>
    <w:link w:val="Signature"/>
    <w:rsid w:val="00381AF0"/>
    <w:rPr>
      <w:rFonts w:ascii="Times" w:eastAsia="Times New Roman" w:hAnsi="Times" w:cs="Times New Roman"/>
    </w:rPr>
  </w:style>
  <w:style w:type="paragraph" w:styleId="Title">
    <w:name w:val="Title"/>
    <w:basedOn w:val="Normal"/>
    <w:link w:val="TitleChar"/>
    <w:qFormat/>
    <w:rsid w:val="00381AF0"/>
    <w:pPr>
      <w:jc w:val="center"/>
    </w:pPr>
  </w:style>
  <w:style w:type="character" w:customStyle="1" w:styleId="TitleChar">
    <w:name w:val="Title Char"/>
    <w:basedOn w:val="DefaultParagraphFont"/>
    <w:link w:val="Title"/>
    <w:rsid w:val="00381AF0"/>
    <w:rPr>
      <w:rFonts w:ascii="Helvetica" w:eastAsia="Times New Roman" w:hAnsi="Helvetica" w:cs="Times New Roman"/>
      <w:szCs w:val="20"/>
    </w:rPr>
  </w:style>
  <w:style w:type="table" w:styleId="TableGrid">
    <w:name w:val="Table Grid"/>
    <w:basedOn w:val="TableNormal"/>
    <w:uiPriority w:val="59"/>
    <w:rsid w:val="008C7F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zDefault"/>
    <w:next w:val="zDefault"/>
    <w:uiPriority w:val="39"/>
    <w:unhideWhenUsed/>
    <w:rsid w:val="00616345"/>
    <w:pPr>
      <w:spacing w:before="120"/>
    </w:pPr>
  </w:style>
  <w:style w:type="paragraph" w:styleId="TOC2">
    <w:name w:val="toc 2"/>
    <w:basedOn w:val="zDefault"/>
    <w:next w:val="zDefault"/>
    <w:uiPriority w:val="39"/>
    <w:unhideWhenUsed/>
    <w:rsid w:val="00616345"/>
    <w:pPr>
      <w:spacing w:before="60"/>
      <w:ind w:left="245"/>
    </w:pPr>
  </w:style>
  <w:style w:type="paragraph" w:styleId="TOC3">
    <w:name w:val="toc 3"/>
    <w:basedOn w:val="Normal"/>
    <w:next w:val="Normal"/>
    <w:autoRedefine/>
    <w:uiPriority w:val="39"/>
    <w:unhideWhenUsed/>
    <w:rsid w:val="00E3595F"/>
    <w:pPr>
      <w:ind w:left="480"/>
    </w:pPr>
  </w:style>
  <w:style w:type="paragraph" w:styleId="TOC4">
    <w:name w:val="toc 4"/>
    <w:basedOn w:val="Normal"/>
    <w:next w:val="Normal"/>
    <w:autoRedefine/>
    <w:uiPriority w:val="39"/>
    <w:unhideWhenUsed/>
    <w:rsid w:val="00E3595F"/>
    <w:pPr>
      <w:ind w:left="720"/>
    </w:pPr>
  </w:style>
  <w:style w:type="paragraph" w:styleId="TOC5">
    <w:name w:val="toc 5"/>
    <w:basedOn w:val="Normal"/>
    <w:next w:val="Normal"/>
    <w:autoRedefine/>
    <w:uiPriority w:val="39"/>
    <w:unhideWhenUsed/>
    <w:rsid w:val="00E3595F"/>
    <w:pPr>
      <w:ind w:left="960"/>
    </w:pPr>
  </w:style>
  <w:style w:type="paragraph" w:styleId="TOC6">
    <w:name w:val="toc 6"/>
    <w:basedOn w:val="Normal"/>
    <w:next w:val="Normal"/>
    <w:autoRedefine/>
    <w:uiPriority w:val="39"/>
    <w:unhideWhenUsed/>
    <w:rsid w:val="00E3595F"/>
    <w:pPr>
      <w:ind w:left="1200"/>
    </w:pPr>
  </w:style>
  <w:style w:type="paragraph" w:styleId="TOC7">
    <w:name w:val="toc 7"/>
    <w:basedOn w:val="Normal"/>
    <w:next w:val="Normal"/>
    <w:autoRedefine/>
    <w:uiPriority w:val="39"/>
    <w:unhideWhenUsed/>
    <w:rsid w:val="00E3595F"/>
    <w:pPr>
      <w:ind w:left="1440"/>
    </w:pPr>
  </w:style>
  <w:style w:type="paragraph" w:styleId="TOC8">
    <w:name w:val="toc 8"/>
    <w:basedOn w:val="Normal"/>
    <w:next w:val="Normal"/>
    <w:autoRedefine/>
    <w:uiPriority w:val="39"/>
    <w:unhideWhenUsed/>
    <w:rsid w:val="00E3595F"/>
    <w:pPr>
      <w:ind w:left="1680"/>
    </w:pPr>
  </w:style>
  <w:style w:type="paragraph" w:styleId="TOC9">
    <w:name w:val="toc 9"/>
    <w:basedOn w:val="Normal"/>
    <w:next w:val="Normal"/>
    <w:autoRedefine/>
    <w:uiPriority w:val="39"/>
    <w:unhideWhenUsed/>
    <w:rsid w:val="00E3595F"/>
    <w:pPr>
      <w:ind w:left="1920"/>
    </w:pPr>
  </w:style>
  <w:style w:type="paragraph" w:customStyle="1" w:styleId="Summary">
    <w:name w:val="Summary"/>
    <w:basedOn w:val="lp"/>
    <w:link w:val="SummaryChar"/>
    <w:rsid w:val="00641F70"/>
    <w:pPr>
      <w:tabs>
        <w:tab w:val="left" w:pos="3240"/>
      </w:tabs>
      <w:spacing w:before="160"/>
      <w:ind w:left="3240" w:hanging="3240"/>
    </w:pPr>
    <w:rPr>
      <w:rFonts w:eastAsia="Arial Unicode MS"/>
    </w:rPr>
  </w:style>
  <w:style w:type="character" w:customStyle="1" w:styleId="SummaryChar">
    <w:name w:val="Summary Char"/>
    <w:basedOn w:val="lpChar"/>
    <w:link w:val="Summary"/>
    <w:rsid w:val="00641F70"/>
    <w:rPr>
      <w:rFonts w:ascii="Utopia Std" w:eastAsia="Arial Unicode MS" w:hAnsi="Utopia Std" w:cs="Times New Roman"/>
    </w:rPr>
  </w:style>
  <w:style w:type="paragraph" w:customStyle="1" w:styleId="hm1">
    <w:name w:val="hm1"/>
    <w:basedOn w:val="h1"/>
    <w:rsid w:val="00F45607"/>
    <w:rPr>
      <w:rFonts w:eastAsia="Arial Unicode MS"/>
    </w:rPr>
  </w:style>
  <w:style w:type="character" w:customStyle="1" w:styleId="Heading6Char">
    <w:name w:val="Heading 6 Char"/>
    <w:basedOn w:val="DefaultParagraphFont"/>
    <w:link w:val="Heading6"/>
    <w:uiPriority w:val="9"/>
    <w:semiHidden/>
    <w:rsid w:val="00E16CB8"/>
    <w:rPr>
      <w:rFonts w:asciiTheme="majorHAnsi" w:eastAsiaTheme="majorEastAsia" w:hAnsiTheme="majorHAnsi" w:cstheme="majorBidi"/>
      <w:i/>
      <w:iCs/>
      <w:color w:val="243F60" w:themeColor="accent1" w:themeShade="7F"/>
      <w:szCs w:val="20"/>
    </w:rPr>
  </w:style>
  <w:style w:type="character" w:customStyle="1" w:styleId="Heading7Char">
    <w:name w:val="Heading 7 Char"/>
    <w:basedOn w:val="DefaultParagraphFont"/>
    <w:link w:val="Heading7"/>
    <w:uiPriority w:val="9"/>
    <w:semiHidden/>
    <w:rsid w:val="00E16CB8"/>
    <w:rPr>
      <w:rFonts w:asciiTheme="majorHAnsi" w:eastAsiaTheme="majorEastAsia" w:hAnsiTheme="majorHAnsi" w:cstheme="majorBidi"/>
      <w:i/>
      <w:iCs/>
      <w:color w:val="404040" w:themeColor="text1" w:themeTint="BF"/>
      <w:szCs w:val="20"/>
    </w:rPr>
  </w:style>
  <w:style w:type="character" w:customStyle="1" w:styleId="Heading8Char">
    <w:name w:val="Heading 8 Char"/>
    <w:basedOn w:val="DefaultParagraphFont"/>
    <w:link w:val="Heading8"/>
    <w:uiPriority w:val="9"/>
    <w:semiHidden/>
    <w:rsid w:val="00E16CB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6CB8"/>
    <w:rPr>
      <w:rFonts w:asciiTheme="majorHAnsi" w:eastAsiaTheme="majorEastAsia" w:hAnsiTheme="majorHAnsi" w:cstheme="majorBidi"/>
      <w:i/>
      <w:iCs/>
      <w:color w:val="404040" w:themeColor="text1" w:themeTint="BF"/>
      <w:sz w:val="20"/>
      <w:szCs w:val="20"/>
    </w:rPr>
  </w:style>
  <w:style w:type="paragraph" w:customStyle="1" w:styleId="h2">
    <w:name w:val="h2"/>
    <w:basedOn w:val="lp"/>
    <w:link w:val="h2Char"/>
    <w:rsid w:val="00E328E0"/>
    <w:pPr>
      <w:keepNext/>
      <w:ind w:firstLine="360"/>
      <w:outlineLvl w:val="1"/>
    </w:pPr>
    <w:rPr>
      <w:rFonts w:ascii="Utopia Std Semibold Subhead" w:hAnsi="Utopia Std Semibold Subhead"/>
    </w:rPr>
  </w:style>
  <w:style w:type="character" w:customStyle="1" w:styleId="zDefaultChar">
    <w:name w:val="zDefault Char"/>
    <w:basedOn w:val="DefaultParagraphFont"/>
    <w:link w:val="zDefault"/>
    <w:rsid w:val="00E16CB8"/>
    <w:rPr>
      <w:rFonts w:ascii="Utopia Std" w:eastAsia="Times New Roman" w:hAnsi="Utopia Std" w:cs="Times New Roman"/>
      <w:szCs w:val="20"/>
    </w:rPr>
  </w:style>
  <w:style w:type="character" w:customStyle="1" w:styleId="h1Char">
    <w:name w:val="h1 Char"/>
    <w:basedOn w:val="zDefaultChar"/>
    <w:link w:val="h1"/>
    <w:rsid w:val="0083506C"/>
    <w:rPr>
      <w:rFonts w:ascii="Utopia Std Semibold Subhead" w:eastAsia="Times New Roman" w:hAnsi="Utopia Std Semibold Subhead" w:cs="Times New Roman"/>
      <w:bCs/>
      <w:szCs w:val="20"/>
    </w:rPr>
  </w:style>
  <w:style w:type="character" w:customStyle="1" w:styleId="h2Char">
    <w:name w:val="h2 Char"/>
    <w:basedOn w:val="h1Char"/>
    <w:link w:val="h2"/>
    <w:rsid w:val="00E328E0"/>
    <w:rPr>
      <w:rFonts w:ascii="Utopia Std Semibold Subhead" w:eastAsia="Times New Roman" w:hAnsi="Utopia Std Semibold Subhead" w:cs="Times New Roman"/>
      <w:bCs w:val="0"/>
      <w:szCs w:val="20"/>
    </w:rPr>
  </w:style>
  <w:style w:type="paragraph" w:customStyle="1" w:styleId="h3">
    <w:name w:val="h3"/>
    <w:basedOn w:val="lp"/>
    <w:next w:val="lp"/>
    <w:link w:val="h3Char"/>
    <w:rsid w:val="00936F77"/>
    <w:pPr>
      <w:ind w:firstLine="720"/>
      <w:outlineLvl w:val="2"/>
    </w:pPr>
    <w:rPr>
      <w:rFonts w:ascii="Utopia Std Semibold Subhead" w:hAnsi="Utopia Std Semibold Subhead"/>
    </w:rPr>
  </w:style>
  <w:style w:type="character" w:customStyle="1" w:styleId="h3Char">
    <w:name w:val="h3 Char"/>
    <w:basedOn w:val="lpChar"/>
    <w:link w:val="h3"/>
    <w:rsid w:val="00936F77"/>
    <w:rPr>
      <w:rFonts w:ascii="Utopia Std Semibold Subhead" w:eastAsia="Times New Roman" w:hAnsi="Utopia Std Semibold Subhead" w:cs="Times New Roman"/>
    </w:rPr>
  </w:style>
  <w:style w:type="paragraph" w:customStyle="1" w:styleId="abbrev">
    <w:name w:val="abbrev"/>
    <w:basedOn w:val="zDefault"/>
    <w:link w:val="abbrevChar"/>
    <w:qFormat/>
    <w:rsid w:val="00305BF3"/>
    <w:pPr>
      <w:tabs>
        <w:tab w:val="left" w:leader="dot" w:pos="1800"/>
      </w:tabs>
      <w:spacing w:before="20"/>
    </w:pPr>
    <w:rPr>
      <w:rFonts w:eastAsia="Arial Unicode MS"/>
      <w:sz w:val="22"/>
    </w:rPr>
  </w:style>
  <w:style w:type="character" w:customStyle="1" w:styleId="abbrevChar">
    <w:name w:val="abbrev Char"/>
    <w:basedOn w:val="zDefaultChar"/>
    <w:link w:val="abbrev"/>
    <w:rsid w:val="00305BF3"/>
    <w:rPr>
      <w:rFonts w:ascii="Utopia Std" w:eastAsia="Arial Unicode MS" w:hAnsi="Utopia Std" w:cs="Times New Roman"/>
      <w:sz w:val="22"/>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Signature" w:uiPriority="0"/>
    <w:lsdException w:name="Default Paragraph Font" w:uiPriority="1"/>
    <w:lsdException w:name="Body Text" w:uiPriority="0"/>
    <w:lsdException w:name="Body Text Indent" w:uiPriority="0"/>
    <w:lsdException w:name="Message Header" w:uiPriority="0"/>
    <w:lsdException w:name="Subtitle" w:semiHidden="0" w:uiPriority="11" w:unhideWhenUsed="0" w:qFormat="1"/>
    <w:lsdException w:name="Date" w:uiPriority="0"/>
    <w:lsdException w:name="Body Text 2" w:uiPriority="0"/>
    <w:lsdException w:name="Body Text Inden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HTML Address"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206"/>
    <w:rPr>
      <w:rFonts w:ascii="Helvetica" w:eastAsia="Times New Roman" w:hAnsi="Helvetica" w:cs="Times New Roman"/>
      <w:szCs w:val="20"/>
    </w:rPr>
  </w:style>
  <w:style w:type="paragraph" w:styleId="Heading1">
    <w:name w:val="heading 1"/>
    <w:basedOn w:val="lp"/>
    <w:next w:val="Normal"/>
    <w:link w:val="Heading1Char"/>
    <w:qFormat/>
    <w:rsid w:val="00CB286A"/>
    <w:pPr>
      <w:keepNext/>
      <w:numPr>
        <w:numId w:val="77"/>
      </w:numPr>
      <w:tabs>
        <w:tab w:val="left" w:pos="7650"/>
      </w:tabs>
      <w:ind w:right="-994"/>
      <w:outlineLvl w:val="0"/>
    </w:pPr>
    <w:rPr>
      <w:rFonts w:ascii="Utopia Std Bold Subhead" w:hAnsi="Utopia Std Bold Subhead"/>
      <w:sz w:val="28"/>
    </w:rPr>
  </w:style>
  <w:style w:type="paragraph" w:styleId="Heading2">
    <w:name w:val="heading 2"/>
    <w:basedOn w:val="lp"/>
    <w:next w:val="lp"/>
    <w:link w:val="Heading2Char"/>
    <w:qFormat/>
    <w:rsid w:val="00CB286A"/>
    <w:pPr>
      <w:keepNext/>
      <w:numPr>
        <w:ilvl w:val="1"/>
        <w:numId w:val="78"/>
      </w:numPr>
      <w:outlineLvl w:val="1"/>
    </w:pPr>
    <w:rPr>
      <w:b/>
    </w:rPr>
  </w:style>
  <w:style w:type="paragraph" w:styleId="Heading3">
    <w:name w:val="heading 3"/>
    <w:basedOn w:val="Normal"/>
    <w:next w:val="Normal"/>
    <w:link w:val="Heading3Char"/>
    <w:qFormat/>
    <w:rsid w:val="00E16CB8"/>
    <w:pPr>
      <w:keepNext/>
      <w:spacing w:line="480" w:lineRule="auto"/>
      <w:outlineLvl w:val="2"/>
    </w:pPr>
    <w:rPr>
      <w:rFonts w:ascii="Times" w:hAnsi="Times"/>
      <w:b/>
      <w:u w:val="single"/>
    </w:rPr>
  </w:style>
  <w:style w:type="paragraph" w:styleId="Heading4">
    <w:name w:val="heading 4"/>
    <w:basedOn w:val="Normal"/>
    <w:next w:val="Normal"/>
    <w:link w:val="Heading4Char"/>
    <w:qFormat/>
    <w:rsid w:val="00E16CB8"/>
    <w:pPr>
      <w:keepNext/>
      <w:jc w:val="center"/>
      <w:outlineLvl w:val="3"/>
    </w:pPr>
  </w:style>
  <w:style w:type="paragraph" w:styleId="Heading5">
    <w:name w:val="heading 5"/>
    <w:basedOn w:val="Normal"/>
    <w:next w:val="Normal"/>
    <w:link w:val="Heading5Char"/>
    <w:qFormat/>
    <w:rsid w:val="00E16CB8"/>
    <w:pPr>
      <w:keepNext/>
      <w:jc w:val="center"/>
      <w:outlineLvl w:val="4"/>
    </w:pPr>
    <w:rPr>
      <w:b/>
      <w:bCs/>
    </w:rPr>
  </w:style>
  <w:style w:type="paragraph" w:styleId="Heading6">
    <w:name w:val="heading 6"/>
    <w:basedOn w:val="Normal"/>
    <w:next w:val="Normal"/>
    <w:link w:val="Heading6Char"/>
    <w:uiPriority w:val="9"/>
    <w:semiHidden/>
    <w:unhideWhenUsed/>
    <w:qFormat/>
    <w:rsid w:val="00E16CB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16CB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6CB8"/>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E16CB8"/>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CC0"/>
    <w:pPr>
      <w:ind w:left="720"/>
      <w:contextualSpacing/>
    </w:pPr>
  </w:style>
  <w:style w:type="paragraph" w:styleId="Header">
    <w:name w:val="header"/>
    <w:aliases w:val="Stationery header"/>
    <w:basedOn w:val="zDefault"/>
    <w:link w:val="HeaderChar"/>
    <w:rsid w:val="00381AF0"/>
    <w:rPr>
      <w:rFonts w:ascii="Times" w:hAnsi="Times"/>
      <w:noProof/>
      <w:sz w:val="18"/>
      <w:szCs w:val="18"/>
    </w:rPr>
  </w:style>
  <w:style w:type="character" w:customStyle="1" w:styleId="HeaderChar">
    <w:name w:val="Header Char"/>
    <w:aliases w:val="Stationery header Char"/>
    <w:basedOn w:val="DefaultParagraphFont"/>
    <w:link w:val="Header"/>
    <w:rsid w:val="00381AF0"/>
    <w:rPr>
      <w:rFonts w:ascii="Times" w:eastAsia="Times New Roman" w:hAnsi="Times" w:cs="Times New Roman"/>
      <w:noProof/>
      <w:sz w:val="18"/>
      <w:szCs w:val="18"/>
    </w:rPr>
  </w:style>
  <w:style w:type="paragraph" w:styleId="Footer">
    <w:name w:val="footer"/>
    <w:basedOn w:val="Normal"/>
    <w:link w:val="FooterChar"/>
    <w:rsid w:val="00381AF0"/>
    <w:pPr>
      <w:tabs>
        <w:tab w:val="center" w:pos="4320"/>
        <w:tab w:val="right" w:pos="8640"/>
      </w:tabs>
    </w:pPr>
  </w:style>
  <w:style w:type="character" w:customStyle="1" w:styleId="FooterChar">
    <w:name w:val="Footer Char"/>
    <w:basedOn w:val="DefaultParagraphFont"/>
    <w:link w:val="Footer"/>
    <w:rsid w:val="00381AF0"/>
    <w:rPr>
      <w:rFonts w:ascii="Helvetica" w:eastAsia="Times New Roman" w:hAnsi="Helvetica" w:cs="Times New Roman"/>
      <w:szCs w:val="20"/>
    </w:rPr>
  </w:style>
  <w:style w:type="paragraph" w:customStyle="1" w:styleId="lp">
    <w:name w:val="lp"/>
    <w:basedOn w:val="zDefault"/>
    <w:link w:val="lpChar"/>
    <w:rsid w:val="00381AF0"/>
    <w:pPr>
      <w:spacing w:before="240"/>
    </w:pPr>
    <w:rPr>
      <w:szCs w:val="24"/>
    </w:rPr>
  </w:style>
  <w:style w:type="character" w:customStyle="1" w:styleId="lpChar1">
    <w:name w:val="lp Char1"/>
    <w:aliases w:val="left-adjusted paragraph Char1"/>
    <w:basedOn w:val="DefaultParagraphFont"/>
    <w:locked/>
    <w:rsid w:val="00DA208E"/>
    <w:rPr>
      <w:rFonts w:ascii="Times LT Std" w:eastAsia="Times New Roman" w:hAnsi="Times LT Std" w:cs="Times New Roman"/>
      <w:sz w:val="22"/>
    </w:rPr>
  </w:style>
  <w:style w:type="paragraph" w:styleId="CommentText">
    <w:name w:val="annotation text"/>
    <w:basedOn w:val="Normal"/>
    <w:link w:val="CommentTextChar"/>
    <w:rsid w:val="00381AF0"/>
    <w:rPr>
      <w:rFonts w:ascii="Times" w:hAnsi="Times"/>
    </w:rPr>
  </w:style>
  <w:style w:type="character" w:customStyle="1" w:styleId="CommentTextChar">
    <w:name w:val="Comment Text Char"/>
    <w:basedOn w:val="DefaultParagraphFont"/>
    <w:link w:val="CommentText"/>
    <w:rsid w:val="00381AF0"/>
    <w:rPr>
      <w:rFonts w:ascii="Times" w:eastAsia="Times New Roman" w:hAnsi="Times" w:cs="Times New Roman"/>
      <w:szCs w:val="20"/>
    </w:rPr>
  </w:style>
  <w:style w:type="paragraph" w:customStyle="1" w:styleId="ip">
    <w:name w:val="ip"/>
    <w:basedOn w:val="zDefault"/>
    <w:rsid w:val="00381AF0"/>
    <w:pPr>
      <w:tabs>
        <w:tab w:val="left" w:pos="720"/>
      </w:tabs>
      <w:spacing w:before="240"/>
      <w:ind w:left="720" w:hanging="720"/>
    </w:pPr>
    <w:rPr>
      <w:rFonts w:ascii="Times" w:hAnsi="Times"/>
      <w:szCs w:val="24"/>
    </w:rPr>
  </w:style>
  <w:style w:type="paragraph" w:customStyle="1" w:styleId="lpb0">
    <w:name w:val="lpb0"/>
    <w:basedOn w:val="lp"/>
    <w:link w:val="lpb0Char"/>
    <w:qFormat/>
    <w:rsid w:val="00A742A4"/>
    <w:pPr>
      <w:numPr>
        <w:numId w:val="7"/>
      </w:numPr>
      <w:spacing w:before="60"/>
    </w:pPr>
  </w:style>
  <w:style w:type="character" w:customStyle="1" w:styleId="lpb0Char">
    <w:name w:val="lpb0 Char"/>
    <w:basedOn w:val="lpChar1"/>
    <w:link w:val="lpb0"/>
    <w:rsid w:val="00A742A4"/>
    <w:rPr>
      <w:rFonts w:ascii="Utopia Std" w:eastAsia="Times New Roman" w:hAnsi="Utopia Std" w:cs="Times New Roman"/>
      <w:sz w:val="22"/>
    </w:rPr>
  </w:style>
  <w:style w:type="paragraph" w:customStyle="1" w:styleId="lpb1">
    <w:name w:val="lpb1"/>
    <w:basedOn w:val="lpb0"/>
    <w:link w:val="lpb1Char"/>
    <w:qFormat/>
    <w:rsid w:val="00A742A4"/>
    <w:pPr>
      <w:numPr>
        <w:numId w:val="5"/>
      </w:numPr>
      <w:outlineLvl w:val="1"/>
    </w:pPr>
    <w:rPr>
      <w:rFonts w:cs="Tahoma"/>
    </w:rPr>
  </w:style>
  <w:style w:type="character" w:customStyle="1" w:styleId="lpb1Char">
    <w:name w:val="lpb1 Char"/>
    <w:basedOn w:val="lpb0Char"/>
    <w:link w:val="lpb1"/>
    <w:rsid w:val="00A742A4"/>
    <w:rPr>
      <w:rFonts w:ascii="Utopia Std" w:eastAsia="Times New Roman" w:hAnsi="Utopia Std" w:cs="Tahoma"/>
      <w:sz w:val="22"/>
    </w:rPr>
  </w:style>
  <w:style w:type="character" w:styleId="CommentReference">
    <w:name w:val="annotation reference"/>
    <w:basedOn w:val="DefaultParagraphFont"/>
    <w:rsid w:val="009029A6"/>
    <w:rPr>
      <w:sz w:val="16"/>
      <w:szCs w:val="16"/>
    </w:rPr>
  </w:style>
  <w:style w:type="paragraph" w:styleId="BalloonText">
    <w:name w:val="Balloon Text"/>
    <w:basedOn w:val="Normal"/>
    <w:link w:val="BalloonTextChar"/>
    <w:rsid w:val="00381AF0"/>
    <w:rPr>
      <w:rFonts w:ascii="Tahoma" w:hAnsi="Tahoma" w:cs="Tahoma"/>
      <w:sz w:val="16"/>
      <w:szCs w:val="16"/>
    </w:rPr>
  </w:style>
  <w:style w:type="character" w:customStyle="1" w:styleId="BalloonTextChar">
    <w:name w:val="Balloon Text Char"/>
    <w:basedOn w:val="DefaultParagraphFont"/>
    <w:link w:val="BalloonText"/>
    <w:rsid w:val="00381AF0"/>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094414"/>
    <w:rPr>
      <w:rFonts w:asciiTheme="minorHAnsi" w:eastAsiaTheme="minorEastAsia" w:hAnsiTheme="minorHAnsi" w:cstheme="minorBidi"/>
      <w:b/>
      <w:bCs/>
      <w:sz w:val="20"/>
    </w:rPr>
  </w:style>
  <w:style w:type="character" w:customStyle="1" w:styleId="CommentSubjectChar">
    <w:name w:val="Comment Subject Char"/>
    <w:basedOn w:val="CommentTextChar"/>
    <w:link w:val="CommentSubject"/>
    <w:uiPriority w:val="99"/>
    <w:semiHidden/>
    <w:rsid w:val="00094414"/>
    <w:rPr>
      <w:rFonts w:ascii="Times" w:eastAsia="Times New Roman" w:hAnsi="Times" w:cs="Times New Roman"/>
      <w:b/>
      <w:bCs/>
      <w:sz w:val="20"/>
      <w:szCs w:val="20"/>
    </w:rPr>
  </w:style>
  <w:style w:type="paragraph" w:customStyle="1" w:styleId="h1">
    <w:name w:val="h1"/>
    <w:basedOn w:val="zDefault"/>
    <w:next w:val="zDefault"/>
    <w:link w:val="h1Char"/>
    <w:rsid w:val="00936F77"/>
    <w:pPr>
      <w:keepNext/>
      <w:keepLines/>
      <w:spacing w:before="320"/>
      <w:outlineLvl w:val="0"/>
    </w:pPr>
    <w:rPr>
      <w:rFonts w:ascii="Utopia Std Semibold Subhead" w:hAnsi="Utopia Std Semibold Subhead"/>
      <w:bCs/>
      <w:szCs w:val="24"/>
    </w:rPr>
  </w:style>
  <w:style w:type="paragraph" w:customStyle="1" w:styleId="zDefault">
    <w:name w:val="zDefault"/>
    <w:link w:val="zDefaultChar"/>
    <w:rsid w:val="00381AF0"/>
    <w:rPr>
      <w:rFonts w:ascii="Utopia Std" w:eastAsia="Times New Roman" w:hAnsi="Utopia Std" w:cs="Times New Roman"/>
      <w:szCs w:val="20"/>
    </w:rPr>
  </w:style>
  <w:style w:type="character" w:styleId="Hyperlink">
    <w:name w:val="Hyperlink"/>
    <w:basedOn w:val="DefaultParagraphFont"/>
    <w:rsid w:val="00381AF0"/>
    <w:rPr>
      <w:color w:val="0000FF"/>
      <w:u w:val="single"/>
    </w:rPr>
  </w:style>
  <w:style w:type="paragraph" w:customStyle="1" w:styleId="hc">
    <w:name w:val="hc"/>
    <w:aliases w:val="heading centered"/>
    <w:basedOn w:val="zDefault"/>
    <w:next w:val="zDefault"/>
    <w:rsid w:val="00381AF0"/>
    <w:pPr>
      <w:keepNext/>
      <w:keepLines/>
      <w:spacing w:before="320"/>
      <w:jc w:val="center"/>
    </w:pPr>
    <w:rPr>
      <w:rFonts w:ascii="Times" w:hAnsi="Times"/>
      <w:b/>
      <w:bCs/>
      <w:szCs w:val="24"/>
    </w:rPr>
  </w:style>
  <w:style w:type="paragraph" w:styleId="BodyText">
    <w:name w:val="Body Text"/>
    <w:basedOn w:val="Normal"/>
    <w:link w:val="BodyTextChar"/>
    <w:rsid w:val="00381AF0"/>
    <w:rPr>
      <w:color w:val="000000"/>
      <w:szCs w:val="28"/>
    </w:rPr>
  </w:style>
  <w:style w:type="character" w:customStyle="1" w:styleId="BodyTextChar">
    <w:name w:val="Body Text Char"/>
    <w:basedOn w:val="DefaultParagraphFont"/>
    <w:link w:val="BodyText"/>
    <w:rsid w:val="00381AF0"/>
    <w:rPr>
      <w:rFonts w:ascii="Helvetica" w:eastAsia="Times New Roman" w:hAnsi="Helvetica" w:cs="Times New Roman"/>
      <w:color w:val="000000"/>
      <w:szCs w:val="28"/>
    </w:rPr>
  </w:style>
  <w:style w:type="paragraph" w:customStyle="1" w:styleId="p7">
    <w:name w:val="p7"/>
    <w:basedOn w:val="Normal"/>
    <w:rsid w:val="00297500"/>
    <w:pPr>
      <w:tabs>
        <w:tab w:val="left" w:pos="3120"/>
      </w:tabs>
      <w:spacing w:line="280" w:lineRule="atLeast"/>
      <w:ind w:left="1680"/>
      <w:jc w:val="both"/>
    </w:pPr>
    <w:rPr>
      <w:rFonts w:ascii="Arial" w:hAnsi="Arial"/>
      <w:spacing w:val="-5"/>
      <w:sz w:val="20"/>
    </w:rPr>
  </w:style>
  <w:style w:type="paragraph" w:customStyle="1" w:styleId="p8">
    <w:name w:val="p8"/>
    <w:basedOn w:val="Normal"/>
    <w:rsid w:val="00297500"/>
    <w:pPr>
      <w:spacing w:line="280" w:lineRule="atLeast"/>
      <w:ind w:left="1680"/>
      <w:jc w:val="both"/>
    </w:pPr>
    <w:rPr>
      <w:rFonts w:ascii="Arial" w:hAnsi="Arial"/>
      <w:spacing w:val="-5"/>
      <w:sz w:val="20"/>
    </w:rPr>
  </w:style>
  <w:style w:type="paragraph" w:customStyle="1" w:styleId="msolistparagraph0">
    <w:name w:val="msolistparagraph"/>
    <w:basedOn w:val="Normal"/>
    <w:rsid w:val="00F63D7E"/>
    <w:pPr>
      <w:ind w:left="720"/>
    </w:pPr>
  </w:style>
  <w:style w:type="paragraph" w:styleId="Revision">
    <w:name w:val="Revision"/>
    <w:hidden/>
    <w:uiPriority w:val="99"/>
    <w:semiHidden/>
    <w:rsid w:val="00F63D7E"/>
  </w:style>
  <w:style w:type="character" w:styleId="PageNumber">
    <w:name w:val="page number"/>
    <w:basedOn w:val="DefaultParagraphFont"/>
    <w:rsid w:val="00381AF0"/>
  </w:style>
  <w:style w:type="paragraph" w:styleId="BodyText2">
    <w:name w:val="Body Text 2"/>
    <w:basedOn w:val="Normal"/>
    <w:link w:val="BodyText2Char"/>
    <w:rsid w:val="00381AF0"/>
    <w:pPr>
      <w:spacing w:line="360" w:lineRule="auto"/>
    </w:pPr>
    <w:rPr>
      <w:rFonts w:ascii="Times" w:hAnsi="Times"/>
      <w:u w:val="single"/>
    </w:rPr>
  </w:style>
  <w:style w:type="character" w:customStyle="1" w:styleId="BodyText2Char">
    <w:name w:val="Body Text 2 Char"/>
    <w:basedOn w:val="DefaultParagraphFont"/>
    <w:link w:val="BodyText2"/>
    <w:rsid w:val="00381AF0"/>
    <w:rPr>
      <w:rFonts w:ascii="Times" w:eastAsia="Times New Roman" w:hAnsi="Times" w:cs="Times New Roman"/>
      <w:szCs w:val="20"/>
      <w:u w:val="single"/>
    </w:rPr>
  </w:style>
  <w:style w:type="paragraph" w:styleId="BodyTextIndent">
    <w:name w:val="Body Text Indent"/>
    <w:basedOn w:val="Normal"/>
    <w:link w:val="BodyTextIndentChar"/>
    <w:rsid w:val="00381AF0"/>
    <w:pPr>
      <w:spacing w:line="360" w:lineRule="auto"/>
      <w:ind w:firstLine="720"/>
    </w:pPr>
  </w:style>
  <w:style w:type="character" w:customStyle="1" w:styleId="BodyTextIndentChar">
    <w:name w:val="Body Text Indent Char"/>
    <w:basedOn w:val="DefaultParagraphFont"/>
    <w:link w:val="BodyTextIndent"/>
    <w:rsid w:val="00381AF0"/>
    <w:rPr>
      <w:rFonts w:ascii="Helvetica" w:eastAsia="Times New Roman" w:hAnsi="Helvetica" w:cs="Times New Roman"/>
      <w:szCs w:val="20"/>
    </w:rPr>
  </w:style>
  <w:style w:type="paragraph" w:styleId="BodyTextIndent2">
    <w:name w:val="Body Text Indent 2"/>
    <w:basedOn w:val="Normal"/>
    <w:link w:val="BodyTextIndent2Char"/>
    <w:rsid w:val="00381AF0"/>
    <w:pPr>
      <w:ind w:firstLine="720"/>
    </w:pPr>
  </w:style>
  <w:style w:type="character" w:customStyle="1" w:styleId="BodyTextIndent2Char">
    <w:name w:val="Body Text Indent 2 Char"/>
    <w:basedOn w:val="DefaultParagraphFont"/>
    <w:link w:val="BodyTextIndent2"/>
    <w:rsid w:val="00381AF0"/>
    <w:rPr>
      <w:rFonts w:ascii="Helvetica" w:eastAsia="Times New Roman" w:hAnsi="Helvetica" w:cs="Times New Roman"/>
      <w:szCs w:val="20"/>
    </w:rPr>
  </w:style>
  <w:style w:type="paragraph" w:customStyle="1" w:styleId="Bullet0">
    <w:name w:val="Bullet0"/>
    <w:aliases w:val="bu0"/>
    <w:basedOn w:val="zDefault"/>
    <w:rsid w:val="00381AF0"/>
    <w:pPr>
      <w:spacing w:before="240"/>
      <w:ind w:left="360" w:hanging="360"/>
    </w:pPr>
    <w:rPr>
      <w:rFonts w:ascii="Times" w:hAnsi="Times"/>
      <w:szCs w:val="24"/>
    </w:rPr>
  </w:style>
  <w:style w:type="paragraph" w:customStyle="1" w:styleId="Bullet1">
    <w:name w:val="Bullet1"/>
    <w:aliases w:val="bu1"/>
    <w:basedOn w:val="Bullet0"/>
    <w:rsid w:val="00381AF0"/>
    <w:pPr>
      <w:ind w:left="0" w:firstLine="0"/>
    </w:pPr>
    <w:rPr>
      <w:rFonts w:ascii="Minion Pro" w:hAnsi="Minion Pro"/>
    </w:rPr>
  </w:style>
  <w:style w:type="paragraph" w:customStyle="1" w:styleId="c">
    <w:name w:val="c"/>
    <w:aliases w:val="center"/>
    <w:basedOn w:val="zDefault"/>
    <w:rsid w:val="00381AF0"/>
    <w:pPr>
      <w:spacing w:before="240"/>
      <w:jc w:val="center"/>
    </w:pPr>
    <w:rPr>
      <w:rFonts w:ascii="Times" w:hAnsi="Times"/>
      <w:szCs w:val="24"/>
    </w:rPr>
  </w:style>
  <w:style w:type="paragraph" w:styleId="Date">
    <w:name w:val="Date"/>
    <w:basedOn w:val="Normal"/>
    <w:next w:val="Normal"/>
    <w:link w:val="DateChar"/>
    <w:rsid w:val="00381AF0"/>
  </w:style>
  <w:style w:type="character" w:customStyle="1" w:styleId="DateChar">
    <w:name w:val="Date Char"/>
    <w:basedOn w:val="DefaultParagraphFont"/>
    <w:link w:val="Date"/>
    <w:rsid w:val="00381AF0"/>
    <w:rPr>
      <w:rFonts w:ascii="Helvetica" w:eastAsia="Times New Roman" w:hAnsi="Helvetica" w:cs="Times New Roman"/>
      <w:szCs w:val="20"/>
    </w:rPr>
  </w:style>
  <w:style w:type="paragraph" w:customStyle="1" w:styleId="Enclosure">
    <w:name w:val="Enclosure"/>
    <w:basedOn w:val="zDefault"/>
    <w:rsid w:val="00381AF0"/>
    <w:pPr>
      <w:framePr w:hSpace="180" w:vSpace="180" w:wrap="auto" w:hAnchor="margin" w:yAlign="bottom"/>
      <w:spacing w:before="240"/>
    </w:pPr>
    <w:rPr>
      <w:rFonts w:ascii="Times" w:hAnsi="Times"/>
      <w:szCs w:val="24"/>
    </w:rPr>
  </w:style>
  <w:style w:type="character" w:styleId="FollowedHyperlink">
    <w:name w:val="FollowedHyperlink"/>
    <w:basedOn w:val="DefaultParagraphFont"/>
    <w:rsid w:val="00381AF0"/>
    <w:rPr>
      <w:color w:val="800080"/>
      <w:u w:val="single"/>
    </w:rPr>
  </w:style>
  <w:style w:type="character" w:styleId="FootnoteReference">
    <w:name w:val="footnote reference"/>
    <w:basedOn w:val="DefaultParagraphFont"/>
    <w:semiHidden/>
    <w:rsid w:val="00381AF0"/>
    <w:rPr>
      <w:vertAlign w:val="superscript"/>
    </w:rPr>
  </w:style>
  <w:style w:type="paragraph" w:styleId="FootnoteText">
    <w:name w:val="footnote text"/>
    <w:basedOn w:val="Normal"/>
    <w:link w:val="FootnoteTextChar"/>
    <w:semiHidden/>
    <w:rsid w:val="00381AF0"/>
    <w:rPr>
      <w:sz w:val="20"/>
    </w:rPr>
  </w:style>
  <w:style w:type="character" w:customStyle="1" w:styleId="FootnoteTextChar">
    <w:name w:val="Footnote Text Char"/>
    <w:basedOn w:val="DefaultParagraphFont"/>
    <w:link w:val="FootnoteText"/>
    <w:semiHidden/>
    <w:rsid w:val="00381AF0"/>
    <w:rPr>
      <w:rFonts w:ascii="Helvetica" w:eastAsia="Times New Roman" w:hAnsi="Helvetica" w:cs="Times New Roman"/>
      <w:sz w:val="20"/>
      <w:szCs w:val="20"/>
    </w:rPr>
  </w:style>
  <w:style w:type="character" w:customStyle="1" w:styleId="Heading1Char">
    <w:name w:val="Heading 1 Char"/>
    <w:basedOn w:val="DefaultParagraphFont"/>
    <w:link w:val="Heading1"/>
    <w:rsid w:val="00CB286A"/>
    <w:rPr>
      <w:rFonts w:ascii="Utopia Std Bold Subhead" w:eastAsia="Times New Roman" w:hAnsi="Utopia Std Bold Subhead" w:cs="Times New Roman"/>
      <w:sz w:val="28"/>
    </w:rPr>
  </w:style>
  <w:style w:type="character" w:customStyle="1" w:styleId="Heading2Char">
    <w:name w:val="Heading 2 Char"/>
    <w:basedOn w:val="DefaultParagraphFont"/>
    <w:link w:val="Heading2"/>
    <w:rsid w:val="00CB286A"/>
    <w:rPr>
      <w:rFonts w:ascii="Utopia Std" w:eastAsia="Times New Roman" w:hAnsi="Utopia Std" w:cs="Times New Roman"/>
      <w:b/>
    </w:rPr>
  </w:style>
  <w:style w:type="character" w:customStyle="1" w:styleId="Heading3Char">
    <w:name w:val="Heading 3 Char"/>
    <w:basedOn w:val="DefaultParagraphFont"/>
    <w:link w:val="Heading3"/>
    <w:rsid w:val="00E16CB8"/>
    <w:rPr>
      <w:rFonts w:ascii="Times" w:eastAsia="Times New Roman" w:hAnsi="Times" w:cs="Times New Roman"/>
      <w:b/>
      <w:szCs w:val="20"/>
      <w:u w:val="single"/>
    </w:rPr>
  </w:style>
  <w:style w:type="character" w:customStyle="1" w:styleId="Heading4Char">
    <w:name w:val="Heading 4 Char"/>
    <w:basedOn w:val="DefaultParagraphFont"/>
    <w:link w:val="Heading4"/>
    <w:rsid w:val="00E16CB8"/>
    <w:rPr>
      <w:rFonts w:ascii="Helvetica" w:eastAsia="Times New Roman" w:hAnsi="Helvetica" w:cs="Times New Roman"/>
      <w:szCs w:val="20"/>
    </w:rPr>
  </w:style>
  <w:style w:type="character" w:customStyle="1" w:styleId="Heading5Char">
    <w:name w:val="Heading 5 Char"/>
    <w:basedOn w:val="DefaultParagraphFont"/>
    <w:link w:val="Heading5"/>
    <w:rsid w:val="00E16CB8"/>
    <w:rPr>
      <w:rFonts w:ascii="Helvetica" w:eastAsia="Times New Roman" w:hAnsi="Helvetica" w:cs="Times New Roman"/>
      <w:b/>
      <w:bCs/>
      <w:szCs w:val="20"/>
    </w:rPr>
  </w:style>
  <w:style w:type="paragraph" w:styleId="HTMLAddress">
    <w:name w:val="HTML Address"/>
    <w:basedOn w:val="Normal"/>
    <w:link w:val="HTMLAddressChar"/>
    <w:rsid w:val="00381AF0"/>
    <w:pPr>
      <w:autoSpaceDE w:val="0"/>
      <w:autoSpaceDN w:val="0"/>
      <w:adjustRightInd w:val="0"/>
    </w:pPr>
    <w:rPr>
      <w:rFonts w:ascii="SAS Monospace" w:hAnsi="SAS Monospace"/>
      <w:i/>
      <w:iCs/>
    </w:rPr>
  </w:style>
  <w:style w:type="character" w:customStyle="1" w:styleId="HTMLAddressChar">
    <w:name w:val="HTML Address Char"/>
    <w:basedOn w:val="DefaultParagraphFont"/>
    <w:link w:val="HTMLAddress"/>
    <w:rsid w:val="00381AF0"/>
    <w:rPr>
      <w:rFonts w:ascii="SAS Monospace" w:eastAsia="Times New Roman" w:hAnsi="SAS Monospace" w:cs="Times New Roman"/>
      <w:i/>
      <w:iCs/>
    </w:rPr>
  </w:style>
  <w:style w:type="paragraph" w:customStyle="1" w:styleId="HTMLBody">
    <w:name w:val="HTML Body"/>
    <w:rsid w:val="00381AF0"/>
    <w:rPr>
      <w:rFonts w:ascii="SAS Monospace" w:eastAsia="Times New Roman" w:hAnsi="SAS Monospace" w:cs="Times New Roman"/>
      <w:snapToGrid w:val="0"/>
      <w:sz w:val="18"/>
      <w:szCs w:val="20"/>
    </w:rPr>
  </w:style>
  <w:style w:type="paragraph" w:customStyle="1" w:styleId="ip-memo">
    <w:name w:val="ip-memo"/>
    <w:basedOn w:val="ip"/>
    <w:rsid w:val="00381AF0"/>
    <w:pPr>
      <w:numPr>
        <w:numId w:val="17"/>
      </w:numPr>
      <w:tabs>
        <w:tab w:val="left" w:pos="1440"/>
      </w:tabs>
    </w:pPr>
  </w:style>
  <w:style w:type="character" w:customStyle="1" w:styleId="lpChar">
    <w:name w:val="lp Char"/>
    <w:basedOn w:val="DefaultParagraphFont"/>
    <w:link w:val="lp"/>
    <w:rsid w:val="00381AF0"/>
    <w:rPr>
      <w:rFonts w:ascii="Utopia Std" w:eastAsia="Times New Roman" w:hAnsi="Utopia Std" w:cs="Times New Roman"/>
    </w:rPr>
  </w:style>
  <w:style w:type="paragraph" w:styleId="MessageHeader">
    <w:name w:val="Message Header"/>
    <w:basedOn w:val="Normal"/>
    <w:link w:val="MessageHeaderChar"/>
    <w:rsid w:val="00381AF0"/>
    <w:pPr>
      <w:numPr>
        <w:ilvl w:val="1"/>
        <w:numId w:val="17"/>
      </w:numPr>
      <w:pBdr>
        <w:top w:val="single" w:sz="6" w:space="1" w:color="auto"/>
        <w:left w:val="single" w:sz="6" w:space="1" w:color="auto"/>
        <w:bottom w:val="single" w:sz="6" w:space="1" w:color="auto"/>
        <w:right w:val="single" w:sz="6" w:space="1" w:color="auto"/>
      </w:pBdr>
      <w:shd w:val="pct20" w:color="auto" w:fill="auto"/>
    </w:pPr>
    <w:rPr>
      <w:rFonts w:ascii="Arial" w:hAnsi="Arial"/>
    </w:rPr>
  </w:style>
  <w:style w:type="character" w:customStyle="1" w:styleId="MessageHeaderChar">
    <w:name w:val="Message Header Char"/>
    <w:basedOn w:val="DefaultParagraphFont"/>
    <w:link w:val="MessageHeader"/>
    <w:rsid w:val="00381AF0"/>
    <w:rPr>
      <w:rFonts w:ascii="Arial" w:eastAsia="Times New Roman" w:hAnsi="Arial" w:cs="Times New Roman"/>
      <w:szCs w:val="20"/>
      <w:shd w:val="pct20" w:color="auto" w:fill="auto"/>
    </w:rPr>
  </w:style>
  <w:style w:type="paragraph" w:styleId="NormalWeb">
    <w:name w:val="Normal (Web)"/>
    <w:basedOn w:val="Normal"/>
    <w:rsid w:val="00381AF0"/>
    <w:pPr>
      <w:numPr>
        <w:ilvl w:val="2"/>
        <w:numId w:val="17"/>
      </w:numPr>
      <w:spacing w:before="100" w:beforeAutospacing="1" w:after="100" w:afterAutospacing="1"/>
    </w:pPr>
    <w:rPr>
      <w:rFonts w:ascii="Arial Unicode MS" w:eastAsia="Arial Unicode MS" w:hAnsi="Arial Unicode MS" w:cs="Arial Unicode MS"/>
      <w:szCs w:val="24"/>
    </w:rPr>
  </w:style>
  <w:style w:type="paragraph" w:customStyle="1" w:styleId="o1">
    <w:name w:val="o1"/>
    <w:aliases w:val="Outline level 1"/>
    <w:basedOn w:val="zDefault"/>
    <w:rsid w:val="00381AF0"/>
    <w:pPr>
      <w:numPr>
        <w:ilvl w:val="3"/>
        <w:numId w:val="17"/>
      </w:numPr>
      <w:spacing w:before="120"/>
      <w:outlineLvl w:val="0"/>
    </w:pPr>
    <w:rPr>
      <w:rFonts w:ascii="Times" w:hAnsi="Times"/>
    </w:rPr>
  </w:style>
  <w:style w:type="paragraph" w:customStyle="1" w:styleId="o2">
    <w:name w:val="o2"/>
    <w:aliases w:val="Outline level 2"/>
    <w:basedOn w:val="o1"/>
    <w:rsid w:val="00381AF0"/>
    <w:pPr>
      <w:numPr>
        <w:ilvl w:val="4"/>
      </w:numPr>
      <w:outlineLvl w:val="1"/>
    </w:pPr>
  </w:style>
  <w:style w:type="paragraph" w:customStyle="1" w:styleId="o3">
    <w:name w:val="o3"/>
    <w:aliases w:val="Outline level 3"/>
    <w:basedOn w:val="o2"/>
    <w:rsid w:val="00381AF0"/>
    <w:pPr>
      <w:numPr>
        <w:ilvl w:val="0"/>
        <w:numId w:val="22"/>
      </w:numPr>
      <w:outlineLvl w:val="2"/>
    </w:pPr>
  </w:style>
  <w:style w:type="paragraph" w:customStyle="1" w:styleId="o4">
    <w:name w:val="o4"/>
    <w:aliases w:val="Outline level 4"/>
    <w:basedOn w:val="o3"/>
    <w:rsid w:val="00381AF0"/>
    <w:pPr>
      <w:numPr>
        <w:ilvl w:val="1"/>
      </w:numPr>
      <w:outlineLvl w:val="3"/>
    </w:pPr>
  </w:style>
  <w:style w:type="paragraph" w:customStyle="1" w:styleId="o5">
    <w:name w:val="o5"/>
    <w:aliases w:val="Outline level 5"/>
    <w:basedOn w:val="o4"/>
    <w:rsid w:val="00381AF0"/>
    <w:pPr>
      <w:numPr>
        <w:ilvl w:val="2"/>
      </w:numPr>
      <w:outlineLvl w:val="4"/>
    </w:pPr>
  </w:style>
  <w:style w:type="paragraph" w:customStyle="1" w:styleId="ol1">
    <w:name w:val="ol1"/>
    <w:aliases w:val="LegalOutline1"/>
    <w:basedOn w:val="zDefault"/>
    <w:rsid w:val="00381AF0"/>
    <w:pPr>
      <w:numPr>
        <w:ilvl w:val="3"/>
        <w:numId w:val="22"/>
      </w:numPr>
      <w:spacing w:before="120"/>
      <w:outlineLvl w:val="0"/>
    </w:pPr>
    <w:rPr>
      <w:rFonts w:ascii="Times" w:hAnsi="Times"/>
    </w:rPr>
  </w:style>
  <w:style w:type="paragraph" w:customStyle="1" w:styleId="ol2">
    <w:name w:val="ol2"/>
    <w:aliases w:val="LegalOutline2"/>
    <w:basedOn w:val="ol1"/>
    <w:rsid w:val="00381AF0"/>
    <w:pPr>
      <w:numPr>
        <w:ilvl w:val="4"/>
      </w:numPr>
      <w:outlineLvl w:val="1"/>
    </w:pPr>
  </w:style>
  <w:style w:type="paragraph" w:customStyle="1" w:styleId="ol3">
    <w:name w:val="ol3"/>
    <w:aliases w:val="LegalOutline3"/>
    <w:basedOn w:val="ol2"/>
    <w:rsid w:val="00381AF0"/>
    <w:pPr>
      <w:numPr>
        <w:ilvl w:val="5"/>
        <w:numId w:val="26"/>
      </w:numPr>
      <w:outlineLvl w:val="2"/>
    </w:pPr>
  </w:style>
  <w:style w:type="paragraph" w:customStyle="1" w:styleId="ol4">
    <w:name w:val="ol4"/>
    <w:aliases w:val="LegalOutline4"/>
    <w:basedOn w:val="ol3"/>
    <w:rsid w:val="00381AF0"/>
    <w:pPr>
      <w:numPr>
        <w:ilvl w:val="0"/>
        <w:numId w:val="0"/>
      </w:numPr>
      <w:outlineLvl w:val="3"/>
    </w:pPr>
  </w:style>
  <w:style w:type="paragraph" w:customStyle="1" w:styleId="ol5">
    <w:name w:val="ol5"/>
    <w:aliases w:val="LegalOutline5"/>
    <w:basedOn w:val="ol4"/>
    <w:rsid w:val="00381AF0"/>
    <w:pPr>
      <w:outlineLvl w:val="4"/>
    </w:pPr>
  </w:style>
  <w:style w:type="paragraph" w:customStyle="1" w:styleId="ol6">
    <w:name w:val="ol6"/>
    <w:aliases w:val="LegalOutline6"/>
    <w:basedOn w:val="ol5"/>
    <w:rsid w:val="00381AF0"/>
    <w:pPr>
      <w:outlineLvl w:val="5"/>
    </w:pPr>
  </w:style>
  <w:style w:type="paragraph" w:customStyle="1" w:styleId="pe">
    <w:name w:val="pe"/>
    <w:aliases w:val="exdented paragraph"/>
    <w:basedOn w:val="zDefault"/>
    <w:rsid w:val="00381AF0"/>
    <w:pPr>
      <w:spacing w:before="240"/>
      <w:ind w:left="720" w:hanging="720"/>
    </w:pPr>
    <w:rPr>
      <w:rFonts w:ascii="Times" w:hAnsi="Times"/>
      <w:szCs w:val="24"/>
    </w:rPr>
  </w:style>
  <w:style w:type="paragraph" w:customStyle="1" w:styleId="pp">
    <w:name w:val="pp"/>
    <w:basedOn w:val="zDefault"/>
    <w:rsid w:val="00381AF0"/>
    <w:pPr>
      <w:spacing w:before="240" w:line="480" w:lineRule="auto"/>
      <w:ind w:firstLine="720"/>
    </w:pPr>
    <w:rPr>
      <w:rFonts w:ascii="Times" w:hAnsi="Times"/>
      <w:szCs w:val="24"/>
    </w:rPr>
  </w:style>
  <w:style w:type="paragraph" w:customStyle="1" w:styleId="Reference">
    <w:name w:val="Reference"/>
    <w:basedOn w:val="ip"/>
    <w:rsid w:val="0082545B"/>
    <w:rPr>
      <w:rFonts w:ascii="Utopia Std" w:hAnsi="Utopia Std"/>
      <w:sz w:val="22"/>
    </w:rPr>
  </w:style>
  <w:style w:type="paragraph" w:styleId="Signature">
    <w:name w:val="Signature"/>
    <w:basedOn w:val="zDefault"/>
    <w:link w:val="SignatureChar"/>
    <w:rsid w:val="00381AF0"/>
    <w:pPr>
      <w:keepNext/>
      <w:keepLines/>
      <w:spacing w:before="480"/>
    </w:pPr>
    <w:rPr>
      <w:rFonts w:ascii="Times" w:hAnsi="Times"/>
      <w:szCs w:val="24"/>
    </w:rPr>
  </w:style>
  <w:style w:type="character" w:customStyle="1" w:styleId="SignatureChar">
    <w:name w:val="Signature Char"/>
    <w:basedOn w:val="DefaultParagraphFont"/>
    <w:link w:val="Signature"/>
    <w:rsid w:val="00381AF0"/>
    <w:rPr>
      <w:rFonts w:ascii="Times" w:eastAsia="Times New Roman" w:hAnsi="Times" w:cs="Times New Roman"/>
    </w:rPr>
  </w:style>
  <w:style w:type="paragraph" w:styleId="Title">
    <w:name w:val="Title"/>
    <w:basedOn w:val="Normal"/>
    <w:link w:val="TitleChar"/>
    <w:qFormat/>
    <w:rsid w:val="00381AF0"/>
    <w:pPr>
      <w:jc w:val="center"/>
    </w:pPr>
  </w:style>
  <w:style w:type="character" w:customStyle="1" w:styleId="TitleChar">
    <w:name w:val="Title Char"/>
    <w:basedOn w:val="DefaultParagraphFont"/>
    <w:link w:val="Title"/>
    <w:rsid w:val="00381AF0"/>
    <w:rPr>
      <w:rFonts w:ascii="Helvetica" w:eastAsia="Times New Roman" w:hAnsi="Helvetica" w:cs="Times New Roman"/>
      <w:szCs w:val="20"/>
    </w:rPr>
  </w:style>
  <w:style w:type="table" w:styleId="TableGrid">
    <w:name w:val="Table Grid"/>
    <w:basedOn w:val="TableNormal"/>
    <w:uiPriority w:val="59"/>
    <w:rsid w:val="008C7F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zDefault"/>
    <w:next w:val="zDefault"/>
    <w:uiPriority w:val="39"/>
    <w:unhideWhenUsed/>
    <w:rsid w:val="00616345"/>
    <w:pPr>
      <w:spacing w:before="120"/>
    </w:pPr>
  </w:style>
  <w:style w:type="paragraph" w:styleId="TOC2">
    <w:name w:val="toc 2"/>
    <w:basedOn w:val="zDefault"/>
    <w:next w:val="zDefault"/>
    <w:uiPriority w:val="39"/>
    <w:unhideWhenUsed/>
    <w:rsid w:val="00616345"/>
    <w:pPr>
      <w:spacing w:before="60"/>
      <w:ind w:left="245"/>
    </w:pPr>
  </w:style>
  <w:style w:type="paragraph" w:styleId="TOC3">
    <w:name w:val="toc 3"/>
    <w:basedOn w:val="Normal"/>
    <w:next w:val="Normal"/>
    <w:autoRedefine/>
    <w:uiPriority w:val="39"/>
    <w:unhideWhenUsed/>
    <w:rsid w:val="00E3595F"/>
    <w:pPr>
      <w:ind w:left="480"/>
    </w:pPr>
  </w:style>
  <w:style w:type="paragraph" w:styleId="TOC4">
    <w:name w:val="toc 4"/>
    <w:basedOn w:val="Normal"/>
    <w:next w:val="Normal"/>
    <w:autoRedefine/>
    <w:uiPriority w:val="39"/>
    <w:unhideWhenUsed/>
    <w:rsid w:val="00E3595F"/>
    <w:pPr>
      <w:ind w:left="720"/>
    </w:pPr>
  </w:style>
  <w:style w:type="paragraph" w:styleId="TOC5">
    <w:name w:val="toc 5"/>
    <w:basedOn w:val="Normal"/>
    <w:next w:val="Normal"/>
    <w:autoRedefine/>
    <w:uiPriority w:val="39"/>
    <w:unhideWhenUsed/>
    <w:rsid w:val="00E3595F"/>
    <w:pPr>
      <w:ind w:left="960"/>
    </w:pPr>
  </w:style>
  <w:style w:type="paragraph" w:styleId="TOC6">
    <w:name w:val="toc 6"/>
    <w:basedOn w:val="Normal"/>
    <w:next w:val="Normal"/>
    <w:autoRedefine/>
    <w:uiPriority w:val="39"/>
    <w:unhideWhenUsed/>
    <w:rsid w:val="00E3595F"/>
    <w:pPr>
      <w:ind w:left="1200"/>
    </w:pPr>
  </w:style>
  <w:style w:type="paragraph" w:styleId="TOC7">
    <w:name w:val="toc 7"/>
    <w:basedOn w:val="Normal"/>
    <w:next w:val="Normal"/>
    <w:autoRedefine/>
    <w:uiPriority w:val="39"/>
    <w:unhideWhenUsed/>
    <w:rsid w:val="00E3595F"/>
    <w:pPr>
      <w:ind w:left="1440"/>
    </w:pPr>
  </w:style>
  <w:style w:type="paragraph" w:styleId="TOC8">
    <w:name w:val="toc 8"/>
    <w:basedOn w:val="Normal"/>
    <w:next w:val="Normal"/>
    <w:autoRedefine/>
    <w:uiPriority w:val="39"/>
    <w:unhideWhenUsed/>
    <w:rsid w:val="00E3595F"/>
    <w:pPr>
      <w:ind w:left="1680"/>
    </w:pPr>
  </w:style>
  <w:style w:type="paragraph" w:styleId="TOC9">
    <w:name w:val="toc 9"/>
    <w:basedOn w:val="Normal"/>
    <w:next w:val="Normal"/>
    <w:autoRedefine/>
    <w:uiPriority w:val="39"/>
    <w:unhideWhenUsed/>
    <w:rsid w:val="00E3595F"/>
    <w:pPr>
      <w:ind w:left="1920"/>
    </w:pPr>
  </w:style>
  <w:style w:type="paragraph" w:customStyle="1" w:styleId="Summary">
    <w:name w:val="Summary"/>
    <w:basedOn w:val="lp"/>
    <w:link w:val="SummaryChar"/>
    <w:rsid w:val="00641F70"/>
    <w:pPr>
      <w:tabs>
        <w:tab w:val="left" w:pos="3240"/>
      </w:tabs>
      <w:spacing w:before="160"/>
      <w:ind w:left="3240" w:hanging="3240"/>
    </w:pPr>
    <w:rPr>
      <w:rFonts w:eastAsia="Arial Unicode MS"/>
    </w:rPr>
  </w:style>
  <w:style w:type="character" w:customStyle="1" w:styleId="SummaryChar">
    <w:name w:val="Summary Char"/>
    <w:basedOn w:val="lpChar"/>
    <w:link w:val="Summary"/>
    <w:rsid w:val="00641F70"/>
    <w:rPr>
      <w:rFonts w:ascii="Utopia Std" w:eastAsia="Arial Unicode MS" w:hAnsi="Utopia Std" w:cs="Times New Roman"/>
    </w:rPr>
  </w:style>
  <w:style w:type="paragraph" w:customStyle="1" w:styleId="hm1">
    <w:name w:val="hm1"/>
    <w:basedOn w:val="h1"/>
    <w:rsid w:val="00F45607"/>
    <w:rPr>
      <w:rFonts w:eastAsia="Arial Unicode MS"/>
    </w:rPr>
  </w:style>
  <w:style w:type="character" w:customStyle="1" w:styleId="Heading6Char">
    <w:name w:val="Heading 6 Char"/>
    <w:basedOn w:val="DefaultParagraphFont"/>
    <w:link w:val="Heading6"/>
    <w:uiPriority w:val="9"/>
    <w:semiHidden/>
    <w:rsid w:val="00E16CB8"/>
    <w:rPr>
      <w:rFonts w:asciiTheme="majorHAnsi" w:eastAsiaTheme="majorEastAsia" w:hAnsiTheme="majorHAnsi" w:cstheme="majorBidi"/>
      <w:i/>
      <w:iCs/>
      <w:color w:val="243F60" w:themeColor="accent1" w:themeShade="7F"/>
      <w:szCs w:val="20"/>
    </w:rPr>
  </w:style>
  <w:style w:type="character" w:customStyle="1" w:styleId="Heading7Char">
    <w:name w:val="Heading 7 Char"/>
    <w:basedOn w:val="DefaultParagraphFont"/>
    <w:link w:val="Heading7"/>
    <w:uiPriority w:val="9"/>
    <w:semiHidden/>
    <w:rsid w:val="00E16CB8"/>
    <w:rPr>
      <w:rFonts w:asciiTheme="majorHAnsi" w:eastAsiaTheme="majorEastAsia" w:hAnsiTheme="majorHAnsi" w:cstheme="majorBidi"/>
      <w:i/>
      <w:iCs/>
      <w:color w:val="404040" w:themeColor="text1" w:themeTint="BF"/>
      <w:szCs w:val="20"/>
    </w:rPr>
  </w:style>
  <w:style w:type="character" w:customStyle="1" w:styleId="Heading8Char">
    <w:name w:val="Heading 8 Char"/>
    <w:basedOn w:val="DefaultParagraphFont"/>
    <w:link w:val="Heading8"/>
    <w:uiPriority w:val="9"/>
    <w:semiHidden/>
    <w:rsid w:val="00E16CB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6CB8"/>
    <w:rPr>
      <w:rFonts w:asciiTheme="majorHAnsi" w:eastAsiaTheme="majorEastAsia" w:hAnsiTheme="majorHAnsi" w:cstheme="majorBidi"/>
      <w:i/>
      <w:iCs/>
      <w:color w:val="404040" w:themeColor="text1" w:themeTint="BF"/>
      <w:sz w:val="20"/>
      <w:szCs w:val="20"/>
    </w:rPr>
  </w:style>
  <w:style w:type="paragraph" w:customStyle="1" w:styleId="h2">
    <w:name w:val="h2"/>
    <w:basedOn w:val="lp"/>
    <w:link w:val="h2Char"/>
    <w:rsid w:val="00E328E0"/>
    <w:pPr>
      <w:keepNext/>
      <w:ind w:firstLine="360"/>
      <w:outlineLvl w:val="1"/>
    </w:pPr>
    <w:rPr>
      <w:rFonts w:ascii="Utopia Std Semibold Subhead" w:hAnsi="Utopia Std Semibold Subhead"/>
    </w:rPr>
  </w:style>
  <w:style w:type="character" w:customStyle="1" w:styleId="zDefaultChar">
    <w:name w:val="zDefault Char"/>
    <w:basedOn w:val="DefaultParagraphFont"/>
    <w:link w:val="zDefault"/>
    <w:rsid w:val="00E16CB8"/>
    <w:rPr>
      <w:rFonts w:ascii="Utopia Std" w:eastAsia="Times New Roman" w:hAnsi="Utopia Std" w:cs="Times New Roman"/>
      <w:szCs w:val="20"/>
    </w:rPr>
  </w:style>
  <w:style w:type="character" w:customStyle="1" w:styleId="h1Char">
    <w:name w:val="h1 Char"/>
    <w:basedOn w:val="zDefaultChar"/>
    <w:link w:val="h1"/>
    <w:rsid w:val="0083506C"/>
    <w:rPr>
      <w:rFonts w:ascii="Utopia Std Semibold Subhead" w:eastAsia="Times New Roman" w:hAnsi="Utopia Std Semibold Subhead" w:cs="Times New Roman"/>
      <w:bCs/>
      <w:szCs w:val="20"/>
    </w:rPr>
  </w:style>
  <w:style w:type="character" w:customStyle="1" w:styleId="h2Char">
    <w:name w:val="h2 Char"/>
    <w:basedOn w:val="h1Char"/>
    <w:link w:val="h2"/>
    <w:rsid w:val="00E328E0"/>
    <w:rPr>
      <w:rFonts w:ascii="Utopia Std Semibold Subhead" w:eastAsia="Times New Roman" w:hAnsi="Utopia Std Semibold Subhead" w:cs="Times New Roman"/>
      <w:bCs w:val="0"/>
      <w:szCs w:val="20"/>
    </w:rPr>
  </w:style>
  <w:style w:type="paragraph" w:customStyle="1" w:styleId="h3">
    <w:name w:val="h3"/>
    <w:basedOn w:val="lp"/>
    <w:next w:val="lp"/>
    <w:link w:val="h3Char"/>
    <w:rsid w:val="00936F77"/>
    <w:pPr>
      <w:ind w:firstLine="720"/>
      <w:outlineLvl w:val="2"/>
    </w:pPr>
    <w:rPr>
      <w:rFonts w:ascii="Utopia Std Semibold Subhead" w:hAnsi="Utopia Std Semibold Subhead"/>
    </w:rPr>
  </w:style>
  <w:style w:type="character" w:customStyle="1" w:styleId="h3Char">
    <w:name w:val="h3 Char"/>
    <w:basedOn w:val="lpChar"/>
    <w:link w:val="h3"/>
    <w:rsid w:val="00936F77"/>
    <w:rPr>
      <w:rFonts w:ascii="Utopia Std Semibold Subhead" w:eastAsia="Times New Roman" w:hAnsi="Utopia Std Semibold Subhead" w:cs="Times New Roman"/>
    </w:rPr>
  </w:style>
  <w:style w:type="paragraph" w:customStyle="1" w:styleId="abbrev">
    <w:name w:val="abbrev"/>
    <w:basedOn w:val="zDefault"/>
    <w:link w:val="abbrevChar"/>
    <w:qFormat/>
    <w:rsid w:val="00305BF3"/>
    <w:pPr>
      <w:tabs>
        <w:tab w:val="left" w:leader="dot" w:pos="1800"/>
      </w:tabs>
      <w:spacing w:before="20"/>
    </w:pPr>
    <w:rPr>
      <w:rFonts w:eastAsia="Arial Unicode MS"/>
      <w:sz w:val="22"/>
    </w:rPr>
  </w:style>
  <w:style w:type="character" w:customStyle="1" w:styleId="abbrevChar">
    <w:name w:val="abbrev Char"/>
    <w:basedOn w:val="zDefaultChar"/>
    <w:link w:val="abbrev"/>
    <w:rsid w:val="00305BF3"/>
    <w:rPr>
      <w:rFonts w:ascii="Utopia Std" w:eastAsia="Arial Unicode MS" w:hAnsi="Utopia Std" w:cs="Times New Roman"/>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12129">
      <w:bodyDiv w:val="1"/>
      <w:marLeft w:val="0"/>
      <w:marRight w:val="0"/>
      <w:marTop w:val="0"/>
      <w:marBottom w:val="0"/>
      <w:divBdr>
        <w:top w:val="none" w:sz="0" w:space="0" w:color="auto"/>
        <w:left w:val="none" w:sz="0" w:space="0" w:color="auto"/>
        <w:bottom w:val="none" w:sz="0" w:space="0" w:color="auto"/>
        <w:right w:val="none" w:sz="0" w:space="0" w:color="auto"/>
      </w:divBdr>
    </w:div>
    <w:div w:id="5992666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yperlink" Target="mailto:figuem@rpi.edu" TargetMode="External"/><Relationship Id="rId11" Type="http://schemas.openxmlformats.org/officeDocument/2006/relationships/hyperlink" Target="mailto:lpeterlin@jhmi.edu" TargetMode="External"/><Relationship Id="rId12" Type="http://schemas.openxmlformats.org/officeDocument/2006/relationships/hyperlink" Target="mailto:rthorpe@jhsph.edu" TargetMode="External"/><Relationship Id="rId13" Type="http://schemas.openxmlformats.org/officeDocument/2006/relationships/hyperlink" Target="mailto:thadhani.ravi@mgh.harvard.edu" TargetMode="External"/><Relationship Id="rId14" Type="http://schemas.openxmlformats.org/officeDocument/2006/relationships/hyperlink" Target="mailto:Ronald.E.Wilson@hud.gov" TargetMode="External"/><Relationship Id="rId15" Type="http://schemas.openxmlformats.org/officeDocument/2006/relationships/hyperlink" Target="mailto:norbeckj@mail.nih.gov"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70EA23BEE7BD41A4EBAD86359CC6A4"/>
        <w:category>
          <w:name w:val="General"/>
          <w:gallery w:val="placeholder"/>
        </w:category>
        <w:types>
          <w:type w:val="bbPlcHdr"/>
        </w:types>
        <w:behaviors>
          <w:behavior w:val="content"/>
        </w:behaviors>
        <w:guid w:val="{F4C56D8E-B553-B946-803C-D05E5E20A2D8}"/>
      </w:docPartPr>
      <w:docPartBody>
        <w:p w:rsidR="00332720" w:rsidRDefault="00332720" w:rsidP="00332720">
          <w:pPr>
            <w:pStyle w:val="8170EA23BEE7BD41A4EBAD86359CC6A4"/>
          </w:pPr>
          <w:r>
            <w:t>[Type text]</w:t>
          </w:r>
        </w:p>
      </w:docPartBody>
    </w:docPart>
    <w:docPart>
      <w:docPartPr>
        <w:name w:val="825544B2D712524DA599FCD9D3D4F0C0"/>
        <w:category>
          <w:name w:val="General"/>
          <w:gallery w:val="placeholder"/>
        </w:category>
        <w:types>
          <w:type w:val="bbPlcHdr"/>
        </w:types>
        <w:behaviors>
          <w:behavior w:val="content"/>
        </w:behaviors>
        <w:guid w:val="{21E4E97D-EBBC-2B42-BB51-9F74F1C96B62}"/>
      </w:docPartPr>
      <w:docPartBody>
        <w:p w:rsidR="00332720" w:rsidRDefault="00332720" w:rsidP="00332720">
          <w:pPr>
            <w:pStyle w:val="825544B2D712524DA599FCD9D3D4F0C0"/>
          </w:pPr>
          <w:r>
            <w:t>[Type text]</w:t>
          </w:r>
        </w:p>
      </w:docPartBody>
    </w:docPart>
    <w:docPart>
      <w:docPartPr>
        <w:name w:val="E074ED5229C42244BE477E54CCA0B5E8"/>
        <w:category>
          <w:name w:val="General"/>
          <w:gallery w:val="placeholder"/>
        </w:category>
        <w:types>
          <w:type w:val="bbPlcHdr"/>
        </w:types>
        <w:behaviors>
          <w:behavior w:val="content"/>
        </w:behaviors>
        <w:guid w:val="{A2D4449B-5547-0948-9EFE-C6F58D2CA530}"/>
      </w:docPartPr>
      <w:docPartBody>
        <w:p w:rsidR="00332720" w:rsidRDefault="00332720" w:rsidP="00332720">
          <w:pPr>
            <w:pStyle w:val="E074ED5229C42244BE477E54CCA0B5E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Utopia Std Bold">
    <w:panose1 w:val="02040803060506020204"/>
    <w:charset w:val="00"/>
    <w:family w:val="auto"/>
    <w:pitch w:val="variable"/>
    <w:sig w:usb0="800000AF" w:usb1="5000607B"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Utopia Std Bold Subhead">
    <w:panose1 w:val="02040803060506020204"/>
    <w:charset w:val="00"/>
    <w:family w:val="auto"/>
    <w:pitch w:val="variable"/>
    <w:sig w:usb0="800000AF" w:usb1="5000607B" w:usb2="00000000" w:usb3="00000000" w:csb0="00000001" w:csb1="00000000"/>
  </w:font>
  <w:font w:name="Utopia Std">
    <w:panose1 w:val="02040603060506020204"/>
    <w:charset w:val="00"/>
    <w:family w:val="auto"/>
    <w:pitch w:val="variable"/>
    <w:sig w:usb0="800000AF" w:usb1="5000607B"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LT Std">
    <w:panose1 w:val="02020603050405020304"/>
    <w:charset w:val="00"/>
    <w:family w:val="auto"/>
    <w:pitch w:val="variable"/>
    <w:sig w:usb0="800000AF" w:usb1="5000204A" w:usb2="00000000" w:usb3="00000000" w:csb0="00000001" w:csb1="00000000"/>
  </w:font>
  <w:font w:name="Tahoma">
    <w:panose1 w:val="020B0604030504040204"/>
    <w:charset w:val="00"/>
    <w:family w:val="auto"/>
    <w:pitch w:val="variable"/>
    <w:sig w:usb0="E1002AFF" w:usb1="C000605B" w:usb2="00000029" w:usb3="00000000" w:csb0="000101FF" w:csb1="00000000"/>
  </w:font>
  <w:font w:name="Utopia Std Semibold Subhead">
    <w:panose1 w:val="02040703060506020204"/>
    <w:charset w:val="00"/>
    <w:family w:val="auto"/>
    <w:pitch w:val="variable"/>
    <w:sig w:usb0="800000AF" w:usb1="5000607B" w:usb2="00000000" w:usb3="00000000" w:csb0="00000001" w:csb1="00000000"/>
  </w:font>
  <w:font w:name="Minion Pro">
    <w:panose1 w:val="02040503050201020203"/>
    <w:charset w:val="00"/>
    <w:family w:val="auto"/>
    <w:pitch w:val="variable"/>
    <w:sig w:usb0="60000287" w:usb1="00000001" w:usb2="00000000" w:usb3="00000000" w:csb0="0000019F" w:csb1="00000000"/>
  </w:font>
  <w:font w:name="SAS Monospace">
    <w:altName w:val="Cambria"/>
    <w:panose1 w:val="00000000000000000000"/>
    <w:charset w:val="4D"/>
    <w:family w:val="roman"/>
    <w:notTrueType/>
    <w:pitch w:val="default"/>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720"/>
    <w:rsid w:val="00093023"/>
    <w:rsid w:val="001B0260"/>
    <w:rsid w:val="002178DB"/>
    <w:rsid w:val="002636BA"/>
    <w:rsid w:val="00332720"/>
    <w:rsid w:val="003479A7"/>
    <w:rsid w:val="00404414"/>
    <w:rsid w:val="004853E9"/>
    <w:rsid w:val="00493883"/>
    <w:rsid w:val="006372EA"/>
    <w:rsid w:val="007A1AB7"/>
    <w:rsid w:val="007B351B"/>
    <w:rsid w:val="008F1099"/>
    <w:rsid w:val="00975875"/>
    <w:rsid w:val="00A02A0E"/>
    <w:rsid w:val="00A73B54"/>
    <w:rsid w:val="00AC1571"/>
    <w:rsid w:val="00B30455"/>
    <w:rsid w:val="00E31E3C"/>
    <w:rsid w:val="00EA0857"/>
    <w:rsid w:val="00F90200"/>
    <w:rsid w:val="00FD5CB7"/>
    <w:rsid w:val="00FD64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70EA23BEE7BD41A4EBAD86359CC6A4">
    <w:name w:val="8170EA23BEE7BD41A4EBAD86359CC6A4"/>
    <w:rsid w:val="00332720"/>
  </w:style>
  <w:style w:type="paragraph" w:customStyle="1" w:styleId="825544B2D712524DA599FCD9D3D4F0C0">
    <w:name w:val="825544B2D712524DA599FCD9D3D4F0C0"/>
    <w:rsid w:val="00332720"/>
  </w:style>
  <w:style w:type="paragraph" w:customStyle="1" w:styleId="E074ED5229C42244BE477E54CCA0B5E8">
    <w:name w:val="E074ED5229C42244BE477E54CCA0B5E8"/>
    <w:rsid w:val="00332720"/>
  </w:style>
  <w:style w:type="paragraph" w:customStyle="1" w:styleId="F94632F79CC20F42A7E7A29CAFCCF5AC">
    <w:name w:val="F94632F79CC20F42A7E7A29CAFCCF5AC"/>
    <w:rsid w:val="00332720"/>
  </w:style>
  <w:style w:type="paragraph" w:customStyle="1" w:styleId="E38F362E4B01B24BBB7C0746F6FAABB5">
    <w:name w:val="E38F362E4B01B24BBB7C0746F6FAABB5"/>
    <w:rsid w:val="00332720"/>
  </w:style>
  <w:style w:type="paragraph" w:customStyle="1" w:styleId="0ABDB856BBE96840840A76C9F9698958">
    <w:name w:val="0ABDB856BBE96840840A76C9F9698958"/>
    <w:rsid w:val="0033272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70EA23BEE7BD41A4EBAD86359CC6A4">
    <w:name w:val="8170EA23BEE7BD41A4EBAD86359CC6A4"/>
    <w:rsid w:val="00332720"/>
  </w:style>
  <w:style w:type="paragraph" w:customStyle="1" w:styleId="825544B2D712524DA599FCD9D3D4F0C0">
    <w:name w:val="825544B2D712524DA599FCD9D3D4F0C0"/>
    <w:rsid w:val="00332720"/>
  </w:style>
  <w:style w:type="paragraph" w:customStyle="1" w:styleId="E074ED5229C42244BE477E54CCA0B5E8">
    <w:name w:val="E074ED5229C42244BE477E54CCA0B5E8"/>
    <w:rsid w:val="00332720"/>
  </w:style>
  <w:style w:type="paragraph" w:customStyle="1" w:styleId="F94632F79CC20F42A7E7A29CAFCCF5AC">
    <w:name w:val="F94632F79CC20F42A7E7A29CAFCCF5AC"/>
    <w:rsid w:val="00332720"/>
  </w:style>
  <w:style w:type="paragraph" w:customStyle="1" w:styleId="E38F362E4B01B24BBB7C0746F6FAABB5">
    <w:name w:val="E38F362E4B01B24BBB7C0746F6FAABB5"/>
    <w:rsid w:val="00332720"/>
  </w:style>
  <w:style w:type="paragraph" w:customStyle="1" w:styleId="0ABDB856BBE96840840A76C9F9698958">
    <w:name w:val="0ABDB856BBE96840840A76C9F9698958"/>
    <w:rsid w:val="003327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ABF39-B8A7-994B-8A22-14BD850CD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49</Pages>
  <Words>26002</Words>
  <Characters>148216</Characters>
  <Application>Microsoft Macintosh Word</Application>
  <DocSecurity>0</DocSecurity>
  <Lines>1235</Lines>
  <Paragraphs>347</Paragraphs>
  <ScaleCrop>false</ScaleCrop>
  <HeadingPairs>
    <vt:vector size="2" baseType="variant">
      <vt:variant>
        <vt:lpstr>Title</vt:lpstr>
      </vt:variant>
      <vt:variant>
        <vt:i4>1</vt:i4>
      </vt:variant>
    </vt:vector>
  </HeadingPairs>
  <TitlesOfParts>
    <vt:vector size="1" baseType="lpstr">
      <vt:lpstr/>
    </vt:vector>
  </TitlesOfParts>
  <Company>NIA</Company>
  <LinksUpToDate>false</LinksUpToDate>
  <CharactersWithSpaces>173871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NorbeckJennifer</dc:creator>
  <cp:lastModifiedBy>ABZ</cp:lastModifiedBy>
  <cp:revision>29</cp:revision>
  <cp:lastPrinted>2013-04-25T18:53:00Z</cp:lastPrinted>
  <dcterms:created xsi:type="dcterms:W3CDTF">2013-04-26T21:01:00Z</dcterms:created>
  <dcterms:modified xsi:type="dcterms:W3CDTF">2013-05-01T15:41:00Z</dcterms:modified>
</cp:coreProperties>
</file>